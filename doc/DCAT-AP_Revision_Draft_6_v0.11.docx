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BC6C2" w14:textId="77777777" w:rsidR="007D46C5" w:rsidRPr="00855791" w:rsidRDefault="007D46C5" w:rsidP="00B31214">
      <w:pPr>
        <w:tabs>
          <w:tab w:val="right" w:pos="8280"/>
        </w:tabs>
        <w:ind w:right="-22"/>
        <w:jc w:val="left"/>
        <w:rPr>
          <w:caps/>
        </w:rPr>
      </w:pPr>
    </w:p>
    <w:p w14:paraId="1AB4DDC4" w14:textId="77777777" w:rsidR="00910BEB" w:rsidRPr="00855791" w:rsidRDefault="00910BEB" w:rsidP="00B31214">
      <w:pPr>
        <w:pStyle w:val="Header"/>
        <w:tabs>
          <w:tab w:val="left" w:pos="3420"/>
          <w:tab w:val="right" w:pos="9000"/>
        </w:tabs>
        <w:jc w:val="left"/>
        <w:rPr>
          <w:color w:val="333333"/>
        </w:rPr>
      </w:pPr>
    </w:p>
    <w:p w14:paraId="27AC6127" w14:textId="77777777" w:rsidR="00910BEB" w:rsidRPr="00855791" w:rsidRDefault="00910BEB" w:rsidP="00B31214">
      <w:pPr>
        <w:pStyle w:val="Header"/>
        <w:tabs>
          <w:tab w:val="left" w:pos="3420"/>
          <w:tab w:val="right" w:pos="9000"/>
        </w:tabs>
        <w:jc w:val="left"/>
        <w:rPr>
          <w:color w:val="333333"/>
        </w:rPr>
      </w:pPr>
    </w:p>
    <w:p w14:paraId="1B17CA72" w14:textId="72B5FDF3" w:rsidR="00910BEB" w:rsidRDefault="00910BEB" w:rsidP="00B31214">
      <w:pPr>
        <w:pStyle w:val="Header"/>
        <w:tabs>
          <w:tab w:val="left" w:pos="3420"/>
          <w:tab w:val="right" w:pos="9000"/>
        </w:tabs>
        <w:jc w:val="left"/>
        <w:rPr>
          <w:ins w:id="0" w:author="Makx Dekkers" w:date="2015-10-09T12:47:00Z"/>
          <w:color w:val="333333"/>
        </w:rPr>
      </w:pPr>
    </w:p>
    <w:p w14:paraId="4ADC5893" w14:textId="1D676FA4" w:rsidR="00675CE0" w:rsidRDefault="00675CE0" w:rsidP="00B31214">
      <w:pPr>
        <w:pStyle w:val="Header"/>
        <w:tabs>
          <w:tab w:val="left" w:pos="3420"/>
          <w:tab w:val="right" w:pos="9000"/>
        </w:tabs>
        <w:jc w:val="left"/>
        <w:rPr>
          <w:ins w:id="1" w:author="Makx Dekkers" w:date="2015-10-09T12:47:00Z"/>
          <w:color w:val="333333"/>
        </w:rPr>
      </w:pPr>
    </w:p>
    <w:p w14:paraId="2432B46E" w14:textId="5E6B854B" w:rsidR="00675CE0" w:rsidRDefault="00675CE0" w:rsidP="00B31214">
      <w:pPr>
        <w:pStyle w:val="Header"/>
        <w:tabs>
          <w:tab w:val="left" w:pos="3420"/>
          <w:tab w:val="right" w:pos="9000"/>
        </w:tabs>
        <w:jc w:val="left"/>
        <w:rPr>
          <w:ins w:id="2" w:author="Makx Dekkers" w:date="2015-10-09T12:47:00Z"/>
          <w:color w:val="333333"/>
        </w:rPr>
      </w:pPr>
    </w:p>
    <w:p w14:paraId="5DE566E2" w14:textId="745DB2FC" w:rsidR="00675CE0" w:rsidRDefault="00675CE0" w:rsidP="00B31214">
      <w:pPr>
        <w:pStyle w:val="Header"/>
        <w:tabs>
          <w:tab w:val="left" w:pos="3420"/>
          <w:tab w:val="right" w:pos="9000"/>
        </w:tabs>
        <w:jc w:val="left"/>
        <w:rPr>
          <w:ins w:id="3" w:author="Makx Dekkers" w:date="2015-10-09T12:47:00Z"/>
          <w:color w:val="333333"/>
        </w:rPr>
      </w:pPr>
    </w:p>
    <w:p w14:paraId="49A859BE" w14:textId="77777777" w:rsidR="00675CE0" w:rsidRPr="00855791" w:rsidRDefault="00675CE0" w:rsidP="00B31214">
      <w:pPr>
        <w:pStyle w:val="Header"/>
        <w:tabs>
          <w:tab w:val="left" w:pos="3420"/>
          <w:tab w:val="right" w:pos="9000"/>
        </w:tabs>
        <w:jc w:val="left"/>
        <w:rPr>
          <w:color w:val="333333"/>
        </w:rPr>
      </w:pPr>
    </w:p>
    <w:p w14:paraId="7ABE3082" w14:textId="77777777" w:rsidR="00910BEB" w:rsidRPr="00855791" w:rsidRDefault="00910BEB" w:rsidP="00B31214">
      <w:pPr>
        <w:pStyle w:val="Header"/>
        <w:tabs>
          <w:tab w:val="left" w:pos="3420"/>
          <w:tab w:val="right" w:pos="9000"/>
        </w:tabs>
        <w:jc w:val="left"/>
        <w:rPr>
          <w:color w:val="333333"/>
        </w:rPr>
      </w:pPr>
    </w:p>
    <w:p w14:paraId="6D57D4CC" w14:textId="77777777" w:rsidR="00910BEB" w:rsidRPr="00855791" w:rsidRDefault="00910BEB" w:rsidP="00B31214">
      <w:pPr>
        <w:pStyle w:val="Header"/>
        <w:tabs>
          <w:tab w:val="left" w:pos="3420"/>
          <w:tab w:val="right" w:pos="9000"/>
        </w:tabs>
        <w:jc w:val="left"/>
        <w:rPr>
          <w:color w:val="333333"/>
        </w:rPr>
      </w:pPr>
    </w:p>
    <w:p w14:paraId="5D8B93C3" w14:textId="77777777" w:rsidR="00910BEB" w:rsidRPr="00855791" w:rsidRDefault="00910BEB" w:rsidP="00B31214">
      <w:pPr>
        <w:pStyle w:val="Header"/>
        <w:tabs>
          <w:tab w:val="left" w:pos="3420"/>
          <w:tab w:val="right" w:pos="9000"/>
        </w:tabs>
        <w:jc w:val="left"/>
        <w:rPr>
          <w:color w:val="333333"/>
        </w:rPr>
      </w:pPr>
    </w:p>
    <w:p w14:paraId="7F0898C5" w14:textId="77777777" w:rsidR="009B423D" w:rsidRDefault="009B423D" w:rsidP="009B423D">
      <w:pPr>
        <w:pStyle w:val="DocumentTitle"/>
        <w:rPr>
          <w:ins w:id="4" w:author="Makx Dekkers" w:date="2015-10-09T12:45:00Z"/>
        </w:rPr>
      </w:pPr>
      <w:ins w:id="5" w:author="Makx Dekkers" w:date="2015-10-09T12:45:00Z">
        <w:r>
          <w:rPr>
            <w:b w:val="0"/>
            <w:bCs/>
            <w:i/>
            <w:iCs/>
            <w:sz w:val="24"/>
            <w:szCs w:val="24"/>
          </w:rPr>
          <w:t>SC118DI07171</w:t>
        </w:r>
        <w:r>
          <w:t xml:space="preserve"> </w:t>
        </w:r>
      </w:ins>
    </w:p>
    <w:p w14:paraId="07D9C1D2" w14:textId="77777777" w:rsidR="009B423D" w:rsidRDefault="009B423D" w:rsidP="009B423D">
      <w:pPr>
        <w:pStyle w:val="DocumentTitle"/>
        <w:rPr>
          <w:ins w:id="6" w:author="Makx Dekkers" w:date="2015-10-09T12:45:00Z"/>
          <w:b w:val="0"/>
          <w:sz w:val="22"/>
          <w:szCs w:val="22"/>
        </w:rPr>
      </w:pPr>
      <w:ins w:id="7" w:author="Makx Dekkers" w:date="2015-10-09T12:45:00Z">
        <w:r>
          <w:rPr>
            <w:b w:val="0"/>
            <w:bCs/>
            <w:sz w:val="22"/>
            <w:szCs w:val="22"/>
          </w:rPr>
          <w:t>D02.03.2: Updated specification DCAT-AP</w:t>
        </w:r>
      </w:ins>
    </w:p>
    <w:p w14:paraId="4EB09135" w14:textId="3CB3F3C5" w:rsidR="00910BEB" w:rsidRPr="00855791" w:rsidDel="009B423D" w:rsidRDefault="00910BEB" w:rsidP="00B31214">
      <w:pPr>
        <w:pStyle w:val="Header"/>
        <w:tabs>
          <w:tab w:val="left" w:pos="3420"/>
          <w:tab w:val="right" w:pos="9000"/>
        </w:tabs>
        <w:jc w:val="left"/>
        <w:rPr>
          <w:del w:id="8" w:author="Makx Dekkers" w:date="2015-10-09T12:45:00Z"/>
          <w:color w:val="333333"/>
        </w:rPr>
      </w:pPr>
    </w:p>
    <w:p w14:paraId="66BF7146" w14:textId="77777777" w:rsidR="005931F7" w:rsidRPr="00855791" w:rsidRDefault="001A74F1" w:rsidP="00B328E6">
      <w:pPr>
        <w:pStyle w:val="DocumentTitle"/>
      </w:pPr>
      <w:r w:rsidRPr="00855791">
        <w:t>DCAT Application Profile</w:t>
      </w:r>
      <w:r w:rsidR="00E930E7" w:rsidRPr="00855791">
        <w:t xml:space="preserve"> for data portals in Europe</w:t>
      </w:r>
    </w:p>
    <w:p w14:paraId="07262E71" w14:textId="444F7302" w:rsidR="000A776C" w:rsidRPr="00855791" w:rsidRDefault="00451F3D" w:rsidP="0073068D">
      <w:pPr>
        <w:pStyle w:val="DocumentTitle"/>
        <w:spacing w:after="360"/>
      </w:pPr>
      <w:del w:id="9" w:author="Makx Dekkers" w:date="2015-10-09T12:45:00Z">
        <w:r w:rsidRPr="00855791" w:rsidDel="009B423D">
          <w:delText>Revision</w:delText>
        </w:r>
        <w:r w:rsidR="00FB693C" w:rsidRPr="00855791" w:rsidDel="009B423D">
          <w:delText xml:space="preserve"> Draft 6</w:delText>
        </w:r>
        <w:r w:rsidRPr="00855791" w:rsidDel="009B423D">
          <w:delText xml:space="preserve"> </w:delText>
        </w:r>
      </w:del>
      <w:ins w:id="10" w:author="Makx Dekkers" w:date="2015-10-09T12:45:00Z">
        <w:r w:rsidR="009B423D">
          <w:t>Version 1.1</w:t>
        </w:r>
      </w:ins>
    </w:p>
    <w:p w14:paraId="3CB3EBAB" w14:textId="3A71D835" w:rsidR="00E87483" w:rsidRPr="00855791" w:rsidRDefault="00E87483" w:rsidP="0073068D">
      <w:pPr>
        <w:pStyle w:val="DocumentTitle"/>
        <w:spacing w:after="360"/>
      </w:pPr>
    </w:p>
    <w:p w14:paraId="3C804CAF" w14:textId="210AB0D7" w:rsidR="00E87483" w:rsidRPr="00855791" w:rsidRDefault="00E87483" w:rsidP="00E87483">
      <w:pPr>
        <w:jc w:val="right"/>
      </w:pPr>
    </w:p>
    <w:p w14:paraId="322EE4B9" w14:textId="4C096506" w:rsidR="00E87483" w:rsidRPr="00855791" w:rsidRDefault="00E87483" w:rsidP="00E87483"/>
    <w:p w14:paraId="1F756C86" w14:textId="77777777" w:rsidR="0064694F" w:rsidRPr="00855791" w:rsidRDefault="0064694F" w:rsidP="00E87483">
      <w:pPr>
        <w:sectPr w:rsidR="0064694F" w:rsidRPr="00855791" w:rsidSect="00097276">
          <w:headerReference w:type="even" r:id="rId8"/>
          <w:headerReference w:type="default" r:id="rId9"/>
          <w:footerReference w:type="even" r:id="rId10"/>
          <w:footerReference w:type="default" r:id="rId11"/>
          <w:headerReference w:type="first" r:id="rId12"/>
          <w:footerReference w:type="first" r:id="rId13"/>
          <w:pgSz w:w="11907" w:h="16839" w:code="9"/>
          <w:pgMar w:top="1134" w:right="1701" w:bottom="1134" w:left="1701" w:header="567" w:footer="567" w:gutter="0"/>
          <w:cols w:space="720"/>
          <w:titlePg/>
          <w:docGrid w:linePitch="326"/>
        </w:sectPr>
      </w:pPr>
    </w:p>
    <w:p w14:paraId="5D64D19E" w14:textId="77777777" w:rsidR="00B328E6" w:rsidRPr="00855791" w:rsidRDefault="00B328E6" w:rsidP="0073068D">
      <w:pPr>
        <w:pStyle w:val="DocumentTitle"/>
        <w:spacing w:after="360"/>
      </w:pPr>
      <w:r w:rsidRPr="00855791">
        <w:lastRenderedPageBreak/>
        <w:t>Document Metadata</w:t>
      </w:r>
    </w:p>
    <w:tbl>
      <w:tblPr>
        <w:tblStyle w:val="TableGrid"/>
        <w:tblW w:w="5236" w:type="pct"/>
        <w:tblLayout w:type="fixed"/>
        <w:tblLook w:val="00A0" w:firstRow="1" w:lastRow="0" w:firstColumn="1" w:lastColumn="0" w:noHBand="0" w:noVBand="0"/>
      </w:tblPr>
      <w:tblGrid>
        <w:gridCol w:w="1525"/>
        <w:gridCol w:w="7608"/>
      </w:tblGrid>
      <w:tr w:rsidR="0064694F" w:rsidRPr="00855791" w14:paraId="0A30F49D" w14:textId="77777777" w:rsidTr="00092D71">
        <w:trPr>
          <w:cnfStyle w:val="100000000000" w:firstRow="1" w:lastRow="0" w:firstColumn="0" w:lastColumn="0" w:oddVBand="0" w:evenVBand="0" w:oddHBand="0" w:evenHBand="0" w:firstRowFirstColumn="0" w:firstRowLastColumn="0" w:lastRowFirstColumn="0" w:lastRowLastColumn="0"/>
          <w:trHeight w:val="444"/>
        </w:trPr>
        <w:tc>
          <w:tcPr>
            <w:tcW w:w="835" w:type="pct"/>
          </w:tcPr>
          <w:p w14:paraId="7FCA73B6" w14:textId="77777777" w:rsidR="00B328E6" w:rsidRPr="00855791" w:rsidRDefault="00B328E6" w:rsidP="006E2771">
            <w:r w:rsidRPr="00855791">
              <w:t>Property</w:t>
            </w:r>
          </w:p>
        </w:tc>
        <w:tc>
          <w:tcPr>
            <w:tcW w:w="4165" w:type="pct"/>
          </w:tcPr>
          <w:p w14:paraId="14C5FABE" w14:textId="77777777" w:rsidR="00B328E6" w:rsidRPr="00855791" w:rsidRDefault="00B328E6" w:rsidP="006E2771">
            <w:r w:rsidRPr="00855791">
              <w:t>Value</w:t>
            </w:r>
          </w:p>
        </w:tc>
      </w:tr>
      <w:tr w:rsidR="0064694F" w:rsidRPr="00855791" w14:paraId="601CD955" w14:textId="77777777" w:rsidTr="00092D71">
        <w:trPr>
          <w:trHeight w:val="444"/>
        </w:trPr>
        <w:tc>
          <w:tcPr>
            <w:tcW w:w="835" w:type="pct"/>
          </w:tcPr>
          <w:p w14:paraId="1324D73F" w14:textId="77777777" w:rsidR="00B328E6" w:rsidRPr="00855791" w:rsidRDefault="000371E1" w:rsidP="006E2771">
            <w:r w:rsidRPr="00855791">
              <w:t>D</w:t>
            </w:r>
            <w:r w:rsidR="00B328E6" w:rsidRPr="00855791">
              <w:t>ate</w:t>
            </w:r>
          </w:p>
        </w:tc>
        <w:tc>
          <w:tcPr>
            <w:tcW w:w="4165" w:type="pct"/>
          </w:tcPr>
          <w:p w14:paraId="076245CF" w14:textId="717117D4" w:rsidR="00B328E6" w:rsidRPr="00855791" w:rsidRDefault="00C40490" w:rsidP="00825B98">
            <w:r w:rsidRPr="00855791">
              <w:t>2015-</w:t>
            </w:r>
            <w:r w:rsidR="00825B98">
              <w:t>10-0</w:t>
            </w:r>
            <w:ins w:id="13" w:author="Makx Dekkers" w:date="2015-10-09T12:26:00Z">
              <w:r w:rsidR="003E3B00">
                <w:t>9</w:t>
              </w:r>
            </w:ins>
            <w:del w:id="14" w:author="Makx Dekkers" w:date="2015-10-09T12:26:00Z">
              <w:r w:rsidR="00825B98" w:rsidDel="003E3B00">
                <w:delText>7</w:delText>
              </w:r>
            </w:del>
          </w:p>
        </w:tc>
      </w:tr>
      <w:tr w:rsidR="0064694F" w:rsidRPr="00855791" w14:paraId="3B30CE5C" w14:textId="77777777" w:rsidTr="00092D71">
        <w:trPr>
          <w:trHeight w:val="444"/>
        </w:trPr>
        <w:tc>
          <w:tcPr>
            <w:tcW w:w="835" w:type="pct"/>
          </w:tcPr>
          <w:p w14:paraId="4DCA887D" w14:textId="77777777" w:rsidR="00B328E6" w:rsidRPr="00855791" w:rsidRDefault="00B328E6" w:rsidP="006E2771">
            <w:r w:rsidRPr="00855791">
              <w:t>Status</w:t>
            </w:r>
          </w:p>
        </w:tc>
        <w:tc>
          <w:tcPr>
            <w:tcW w:w="4165" w:type="pct"/>
          </w:tcPr>
          <w:p w14:paraId="6DE311DA" w14:textId="5B0587C6" w:rsidR="00B328E6" w:rsidRPr="00855791" w:rsidRDefault="000A776C" w:rsidP="009E205D">
            <w:del w:id="15" w:author="Makx Dekkers" w:date="2015-10-09T12:48:00Z">
              <w:r w:rsidRPr="00855791" w:rsidDel="00675CE0">
                <w:delText xml:space="preserve">For </w:delText>
              </w:r>
              <w:r w:rsidR="009E205D" w:rsidRPr="00855791" w:rsidDel="00675CE0">
                <w:delText>Acceptance</w:delText>
              </w:r>
            </w:del>
            <w:ins w:id="16" w:author="Makx Dekkers" w:date="2015-10-09T12:48:00Z">
              <w:r w:rsidR="00675CE0">
                <w:t>Final</w:t>
              </w:r>
            </w:ins>
          </w:p>
        </w:tc>
      </w:tr>
      <w:tr w:rsidR="0064694F" w:rsidRPr="00855791" w14:paraId="7F97944F" w14:textId="77777777" w:rsidTr="00092D71">
        <w:trPr>
          <w:trHeight w:val="444"/>
        </w:trPr>
        <w:tc>
          <w:tcPr>
            <w:tcW w:w="835" w:type="pct"/>
          </w:tcPr>
          <w:p w14:paraId="5A696421" w14:textId="77777777" w:rsidR="00B328E6" w:rsidRPr="00855791" w:rsidRDefault="00B328E6" w:rsidP="006E2771">
            <w:r w:rsidRPr="00855791">
              <w:t>Version</w:t>
            </w:r>
          </w:p>
        </w:tc>
        <w:tc>
          <w:tcPr>
            <w:tcW w:w="4165" w:type="pct"/>
          </w:tcPr>
          <w:p w14:paraId="1833357C" w14:textId="4B904059" w:rsidR="00B328E6" w:rsidRPr="00855791" w:rsidRDefault="002E193A" w:rsidP="006E2771">
            <w:ins w:id="17" w:author="Makx Dekkers" w:date="2015-10-11T12:18:00Z">
              <w:r>
                <w:t>0.11</w:t>
              </w:r>
            </w:ins>
            <w:del w:id="18" w:author="Makx Dekkers" w:date="2015-10-09T12:48:00Z">
              <w:r w:rsidR="00DD64EA" w:rsidRPr="00855791" w:rsidDel="00675CE0">
                <w:delText>0.</w:delText>
              </w:r>
              <w:r w:rsidR="00825B98" w:rsidDel="00675CE0">
                <w:delText>1</w:delText>
              </w:r>
            </w:del>
            <w:del w:id="19" w:author="Makx Dekkers" w:date="2015-10-09T12:26:00Z">
              <w:r w:rsidR="00825B98" w:rsidDel="003E3B00">
                <w:delText>0</w:delText>
              </w:r>
            </w:del>
          </w:p>
        </w:tc>
      </w:tr>
      <w:tr w:rsidR="00092D71" w:rsidRPr="00855791" w14:paraId="33F8783C" w14:textId="77777777" w:rsidTr="00092D71">
        <w:trPr>
          <w:trHeight w:val="444"/>
        </w:trPr>
        <w:tc>
          <w:tcPr>
            <w:tcW w:w="835" w:type="pct"/>
          </w:tcPr>
          <w:p w14:paraId="752198BA" w14:textId="77777777" w:rsidR="00092D71" w:rsidRPr="00855791" w:rsidRDefault="00092D71" w:rsidP="006E2771">
            <w:r w:rsidRPr="00855791">
              <w:t xml:space="preserve">Rights </w:t>
            </w:r>
          </w:p>
        </w:tc>
        <w:tc>
          <w:tcPr>
            <w:tcW w:w="4165" w:type="pct"/>
          </w:tcPr>
          <w:p w14:paraId="24ED057E" w14:textId="77777777" w:rsidR="00092D71" w:rsidRPr="00855791" w:rsidRDefault="00092D71" w:rsidP="006E2771">
            <w:r w:rsidRPr="00855791">
              <w:t>© 201</w:t>
            </w:r>
            <w:r w:rsidR="00D116F3" w:rsidRPr="00855791">
              <w:t>5</w:t>
            </w:r>
            <w:r w:rsidRPr="00855791">
              <w:t xml:space="preserve"> European Union</w:t>
            </w:r>
          </w:p>
        </w:tc>
      </w:tr>
      <w:tr w:rsidR="00092D71" w:rsidRPr="00855791" w14:paraId="48346B84" w14:textId="77777777" w:rsidTr="00092D71">
        <w:trPr>
          <w:trHeight w:val="444"/>
        </w:trPr>
        <w:tc>
          <w:tcPr>
            <w:tcW w:w="835" w:type="pct"/>
          </w:tcPr>
          <w:p w14:paraId="5E2957E2" w14:textId="77777777" w:rsidR="00092D71" w:rsidRPr="00855791" w:rsidRDefault="00EC2C55" w:rsidP="006E2771">
            <w:r w:rsidRPr="00855791">
              <w:t>Licenc</w:t>
            </w:r>
            <w:r w:rsidR="00092D71" w:rsidRPr="00855791">
              <w:t>e</w:t>
            </w:r>
          </w:p>
        </w:tc>
        <w:tc>
          <w:tcPr>
            <w:tcW w:w="4165" w:type="pct"/>
          </w:tcPr>
          <w:p w14:paraId="731D5AE1" w14:textId="77777777" w:rsidR="00092D71" w:rsidRPr="00855791" w:rsidRDefault="00EC2C55" w:rsidP="006E2771">
            <w:r w:rsidRPr="00855791">
              <w:t>ISA Open Metadata Licenc</w:t>
            </w:r>
            <w:r w:rsidR="00092D71" w:rsidRPr="00855791">
              <w:t xml:space="preserve">e v1.1, retrievable from </w:t>
            </w:r>
            <w:hyperlink r:id="rId14" w:history="1">
              <w:r w:rsidR="00092D71" w:rsidRPr="00855791">
                <w:rPr>
                  <w:rStyle w:val="Hyperlink"/>
                </w:rPr>
                <w:t>https://joinup.ec.europa.eu/category/licence/isa-open-metadata-licence-v11</w:t>
              </w:r>
            </w:hyperlink>
            <w:r w:rsidR="00092D71" w:rsidRPr="00855791">
              <w:t>.</w:t>
            </w:r>
          </w:p>
        </w:tc>
      </w:tr>
      <w:tr w:rsidR="00092D71" w:rsidRPr="00855791" w14:paraId="03906E34" w14:textId="77777777" w:rsidTr="00092D71">
        <w:trPr>
          <w:trHeight w:val="444"/>
        </w:trPr>
        <w:tc>
          <w:tcPr>
            <w:tcW w:w="835" w:type="pct"/>
          </w:tcPr>
          <w:p w14:paraId="1E0D7182" w14:textId="77777777" w:rsidR="00092D71" w:rsidRPr="00855791" w:rsidRDefault="00092D71" w:rsidP="006E2771">
            <w:r w:rsidRPr="00855791">
              <w:t>Access URL</w:t>
            </w:r>
          </w:p>
        </w:tc>
        <w:tc>
          <w:tcPr>
            <w:tcW w:w="4165" w:type="pct"/>
          </w:tcPr>
          <w:p w14:paraId="04C857CE" w14:textId="77777777" w:rsidR="00092D71" w:rsidRPr="00855791" w:rsidRDefault="00092D71" w:rsidP="006E2771">
            <w:r w:rsidRPr="00855791">
              <w:t xml:space="preserve">This specification can be downloaded from the </w:t>
            </w:r>
            <w:r w:rsidR="00723B4D" w:rsidRPr="00855791">
              <w:t xml:space="preserve">Joinup </w:t>
            </w:r>
            <w:r w:rsidRPr="00855791">
              <w:t>web</w:t>
            </w:r>
            <w:r w:rsidR="00D371C3" w:rsidRPr="00855791">
              <w:t xml:space="preserve"> </w:t>
            </w:r>
            <w:r w:rsidRPr="00855791">
              <w:t>site:</w:t>
            </w:r>
          </w:p>
          <w:p w14:paraId="14DD2991" w14:textId="036CDB50" w:rsidR="00092D71" w:rsidRPr="00855791" w:rsidRDefault="00C05CD4" w:rsidP="006E2771">
            <w:hyperlink r:id="rId15" w:history="1">
              <w:r w:rsidR="00BC3703" w:rsidRPr="00855791">
                <w:rPr>
                  <w:rStyle w:val="Hyperlink"/>
                </w:rPr>
                <w:t>https://joinup.ec.europa.eu/node/137964/</w:t>
              </w:r>
            </w:hyperlink>
            <w:r w:rsidR="00BC3703" w:rsidRPr="00855791">
              <w:t xml:space="preserve"> </w:t>
            </w:r>
          </w:p>
        </w:tc>
      </w:tr>
    </w:tbl>
    <w:p w14:paraId="56E08227" w14:textId="77777777" w:rsidR="00092D71" w:rsidRPr="00855791" w:rsidRDefault="00092D71">
      <w:pPr>
        <w:spacing w:after="0"/>
        <w:jc w:val="left"/>
        <w:rPr>
          <w:b/>
          <w:caps/>
          <w:u w:val="single"/>
        </w:rPr>
      </w:pPr>
      <w:bookmarkStart w:id="20" w:name="_Toc303255753"/>
      <w:bookmarkStart w:id="21" w:name="_Toc304810033"/>
    </w:p>
    <w:tbl>
      <w:tblPr>
        <w:tblStyle w:val="TableGrid"/>
        <w:tblW w:w="5263" w:type="pct"/>
        <w:tblLayout w:type="fixed"/>
        <w:tblLook w:val="00A0" w:firstRow="1" w:lastRow="0" w:firstColumn="1" w:lastColumn="0" w:noHBand="0" w:noVBand="0"/>
      </w:tblPr>
      <w:tblGrid>
        <w:gridCol w:w="9180"/>
      </w:tblGrid>
      <w:tr w:rsidR="00092D71" w:rsidRPr="00855791" w14:paraId="2CB76C90" w14:textId="77777777" w:rsidTr="00092D71">
        <w:trPr>
          <w:cnfStyle w:val="100000000000" w:firstRow="1" w:lastRow="0" w:firstColumn="0" w:lastColumn="0" w:oddVBand="0" w:evenVBand="0" w:oddHBand="0" w:evenHBand="0" w:firstRowFirstColumn="0" w:firstRowLastColumn="0" w:lastRowFirstColumn="0" w:lastRowLastColumn="0"/>
          <w:trHeight w:val="444"/>
        </w:trPr>
        <w:tc>
          <w:tcPr>
            <w:tcW w:w="5000" w:type="pct"/>
          </w:tcPr>
          <w:p w14:paraId="7DEDF405" w14:textId="77777777" w:rsidR="00092D71" w:rsidRPr="00855791" w:rsidRDefault="00092D71" w:rsidP="006E2771">
            <w:r w:rsidRPr="00855791">
              <w:t>Disclaimer</w:t>
            </w:r>
          </w:p>
        </w:tc>
      </w:tr>
      <w:tr w:rsidR="00092D71" w:rsidRPr="00855791" w14:paraId="4EEFE572" w14:textId="77777777" w:rsidTr="00092D71">
        <w:trPr>
          <w:trHeight w:val="444"/>
        </w:trPr>
        <w:tc>
          <w:tcPr>
            <w:tcW w:w="5000" w:type="pct"/>
          </w:tcPr>
          <w:p w14:paraId="13CC96D3" w14:textId="77777777" w:rsidR="00092D71" w:rsidRPr="00855791" w:rsidRDefault="00092D71" w:rsidP="006E2771">
            <w:r w:rsidRPr="00855791">
              <w:t>This specification was prepared for the ISA programme by:</w:t>
            </w:r>
          </w:p>
          <w:p w14:paraId="2AC2CD35" w14:textId="77777777" w:rsidR="00092D71" w:rsidRPr="00855791" w:rsidRDefault="00092D71" w:rsidP="006E2771">
            <w:r w:rsidRPr="00855791">
              <w:t>PwC EU Services</w:t>
            </w:r>
          </w:p>
          <w:p w14:paraId="0E4738B5" w14:textId="77777777" w:rsidR="00092D71" w:rsidRPr="00855791" w:rsidRDefault="00092D71" w:rsidP="006E2771"/>
          <w:p w14:paraId="5D57320C" w14:textId="77777777" w:rsidR="00092D71" w:rsidRPr="00855791" w:rsidRDefault="00092D71" w:rsidP="006E2771">
            <w:r w:rsidRPr="00855791">
              <w:t>The views expressed in this draft specification are purely those of the authors and may not, in any circumstances, be interpreted as stating an official position of the European Commission.</w:t>
            </w:r>
          </w:p>
          <w:p w14:paraId="7527DC55" w14:textId="77777777" w:rsidR="00092D71" w:rsidRPr="00855791" w:rsidRDefault="00092D71" w:rsidP="006E2771">
            <w:r w:rsidRPr="00855791">
              <w:t>The European Commission does not guarantee the accuracy of the information included in this study, nor does it accept any responsibility for any use thereof.</w:t>
            </w:r>
          </w:p>
          <w:p w14:paraId="153CB140" w14:textId="77777777" w:rsidR="00092D71" w:rsidRPr="00855791" w:rsidRDefault="00092D71" w:rsidP="006E2771">
            <w:r w:rsidRPr="00855791">
              <w:t>Reference herein to any specific products, specifications, process, or service by trade name, trademark, manufacturer, or otherwise, does not necessarily constitute or imply its endorsement, recommendation, or favouring by the European Commission.</w:t>
            </w:r>
          </w:p>
          <w:p w14:paraId="5468AE34" w14:textId="77777777" w:rsidR="00092D71" w:rsidRPr="00855791" w:rsidRDefault="00092D71" w:rsidP="006E2771">
            <w:r w:rsidRPr="00855791">
              <w:t>All care has been taken by the author to ensure that s/he has obtained, where necessary, permission to use any parts of manuscripts including illustrations, maps, and graphs, on which intellectual property rights already exist from the titular holder(s) of such rights or from her/his or their legal representative.</w:t>
            </w:r>
          </w:p>
        </w:tc>
      </w:tr>
    </w:tbl>
    <w:p w14:paraId="6442171C" w14:textId="77777777" w:rsidR="00B328E6" w:rsidRPr="00855791" w:rsidRDefault="00B328E6" w:rsidP="006A2E71">
      <w:pPr>
        <w:spacing w:after="0"/>
        <w:jc w:val="left"/>
        <w:rPr>
          <w:caps/>
        </w:rPr>
      </w:pPr>
    </w:p>
    <w:bookmarkEnd w:id="20"/>
    <w:bookmarkEnd w:id="21"/>
    <w:p w14:paraId="42348C2E" w14:textId="77777777" w:rsidR="0073068D" w:rsidRPr="00855791" w:rsidRDefault="0073068D" w:rsidP="00B328E6">
      <w:pPr>
        <w:pStyle w:val="Heading"/>
        <w:rPr>
          <w:bCs/>
          <w:caps/>
        </w:rPr>
      </w:pPr>
      <w:r w:rsidRPr="00855791">
        <w:rPr>
          <w:bCs/>
          <w:caps/>
        </w:rPr>
        <w:br w:type="page"/>
      </w:r>
    </w:p>
    <w:p w14:paraId="74F297A0" w14:textId="77777777" w:rsidR="0073068D" w:rsidRPr="00855791" w:rsidRDefault="0073068D" w:rsidP="0073068D">
      <w:pPr>
        <w:pStyle w:val="TOCHeading"/>
      </w:pPr>
      <w:r w:rsidRPr="00855791">
        <w:lastRenderedPageBreak/>
        <w:t>Table of Contents</w:t>
      </w:r>
    </w:p>
    <w:p w14:paraId="3A571D12" w14:textId="7060903A" w:rsidR="00675CE0" w:rsidRDefault="00A46456">
      <w:pPr>
        <w:pStyle w:val="TOC1"/>
        <w:tabs>
          <w:tab w:val="left" w:pos="480"/>
          <w:tab w:val="right" w:leader="dot" w:pos="8495"/>
        </w:tabs>
        <w:rPr>
          <w:ins w:id="22" w:author="Makx Dekkers" w:date="2015-10-09T12:48:00Z"/>
          <w:rFonts w:asciiTheme="minorHAnsi" w:eastAsiaTheme="minorEastAsia" w:hAnsiTheme="minorHAnsi" w:cstheme="minorBidi"/>
          <w:b w:val="0"/>
          <w:bCs w:val="0"/>
          <w:caps w:val="0"/>
          <w:noProof/>
          <w:sz w:val="22"/>
          <w:szCs w:val="22"/>
          <w:lang w:eastAsia="zh-CN"/>
        </w:rPr>
      </w:pPr>
      <w:r w:rsidRPr="00855791">
        <w:rPr>
          <w:b w:val="0"/>
          <w:bCs w:val="0"/>
          <w:caps w:val="0"/>
        </w:rPr>
        <w:fldChar w:fldCharType="begin"/>
      </w:r>
      <w:r w:rsidRPr="00855791">
        <w:rPr>
          <w:b w:val="0"/>
          <w:bCs w:val="0"/>
          <w:caps w:val="0"/>
        </w:rPr>
        <w:instrText xml:space="preserve"> TOC \o "1-2" </w:instrText>
      </w:r>
      <w:r w:rsidRPr="00855791">
        <w:rPr>
          <w:b w:val="0"/>
          <w:bCs w:val="0"/>
          <w:caps w:val="0"/>
        </w:rPr>
        <w:fldChar w:fldCharType="separate"/>
      </w:r>
      <w:ins w:id="23" w:author="Makx Dekkers" w:date="2015-10-09T12:48:00Z">
        <w:r w:rsidR="00675CE0">
          <w:rPr>
            <w:noProof/>
          </w:rPr>
          <w:t>1</w:t>
        </w:r>
        <w:r w:rsidR="00675CE0">
          <w:rPr>
            <w:rFonts w:asciiTheme="minorHAnsi" w:eastAsiaTheme="minorEastAsia" w:hAnsiTheme="minorHAnsi" w:cstheme="minorBidi"/>
            <w:b w:val="0"/>
            <w:bCs w:val="0"/>
            <w:caps w:val="0"/>
            <w:noProof/>
            <w:sz w:val="22"/>
            <w:szCs w:val="22"/>
            <w:lang w:eastAsia="zh-CN"/>
          </w:rPr>
          <w:tab/>
        </w:r>
        <w:r w:rsidR="00675CE0">
          <w:rPr>
            <w:noProof/>
          </w:rPr>
          <w:t>Introduction</w:t>
        </w:r>
        <w:r w:rsidR="00675CE0">
          <w:rPr>
            <w:noProof/>
          </w:rPr>
          <w:tab/>
        </w:r>
        <w:r w:rsidR="00675CE0">
          <w:rPr>
            <w:noProof/>
          </w:rPr>
          <w:fldChar w:fldCharType="begin"/>
        </w:r>
        <w:r w:rsidR="00675CE0">
          <w:rPr>
            <w:noProof/>
          </w:rPr>
          <w:instrText xml:space="preserve"> PAGEREF _Toc432158247 \h </w:instrText>
        </w:r>
      </w:ins>
      <w:r w:rsidR="00675CE0">
        <w:rPr>
          <w:noProof/>
        </w:rPr>
      </w:r>
      <w:r w:rsidR="00675CE0">
        <w:rPr>
          <w:noProof/>
        </w:rPr>
        <w:fldChar w:fldCharType="separate"/>
      </w:r>
      <w:ins w:id="24" w:author="Makx Dekkers" w:date="2015-10-11T12:23:00Z">
        <w:r w:rsidR="001F32B3">
          <w:rPr>
            <w:noProof/>
          </w:rPr>
          <w:t>3</w:t>
        </w:r>
      </w:ins>
      <w:ins w:id="25" w:author="Makx Dekkers" w:date="2015-10-09T12:48:00Z">
        <w:r w:rsidR="00675CE0">
          <w:rPr>
            <w:noProof/>
          </w:rPr>
          <w:fldChar w:fldCharType="end"/>
        </w:r>
      </w:ins>
    </w:p>
    <w:p w14:paraId="3B02FE3A" w14:textId="1F4D3F92" w:rsidR="00675CE0" w:rsidRDefault="00675CE0">
      <w:pPr>
        <w:pStyle w:val="TOC2"/>
        <w:tabs>
          <w:tab w:val="left" w:pos="720"/>
          <w:tab w:val="right" w:leader="dot" w:pos="8495"/>
        </w:tabs>
        <w:rPr>
          <w:ins w:id="26" w:author="Makx Dekkers" w:date="2015-10-09T12:48:00Z"/>
          <w:rFonts w:asciiTheme="minorHAnsi" w:eastAsiaTheme="minorEastAsia" w:hAnsiTheme="minorHAnsi" w:cstheme="minorBidi"/>
          <w:smallCaps w:val="0"/>
          <w:noProof/>
          <w:sz w:val="22"/>
          <w:szCs w:val="22"/>
          <w:lang w:eastAsia="zh-CN"/>
        </w:rPr>
      </w:pPr>
      <w:ins w:id="27" w:author="Makx Dekkers" w:date="2015-10-09T12:48:00Z">
        <w:r>
          <w:rPr>
            <w:noProof/>
          </w:rPr>
          <w:t>1.1</w:t>
        </w:r>
        <w:r>
          <w:rPr>
            <w:rFonts w:asciiTheme="minorHAnsi" w:eastAsiaTheme="minorEastAsia" w:hAnsiTheme="minorHAnsi" w:cstheme="minorBidi"/>
            <w:smallCaps w:val="0"/>
            <w:noProof/>
            <w:sz w:val="22"/>
            <w:szCs w:val="22"/>
            <w:lang w:eastAsia="zh-CN"/>
          </w:rPr>
          <w:tab/>
        </w:r>
        <w:r>
          <w:rPr>
            <w:noProof/>
          </w:rPr>
          <w:t>Context</w:t>
        </w:r>
        <w:r>
          <w:rPr>
            <w:noProof/>
          </w:rPr>
          <w:tab/>
        </w:r>
        <w:r>
          <w:rPr>
            <w:noProof/>
          </w:rPr>
          <w:fldChar w:fldCharType="begin"/>
        </w:r>
        <w:r>
          <w:rPr>
            <w:noProof/>
          </w:rPr>
          <w:instrText xml:space="preserve"> PAGEREF _Toc432158248 \h </w:instrText>
        </w:r>
      </w:ins>
      <w:r>
        <w:rPr>
          <w:noProof/>
        </w:rPr>
      </w:r>
      <w:r>
        <w:rPr>
          <w:noProof/>
        </w:rPr>
        <w:fldChar w:fldCharType="separate"/>
      </w:r>
      <w:ins w:id="28" w:author="Makx Dekkers" w:date="2015-10-11T12:23:00Z">
        <w:r w:rsidR="001F32B3">
          <w:rPr>
            <w:noProof/>
          </w:rPr>
          <w:t>3</w:t>
        </w:r>
      </w:ins>
      <w:ins w:id="29" w:author="Makx Dekkers" w:date="2015-10-09T12:48:00Z">
        <w:r>
          <w:rPr>
            <w:noProof/>
          </w:rPr>
          <w:fldChar w:fldCharType="end"/>
        </w:r>
      </w:ins>
    </w:p>
    <w:p w14:paraId="7CDFC3DE" w14:textId="3672A1E0" w:rsidR="00675CE0" w:rsidRDefault="00675CE0">
      <w:pPr>
        <w:pStyle w:val="TOC2"/>
        <w:tabs>
          <w:tab w:val="left" w:pos="720"/>
          <w:tab w:val="right" w:leader="dot" w:pos="8495"/>
        </w:tabs>
        <w:rPr>
          <w:ins w:id="30" w:author="Makx Dekkers" w:date="2015-10-09T12:48:00Z"/>
          <w:rFonts w:asciiTheme="minorHAnsi" w:eastAsiaTheme="minorEastAsia" w:hAnsiTheme="minorHAnsi" w:cstheme="minorBidi"/>
          <w:smallCaps w:val="0"/>
          <w:noProof/>
          <w:sz w:val="22"/>
          <w:szCs w:val="22"/>
          <w:lang w:eastAsia="zh-CN"/>
        </w:rPr>
      </w:pPr>
      <w:ins w:id="31" w:author="Makx Dekkers" w:date="2015-10-09T12:48:00Z">
        <w:r>
          <w:rPr>
            <w:noProof/>
          </w:rPr>
          <w:t>1.2</w:t>
        </w:r>
        <w:r>
          <w:rPr>
            <w:rFonts w:asciiTheme="minorHAnsi" w:eastAsiaTheme="minorEastAsia" w:hAnsiTheme="minorHAnsi" w:cstheme="minorBidi"/>
            <w:smallCaps w:val="0"/>
            <w:noProof/>
            <w:sz w:val="22"/>
            <w:szCs w:val="22"/>
            <w:lang w:eastAsia="zh-CN"/>
          </w:rPr>
          <w:tab/>
        </w:r>
        <w:r>
          <w:rPr>
            <w:noProof/>
          </w:rPr>
          <w:t>Scope of the revision</w:t>
        </w:r>
        <w:r>
          <w:rPr>
            <w:noProof/>
          </w:rPr>
          <w:tab/>
        </w:r>
        <w:r>
          <w:rPr>
            <w:noProof/>
          </w:rPr>
          <w:fldChar w:fldCharType="begin"/>
        </w:r>
        <w:r>
          <w:rPr>
            <w:noProof/>
          </w:rPr>
          <w:instrText xml:space="preserve"> PAGEREF _Toc432158249 \h </w:instrText>
        </w:r>
      </w:ins>
      <w:r>
        <w:rPr>
          <w:noProof/>
        </w:rPr>
      </w:r>
      <w:r>
        <w:rPr>
          <w:noProof/>
        </w:rPr>
        <w:fldChar w:fldCharType="separate"/>
      </w:r>
      <w:ins w:id="32" w:author="Makx Dekkers" w:date="2015-10-11T12:23:00Z">
        <w:r w:rsidR="001F32B3">
          <w:rPr>
            <w:noProof/>
          </w:rPr>
          <w:t>3</w:t>
        </w:r>
      </w:ins>
      <w:ins w:id="33" w:author="Makx Dekkers" w:date="2015-10-09T12:48:00Z">
        <w:r>
          <w:rPr>
            <w:noProof/>
          </w:rPr>
          <w:fldChar w:fldCharType="end"/>
        </w:r>
      </w:ins>
    </w:p>
    <w:p w14:paraId="2F6A22D2" w14:textId="5B52FE73" w:rsidR="00675CE0" w:rsidRDefault="00675CE0">
      <w:pPr>
        <w:pStyle w:val="TOC2"/>
        <w:tabs>
          <w:tab w:val="left" w:pos="720"/>
          <w:tab w:val="right" w:leader="dot" w:pos="8495"/>
        </w:tabs>
        <w:rPr>
          <w:ins w:id="34" w:author="Makx Dekkers" w:date="2015-10-09T12:48:00Z"/>
          <w:rFonts w:asciiTheme="minorHAnsi" w:eastAsiaTheme="minorEastAsia" w:hAnsiTheme="minorHAnsi" w:cstheme="minorBidi"/>
          <w:smallCaps w:val="0"/>
          <w:noProof/>
          <w:sz w:val="22"/>
          <w:szCs w:val="22"/>
          <w:lang w:eastAsia="zh-CN"/>
        </w:rPr>
      </w:pPr>
      <w:ins w:id="35" w:author="Makx Dekkers" w:date="2015-10-09T12:48:00Z">
        <w:r>
          <w:rPr>
            <w:noProof/>
          </w:rPr>
          <w:t>1.3</w:t>
        </w:r>
        <w:r>
          <w:rPr>
            <w:rFonts w:asciiTheme="minorHAnsi" w:eastAsiaTheme="minorEastAsia" w:hAnsiTheme="minorHAnsi" w:cstheme="minorBidi"/>
            <w:smallCaps w:val="0"/>
            <w:noProof/>
            <w:sz w:val="22"/>
            <w:szCs w:val="22"/>
            <w:lang w:eastAsia="zh-CN"/>
          </w:rPr>
          <w:tab/>
        </w:r>
        <w:r>
          <w:rPr>
            <w:noProof/>
          </w:rPr>
          <w:t>Change management process</w:t>
        </w:r>
        <w:r>
          <w:rPr>
            <w:noProof/>
          </w:rPr>
          <w:tab/>
        </w:r>
        <w:r>
          <w:rPr>
            <w:noProof/>
          </w:rPr>
          <w:fldChar w:fldCharType="begin"/>
        </w:r>
        <w:r>
          <w:rPr>
            <w:noProof/>
          </w:rPr>
          <w:instrText xml:space="preserve"> PAGEREF _Toc432158250 \h </w:instrText>
        </w:r>
      </w:ins>
      <w:r>
        <w:rPr>
          <w:noProof/>
        </w:rPr>
      </w:r>
      <w:r>
        <w:rPr>
          <w:noProof/>
        </w:rPr>
        <w:fldChar w:fldCharType="separate"/>
      </w:r>
      <w:ins w:id="36" w:author="Makx Dekkers" w:date="2015-10-11T12:23:00Z">
        <w:r w:rsidR="001F32B3">
          <w:rPr>
            <w:noProof/>
          </w:rPr>
          <w:t>4</w:t>
        </w:r>
      </w:ins>
      <w:ins w:id="37" w:author="Makx Dekkers" w:date="2015-10-09T12:48:00Z">
        <w:r>
          <w:rPr>
            <w:noProof/>
          </w:rPr>
          <w:fldChar w:fldCharType="end"/>
        </w:r>
      </w:ins>
    </w:p>
    <w:p w14:paraId="15C69FD8" w14:textId="691BBFD8" w:rsidR="00675CE0" w:rsidRDefault="00675CE0">
      <w:pPr>
        <w:pStyle w:val="TOC2"/>
        <w:tabs>
          <w:tab w:val="left" w:pos="720"/>
          <w:tab w:val="right" w:leader="dot" w:pos="8495"/>
        </w:tabs>
        <w:rPr>
          <w:ins w:id="38" w:author="Makx Dekkers" w:date="2015-10-09T12:48:00Z"/>
          <w:rFonts w:asciiTheme="minorHAnsi" w:eastAsiaTheme="minorEastAsia" w:hAnsiTheme="minorHAnsi" w:cstheme="minorBidi"/>
          <w:smallCaps w:val="0"/>
          <w:noProof/>
          <w:sz w:val="22"/>
          <w:szCs w:val="22"/>
          <w:lang w:eastAsia="zh-CN"/>
        </w:rPr>
      </w:pPr>
      <w:ins w:id="39" w:author="Makx Dekkers" w:date="2015-10-09T12:48:00Z">
        <w:r>
          <w:rPr>
            <w:noProof/>
          </w:rPr>
          <w:t>1.4</w:t>
        </w:r>
        <w:r>
          <w:rPr>
            <w:rFonts w:asciiTheme="minorHAnsi" w:eastAsiaTheme="minorEastAsia" w:hAnsiTheme="minorHAnsi" w:cstheme="minorBidi"/>
            <w:smallCaps w:val="0"/>
            <w:noProof/>
            <w:sz w:val="22"/>
            <w:szCs w:val="22"/>
            <w:lang w:eastAsia="zh-CN"/>
          </w:rPr>
          <w:tab/>
        </w:r>
        <w:r>
          <w:rPr>
            <w:noProof/>
          </w:rPr>
          <w:t>The DCAT specification</w:t>
        </w:r>
        <w:r>
          <w:rPr>
            <w:noProof/>
          </w:rPr>
          <w:tab/>
        </w:r>
        <w:r>
          <w:rPr>
            <w:noProof/>
          </w:rPr>
          <w:fldChar w:fldCharType="begin"/>
        </w:r>
        <w:r>
          <w:rPr>
            <w:noProof/>
          </w:rPr>
          <w:instrText xml:space="preserve"> PAGEREF _Toc432158251 \h </w:instrText>
        </w:r>
      </w:ins>
      <w:r>
        <w:rPr>
          <w:noProof/>
        </w:rPr>
      </w:r>
      <w:r>
        <w:rPr>
          <w:noProof/>
        </w:rPr>
        <w:fldChar w:fldCharType="separate"/>
      </w:r>
      <w:ins w:id="40" w:author="Makx Dekkers" w:date="2015-10-11T12:23:00Z">
        <w:r w:rsidR="001F32B3">
          <w:rPr>
            <w:noProof/>
          </w:rPr>
          <w:t>6</w:t>
        </w:r>
      </w:ins>
      <w:ins w:id="41" w:author="Makx Dekkers" w:date="2015-10-09T12:48:00Z">
        <w:r>
          <w:rPr>
            <w:noProof/>
          </w:rPr>
          <w:fldChar w:fldCharType="end"/>
        </w:r>
      </w:ins>
    </w:p>
    <w:p w14:paraId="7FEED4DE" w14:textId="359EEBFE" w:rsidR="00675CE0" w:rsidRDefault="00675CE0">
      <w:pPr>
        <w:pStyle w:val="TOC1"/>
        <w:tabs>
          <w:tab w:val="left" w:pos="480"/>
          <w:tab w:val="right" w:leader="dot" w:pos="8495"/>
        </w:tabs>
        <w:rPr>
          <w:ins w:id="42" w:author="Makx Dekkers" w:date="2015-10-09T12:48:00Z"/>
          <w:rFonts w:asciiTheme="minorHAnsi" w:eastAsiaTheme="minorEastAsia" w:hAnsiTheme="minorHAnsi" w:cstheme="minorBidi"/>
          <w:b w:val="0"/>
          <w:bCs w:val="0"/>
          <w:caps w:val="0"/>
          <w:noProof/>
          <w:sz w:val="22"/>
          <w:szCs w:val="22"/>
          <w:lang w:eastAsia="zh-CN"/>
        </w:rPr>
      </w:pPr>
      <w:ins w:id="43" w:author="Makx Dekkers" w:date="2015-10-09T12:48:00Z">
        <w:r>
          <w:rPr>
            <w:noProof/>
          </w:rPr>
          <w:t>2</w:t>
        </w:r>
        <w:r>
          <w:rPr>
            <w:rFonts w:asciiTheme="minorHAnsi" w:eastAsiaTheme="minorEastAsia" w:hAnsiTheme="minorHAnsi" w:cstheme="minorBidi"/>
            <w:b w:val="0"/>
            <w:bCs w:val="0"/>
            <w:caps w:val="0"/>
            <w:noProof/>
            <w:sz w:val="22"/>
            <w:szCs w:val="22"/>
            <w:lang w:eastAsia="zh-CN"/>
          </w:rPr>
          <w:tab/>
        </w:r>
        <w:r>
          <w:rPr>
            <w:noProof/>
          </w:rPr>
          <w:t>Terminology used in the DCAT Application Profile</w:t>
        </w:r>
        <w:r>
          <w:rPr>
            <w:noProof/>
          </w:rPr>
          <w:tab/>
        </w:r>
        <w:r>
          <w:rPr>
            <w:noProof/>
          </w:rPr>
          <w:fldChar w:fldCharType="begin"/>
        </w:r>
        <w:r>
          <w:rPr>
            <w:noProof/>
          </w:rPr>
          <w:instrText xml:space="preserve"> PAGEREF _Toc432158252 \h </w:instrText>
        </w:r>
      </w:ins>
      <w:r>
        <w:rPr>
          <w:noProof/>
        </w:rPr>
      </w:r>
      <w:r>
        <w:rPr>
          <w:noProof/>
        </w:rPr>
        <w:fldChar w:fldCharType="separate"/>
      </w:r>
      <w:ins w:id="44" w:author="Makx Dekkers" w:date="2015-10-11T12:23:00Z">
        <w:r w:rsidR="001F32B3">
          <w:rPr>
            <w:noProof/>
          </w:rPr>
          <w:t>7</w:t>
        </w:r>
      </w:ins>
      <w:ins w:id="45" w:author="Makx Dekkers" w:date="2015-10-09T12:48:00Z">
        <w:r>
          <w:rPr>
            <w:noProof/>
          </w:rPr>
          <w:fldChar w:fldCharType="end"/>
        </w:r>
      </w:ins>
    </w:p>
    <w:p w14:paraId="086939B8" w14:textId="4AE58DFC" w:rsidR="00675CE0" w:rsidRDefault="00675CE0">
      <w:pPr>
        <w:pStyle w:val="TOC1"/>
        <w:tabs>
          <w:tab w:val="left" w:pos="480"/>
          <w:tab w:val="right" w:leader="dot" w:pos="8495"/>
        </w:tabs>
        <w:rPr>
          <w:ins w:id="46" w:author="Makx Dekkers" w:date="2015-10-09T12:48:00Z"/>
          <w:rFonts w:asciiTheme="minorHAnsi" w:eastAsiaTheme="minorEastAsia" w:hAnsiTheme="minorHAnsi" w:cstheme="minorBidi"/>
          <w:b w:val="0"/>
          <w:bCs w:val="0"/>
          <w:caps w:val="0"/>
          <w:noProof/>
          <w:sz w:val="22"/>
          <w:szCs w:val="22"/>
          <w:lang w:eastAsia="zh-CN"/>
        </w:rPr>
      </w:pPr>
      <w:ins w:id="47" w:author="Makx Dekkers" w:date="2015-10-09T12:48:00Z">
        <w:r>
          <w:rPr>
            <w:noProof/>
          </w:rPr>
          <w:t>3</w:t>
        </w:r>
        <w:r>
          <w:rPr>
            <w:rFonts w:asciiTheme="minorHAnsi" w:eastAsiaTheme="minorEastAsia" w:hAnsiTheme="minorHAnsi" w:cstheme="minorBidi"/>
            <w:b w:val="0"/>
            <w:bCs w:val="0"/>
            <w:caps w:val="0"/>
            <w:noProof/>
            <w:sz w:val="22"/>
            <w:szCs w:val="22"/>
            <w:lang w:eastAsia="zh-CN"/>
          </w:rPr>
          <w:tab/>
        </w:r>
        <w:r>
          <w:rPr>
            <w:noProof/>
          </w:rPr>
          <w:t>Application Profile classes</w:t>
        </w:r>
        <w:r>
          <w:rPr>
            <w:noProof/>
          </w:rPr>
          <w:tab/>
        </w:r>
        <w:r>
          <w:rPr>
            <w:noProof/>
          </w:rPr>
          <w:fldChar w:fldCharType="begin"/>
        </w:r>
        <w:r>
          <w:rPr>
            <w:noProof/>
          </w:rPr>
          <w:instrText xml:space="preserve"> PAGEREF _Toc432158253 \h </w:instrText>
        </w:r>
      </w:ins>
      <w:r>
        <w:rPr>
          <w:noProof/>
        </w:rPr>
      </w:r>
      <w:r>
        <w:rPr>
          <w:noProof/>
        </w:rPr>
        <w:fldChar w:fldCharType="separate"/>
      </w:r>
      <w:ins w:id="48" w:author="Makx Dekkers" w:date="2015-10-11T12:23:00Z">
        <w:r w:rsidR="001F32B3">
          <w:rPr>
            <w:noProof/>
          </w:rPr>
          <w:t>9</w:t>
        </w:r>
      </w:ins>
      <w:ins w:id="49" w:author="Makx Dekkers" w:date="2015-10-09T12:48:00Z">
        <w:r>
          <w:rPr>
            <w:noProof/>
          </w:rPr>
          <w:fldChar w:fldCharType="end"/>
        </w:r>
      </w:ins>
    </w:p>
    <w:p w14:paraId="47D7FF11" w14:textId="7D51C0E8" w:rsidR="00675CE0" w:rsidRDefault="00675CE0">
      <w:pPr>
        <w:pStyle w:val="TOC2"/>
        <w:tabs>
          <w:tab w:val="left" w:pos="720"/>
          <w:tab w:val="right" w:leader="dot" w:pos="8495"/>
        </w:tabs>
        <w:rPr>
          <w:ins w:id="50" w:author="Makx Dekkers" w:date="2015-10-09T12:48:00Z"/>
          <w:rFonts w:asciiTheme="minorHAnsi" w:eastAsiaTheme="minorEastAsia" w:hAnsiTheme="minorHAnsi" w:cstheme="minorBidi"/>
          <w:smallCaps w:val="0"/>
          <w:noProof/>
          <w:sz w:val="22"/>
          <w:szCs w:val="22"/>
          <w:lang w:eastAsia="zh-CN"/>
        </w:rPr>
      </w:pPr>
      <w:ins w:id="51" w:author="Makx Dekkers" w:date="2015-10-09T12:48:00Z">
        <w:r>
          <w:rPr>
            <w:noProof/>
          </w:rPr>
          <w:t>3.1</w:t>
        </w:r>
        <w:r>
          <w:rPr>
            <w:rFonts w:asciiTheme="minorHAnsi" w:eastAsiaTheme="minorEastAsia" w:hAnsiTheme="minorHAnsi" w:cstheme="minorBidi"/>
            <w:smallCaps w:val="0"/>
            <w:noProof/>
            <w:sz w:val="22"/>
            <w:szCs w:val="22"/>
            <w:lang w:eastAsia="zh-CN"/>
          </w:rPr>
          <w:tab/>
        </w:r>
        <w:r>
          <w:rPr>
            <w:noProof/>
          </w:rPr>
          <w:t>Mandatory Classes</w:t>
        </w:r>
        <w:r>
          <w:rPr>
            <w:noProof/>
          </w:rPr>
          <w:tab/>
        </w:r>
        <w:r>
          <w:rPr>
            <w:noProof/>
          </w:rPr>
          <w:fldChar w:fldCharType="begin"/>
        </w:r>
        <w:r>
          <w:rPr>
            <w:noProof/>
          </w:rPr>
          <w:instrText xml:space="preserve"> PAGEREF _Toc432158254 \h </w:instrText>
        </w:r>
      </w:ins>
      <w:r>
        <w:rPr>
          <w:noProof/>
        </w:rPr>
      </w:r>
      <w:r>
        <w:rPr>
          <w:noProof/>
        </w:rPr>
        <w:fldChar w:fldCharType="separate"/>
      </w:r>
      <w:ins w:id="52" w:author="Makx Dekkers" w:date="2015-10-11T12:23:00Z">
        <w:r w:rsidR="001F32B3">
          <w:rPr>
            <w:noProof/>
          </w:rPr>
          <w:t>9</w:t>
        </w:r>
      </w:ins>
      <w:ins w:id="53" w:author="Makx Dekkers" w:date="2015-10-09T12:48:00Z">
        <w:r>
          <w:rPr>
            <w:noProof/>
          </w:rPr>
          <w:fldChar w:fldCharType="end"/>
        </w:r>
      </w:ins>
    </w:p>
    <w:p w14:paraId="446103FF" w14:textId="0F84BD33" w:rsidR="00675CE0" w:rsidRDefault="00675CE0">
      <w:pPr>
        <w:pStyle w:val="TOC2"/>
        <w:tabs>
          <w:tab w:val="left" w:pos="720"/>
          <w:tab w:val="right" w:leader="dot" w:pos="8495"/>
        </w:tabs>
        <w:rPr>
          <w:ins w:id="54" w:author="Makx Dekkers" w:date="2015-10-09T12:48:00Z"/>
          <w:rFonts w:asciiTheme="minorHAnsi" w:eastAsiaTheme="minorEastAsia" w:hAnsiTheme="minorHAnsi" w:cstheme="minorBidi"/>
          <w:smallCaps w:val="0"/>
          <w:noProof/>
          <w:sz w:val="22"/>
          <w:szCs w:val="22"/>
          <w:lang w:eastAsia="zh-CN"/>
        </w:rPr>
      </w:pPr>
      <w:ins w:id="55" w:author="Makx Dekkers" w:date="2015-10-09T12:48:00Z">
        <w:r>
          <w:rPr>
            <w:noProof/>
          </w:rPr>
          <w:t>3.2</w:t>
        </w:r>
        <w:r>
          <w:rPr>
            <w:rFonts w:asciiTheme="minorHAnsi" w:eastAsiaTheme="minorEastAsia" w:hAnsiTheme="minorHAnsi" w:cstheme="minorBidi"/>
            <w:smallCaps w:val="0"/>
            <w:noProof/>
            <w:sz w:val="22"/>
            <w:szCs w:val="22"/>
            <w:lang w:eastAsia="zh-CN"/>
          </w:rPr>
          <w:tab/>
        </w:r>
        <w:r>
          <w:rPr>
            <w:noProof/>
          </w:rPr>
          <w:t>Recommended Classes</w:t>
        </w:r>
        <w:r>
          <w:rPr>
            <w:noProof/>
          </w:rPr>
          <w:tab/>
        </w:r>
        <w:r>
          <w:rPr>
            <w:noProof/>
          </w:rPr>
          <w:fldChar w:fldCharType="begin"/>
        </w:r>
        <w:r>
          <w:rPr>
            <w:noProof/>
          </w:rPr>
          <w:instrText xml:space="preserve"> PAGEREF _Toc432158255 \h </w:instrText>
        </w:r>
      </w:ins>
      <w:r>
        <w:rPr>
          <w:noProof/>
        </w:rPr>
      </w:r>
      <w:r>
        <w:rPr>
          <w:noProof/>
        </w:rPr>
        <w:fldChar w:fldCharType="separate"/>
      </w:r>
      <w:ins w:id="56" w:author="Makx Dekkers" w:date="2015-10-11T12:23:00Z">
        <w:r w:rsidR="001F32B3">
          <w:rPr>
            <w:noProof/>
          </w:rPr>
          <w:t>9</w:t>
        </w:r>
      </w:ins>
      <w:ins w:id="57" w:author="Makx Dekkers" w:date="2015-10-09T12:48:00Z">
        <w:r>
          <w:rPr>
            <w:noProof/>
          </w:rPr>
          <w:fldChar w:fldCharType="end"/>
        </w:r>
      </w:ins>
    </w:p>
    <w:p w14:paraId="58E318CA" w14:textId="26C9C5FB" w:rsidR="00675CE0" w:rsidRDefault="00675CE0">
      <w:pPr>
        <w:pStyle w:val="TOC2"/>
        <w:tabs>
          <w:tab w:val="left" w:pos="720"/>
          <w:tab w:val="right" w:leader="dot" w:pos="8495"/>
        </w:tabs>
        <w:rPr>
          <w:ins w:id="58" w:author="Makx Dekkers" w:date="2015-10-09T12:48:00Z"/>
          <w:rFonts w:asciiTheme="minorHAnsi" w:eastAsiaTheme="minorEastAsia" w:hAnsiTheme="minorHAnsi" w:cstheme="minorBidi"/>
          <w:smallCaps w:val="0"/>
          <w:noProof/>
          <w:sz w:val="22"/>
          <w:szCs w:val="22"/>
          <w:lang w:eastAsia="zh-CN"/>
        </w:rPr>
      </w:pPr>
      <w:ins w:id="59" w:author="Makx Dekkers" w:date="2015-10-09T12:48:00Z">
        <w:r>
          <w:rPr>
            <w:noProof/>
          </w:rPr>
          <w:t>3.3</w:t>
        </w:r>
        <w:r>
          <w:rPr>
            <w:rFonts w:asciiTheme="minorHAnsi" w:eastAsiaTheme="minorEastAsia" w:hAnsiTheme="minorHAnsi" w:cstheme="minorBidi"/>
            <w:smallCaps w:val="0"/>
            <w:noProof/>
            <w:sz w:val="22"/>
            <w:szCs w:val="22"/>
            <w:lang w:eastAsia="zh-CN"/>
          </w:rPr>
          <w:tab/>
        </w:r>
        <w:r>
          <w:rPr>
            <w:noProof/>
          </w:rPr>
          <w:t>Optional Classes</w:t>
        </w:r>
        <w:r>
          <w:rPr>
            <w:noProof/>
          </w:rPr>
          <w:tab/>
        </w:r>
        <w:r>
          <w:rPr>
            <w:noProof/>
          </w:rPr>
          <w:fldChar w:fldCharType="begin"/>
        </w:r>
        <w:r>
          <w:rPr>
            <w:noProof/>
          </w:rPr>
          <w:instrText xml:space="preserve"> PAGEREF _Toc432158256 \h </w:instrText>
        </w:r>
      </w:ins>
      <w:r>
        <w:rPr>
          <w:noProof/>
        </w:rPr>
      </w:r>
      <w:r>
        <w:rPr>
          <w:noProof/>
        </w:rPr>
        <w:fldChar w:fldCharType="separate"/>
      </w:r>
      <w:ins w:id="60" w:author="Makx Dekkers" w:date="2015-10-11T12:23:00Z">
        <w:r w:rsidR="001F32B3">
          <w:rPr>
            <w:noProof/>
          </w:rPr>
          <w:t>9</w:t>
        </w:r>
      </w:ins>
      <w:ins w:id="61" w:author="Makx Dekkers" w:date="2015-10-09T12:48:00Z">
        <w:r>
          <w:rPr>
            <w:noProof/>
          </w:rPr>
          <w:fldChar w:fldCharType="end"/>
        </w:r>
      </w:ins>
    </w:p>
    <w:p w14:paraId="1B3ADE58" w14:textId="5A85DDED" w:rsidR="00675CE0" w:rsidRDefault="00675CE0">
      <w:pPr>
        <w:pStyle w:val="TOC1"/>
        <w:tabs>
          <w:tab w:val="left" w:pos="480"/>
          <w:tab w:val="right" w:leader="dot" w:pos="8495"/>
        </w:tabs>
        <w:rPr>
          <w:ins w:id="62" w:author="Makx Dekkers" w:date="2015-10-09T12:48:00Z"/>
          <w:rFonts w:asciiTheme="minorHAnsi" w:eastAsiaTheme="minorEastAsia" w:hAnsiTheme="minorHAnsi" w:cstheme="minorBidi"/>
          <w:b w:val="0"/>
          <w:bCs w:val="0"/>
          <w:caps w:val="0"/>
          <w:noProof/>
          <w:sz w:val="22"/>
          <w:szCs w:val="22"/>
          <w:lang w:eastAsia="zh-CN"/>
        </w:rPr>
      </w:pPr>
      <w:ins w:id="63" w:author="Makx Dekkers" w:date="2015-10-09T12:48:00Z">
        <w:r>
          <w:rPr>
            <w:noProof/>
          </w:rPr>
          <w:t>4</w:t>
        </w:r>
        <w:r>
          <w:rPr>
            <w:rFonts w:asciiTheme="minorHAnsi" w:eastAsiaTheme="minorEastAsia" w:hAnsiTheme="minorHAnsi" w:cstheme="minorBidi"/>
            <w:b w:val="0"/>
            <w:bCs w:val="0"/>
            <w:caps w:val="0"/>
            <w:noProof/>
            <w:sz w:val="22"/>
            <w:szCs w:val="22"/>
            <w:lang w:eastAsia="zh-CN"/>
          </w:rPr>
          <w:tab/>
        </w:r>
        <w:r>
          <w:rPr>
            <w:noProof/>
          </w:rPr>
          <w:t>DCAT Application Profile Properties per Class</w:t>
        </w:r>
        <w:r>
          <w:rPr>
            <w:noProof/>
          </w:rPr>
          <w:tab/>
        </w:r>
        <w:r>
          <w:rPr>
            <w:noProof/>
          </w:rPr>
          <w:fldChar w:fldCharType="begin"/>
        </w:r>
        <w:r>
          <w:rPr>
            <w:noProof/>
          </w:rPr>
          <w:instrText xml:space="preserve"> PAGEREF _Toc432158257 \h </w:instrText>
        </w:r>
      </w:ins>
      <w:r>
        <w:rPr>
          <w:noProof/>
        </w:rPr>
      </w:r>
      <w:r>
        <w:rPr>
          <w:noProof/>
        </w:rPr>
        <w:fldChar w:fldCharType="separate"/>
      </w:r>
      <w:ins w:id="64" w:author="Makx Dekkers" w:date="2015-10-11T12:23:00Z">
        <w:r w:rsidR="001F32B3">
          <w:rPr>
            <w:noProof/>
          </w:rPr>
          <w:t>11</w:t>
        </w:r>
      </w:ins>
      <w:ins w:id="65" w:author="Makx Dekkers" w:date="2015-10-09T12:48:00Z">
        <w:r>
          <w:rPr>
            <w:noProof/>
          </w:rPr>
          <w:fldChar w:fldCharType="end"/>
        </w:r>
      </w:ins>
    </w:p>
    <w:p w14:paraId="3C708B18" w14:textId="76FEB263" w:rsidR="00675CE0" w:rsidRDefault="00675CE0">
      <w:pPr>
        <w:pStyle w:val="TOC2"/>
        <w:tabs>
          <w:tab w:val="left" w:pos="720"/>
          <w:tab w:val="right" w:leader="dot" w:pos="8495"/>
        </w:tabs>
        <w:rPr>
          <w:ins w:id="66" w:author="Makx Dekkers" w:date="2015-10-09T12:48:00Z"/>
          <w:rFonts w:asciiTheme="minorHAnsi" w:eastAsiaTheme="minorEastAsia" w:hAnsiTheme="minorHAnsi" w:cstheme="minorBidi"/>
          <w:smallCaps w:val="0"/>
          <w:noProof/>
          <w:sz w:val="22"/>
          <w:szCs w:val="22"/>
          <w:lang w:eastAsia="zh-CN"/>
        </w:rPr>
      </w:pPr>
      <w:ins w:id="67" w:author="Makx Dekkers" w:date="2015-10-09T12:48:00Z">
        <w:r>
          <w:rPr>
            <w:noProof/>
          </w:rPr>
          <w:t>4.1</w:t>
        </w:r>
        <w:r>
          <w:rPr>
            <w:rFonts w:asciiTheme="minorHAnsi" w:eastAsiaTheme="minorEastAsia" w:hAnsiTheme="minorHAnsi" w:cstheme="minorBidi"/>
            <w:smallCaps w:val="0"/>
            <w:noProof/>
            <w:sz w:val="22"/>
            <w:szCs w:val="22"/>
            <w:lang w:eastAsia="zh-CN"/>
          </w:rPr>
          <w:tab/>
        </w:r>
        <w:r>
          <w:rPr>
            <w:noProof/>
          </w:rPr>
          <w:t>Catalogue</w:t>
        </w:r>
        <w:r>
          <w:rPr>
            <w:noProof/>
          </w:rPr>
          <w:tab/>
        </w:r>
        <w:r>
          <w:rPr>
            <w:noProof/>
          </w:rPr>
          <w:fldChar w:fldCharType="begin"/>
        </w:r>
        <w:r>
          <w:rPr>
            <w:noProof/>
          </w:rPr>
          <w:instrText xml:space="preserve"> PAGEREF _Toc432158258 \h </w:instrText>
        </w:r>
      </w:ins>
      <w:r>
        <w:rPr>
          <w:noProof/>
        </w:rPr>
      </w:r>
      <w:r>
        <w:rPr>
          <w:noProof/>
        </w:rPr>
        <w:fldChar w:fldCharType="separate"/>
      </w:r>
      <w:ins w:id="68" w:author="Makx Dekkers" w:date="2015-10-11T12:23:00Z">
        <w:r w:rsidR="001F32B3">
          <w:rPr>
            <w:noProof/>
          </w:rPr>
          <w:t>11</w:t>
        </w:r>
      </w:ins>
      <w:ins w:id="69" w:author="Makx Dekkers" w:date="2015-10-09T12:48:00Z">
        <w:r>
          <w:rPr>
            <w:noProof/>
          </w:rPr>
          <w:fldChar w:fldCharType="end"/>
        </w:r>
      </w:ins>
    </w:p>
    <w:p w14:paraId="4494E93E" w14:textId="5997578B" w:rsidR="00675CE0" w:rsidRDefault="00675CE0">
      <w:pPr>
        <w:pStyle w:val="TOC2"/>
        <w:tabs>
          <w:tab w:val="left" w:pos="720"/>
          <w:tab w:val="right" w:leader="dot" w:pos="8495"/>
        </w:tabs>
        <w:rPr>
          <w:ins w:id="70" w:author="Makx Dekkers" w:date="2015-10-09T12:48:00Z"/>
          <w:rFonts w:asciiTheme="minorHAnsi" w:eastAsiaTheme="minorEastAsia" w:hAnsiTheme="minorHAnsi" w:cstheme="minorBidi"/>
          <w:smallCaps w:val="0"/>
          <w:noProof/>
          <w:sz w:val="22"/>
          <w:szCs w:val="22"/>
          <w:lang w:eastAsia="zh-CN"/>
        </w:rPr>
      </w:pPr>
      <w:ins w:id="71" w:author="Makx Dekkers" w:date="2015-10-09T12:48:00Z">
        <w:r>
          <w:rPr>
            <w:noProof/>
          </w:rPr>
          <w:t>4.2</w:t>
        </w:r>
        <w:r>
          <w:rPr>
            <w:rFonts w:asciiTheme="minorHAnsi" w:eastAsiaTheme="minorEastAsia" w:hAnsiTheme="minorHAnsi" w:cstheme="minorBidi"/>
            <w:smallCaps w:val="0"/>
            <w:noProof/>
            <w:sz w:val="22"/>
            <w:szCs w:val="22"/>
            <w:lang w:eastAsia="zh-CN"/>
          </w:rPr>
          <w:tab/>
        </w:r>
        <w:r>
          <w:rPr>
            <w:noProof/>
          </w:rPr>
          <w:t>Catalogue Record</w:t>
        </w:r>
        <w:r>
          <w:rPr>
            <w:noProof/>
          </w:rPr>
          <w:tab/>
        </w:r>
        <w:r>
          <w:rPr>
            <w:noProof/>
          </w:rPr>
          <w:fldChar w:fldCharType="begin"/>
        </w:r>
        <w:r>
          <w:rPr>
            <w:noProof/>
          </w:rPr>
          <w:instrText xml:space="preserve"> PAGEREF _Toc432158259 \h </w:instrText>
        </w:r>
      </w:ins>
      <w:r>
        <w:rPr>
          <w:noProof/>
        </w:rPr>
      </w:r>
      <w:r>
        <w:rPr>
          <w:noProof/>
        </w:rPr>
        <w:fldChar w:fldCharType="separate"/>
      </w:r>
      <w:ins w:id="72" w:author="Makx Dekkers" w:date="2015-10-11T12:23:00Z">
        <w:r w:rsidR="001F32B3">
          <w:rPr>
            <w:noProof/>
          </w:rPr>
          <w:t>11</w:t>
        </w:r>
      </w:ins>
      <w:ins w:id="73" w:author="Makx Dekkers" w:date="2015-10-09T12:48:00Z">
        <w:r>
          <w:rPr>
            <w:noProof/>
          </w:rPr>
          <w:fldChar w:fldCharType="end"/>
        </w:r>
      </w:ins>
    </w:p>
    <w:p w14:paraId="1FC4BAFB" w14:textId="71CDDEB2" w:rsidR="00675CE0" w:rsidRDefault="00675CE0">
      <w:pPr>
        <w:pStyle w:val="TOC2"/>
        <w:tabs>
          <w:tab w:val="left" w:pos="720"/>
          <w:tab w:val="right" w:leader="dot" w:pos="8495"/>
        </w:tabs>
        <w:rPr>
          <w:ins w:id="74" w:author="Makx Dekkers" w:date="2015-10-09T12:48:00Z"/>
          <w:rFonts w:asciiTheme="minorHAnsi" w:eastAsiaTheme="minorEastAsia" w:hAnsiTheme="minorHAnsi" w:cstheme="minorBidi"/>
          <w:smallCaps w:val="0"/>
          <w:noProof/>
          <w:sz w:val="22"/>
          <w:szCs w:val="22"/>
          <w:lang w:eastAsia="zh-CN"/>
        </w:rPr>
      </w:pPr>
      <w:ins w:id="75" w:author="Makx Dekkers" w:date="2015-10-09T12:48:00Z">
        <w:r>
          <w:rPr>
            <w:noProof/>
          </w:rPr>
          <w:t>4.3</w:t>
        </w:r>
        <w:r>
          <w:rPr>
            <w:rFonts w:asciiTheme="minorHAnsi" w:eastAsiaTheme="minorEastAsia" w:hAnsiTheme="minorHAnsi" w:cstheme="minorBidi"/>
            <w:smallCaps w:val="0"/>
            <w:noProof/>
            <w:sz w:val="22"/>
            <w:szCs w:val="22"/>
            <w:lang w:eastAsia="zh-CN"/>
          </w:rPr>
          <w:tab/>
        </w:r>
        <w:r>
          <w:rPr>
            <w:noProof/>
          </w:rPr>
          <w:t>Dataset</w:t>
        </w:r>
        <w:r>
          <w:rPr>
            <w:noProof/>
          </w:rPr>
          <w:tab/>
        </w:r>
        <w:r>
          <w:rPr>
            <w:noProof/>
          </w:rPr>
          <w:fldChar w:fldCharType="begin"/>
        </w:r>
        <w:r>
          <w:rPr>
            <w:noProof/>
          </w:rPr>
          <w:instrText xml:space="preserve"> PAGEREF _Toc432158260 \h </w:instrText>
        </w:r>
      </w:ins>
      <w:r>
        <w:rPr>
          <w:noProof/>
        </w:rPr>
      </w:r>
      <w:r>
        <w:rPr>
          <w:noProof/>
        </w:rPr>
        <w:fldChar w:fldCharType="separate"/>
      </w:r>
      <w:ins w:id="76" w:author="Makx Dekkers" w:date="2015-10-11T12:23:00Z">
        <w:r w:rsidR="001F32B3">
          <w:rPr>
            <w:noProof/>
          </w:rPr>
          <w:t>12</w:t>
        </w:r>
      </w:ins>
      <w:ins w:id="77" w:author="Makx Dekkers" w:date="2015-10-09T12:48:00Z">
        <w:r>
          <w:rPr>
            <w:noProof/>
          </w:rPr>
          <w:fldChar w:fldCharType="end"/>
        </w:r>
      </w:ins>
    </w:p>
    <w:p w14:paraId="5945DF49" w14:textId="557242C7" w:rsidR="00675CE0" w:rsidRDefault="00675CE0">
      <w:pPr>
        <w:pStyle w:val="TOC2"/>
        <w:tabs>
          <w:tab w:val="left" w:pos="720"/>
          <w:tab w:val="right" w:leader="dot" w:pos="8495"/>
        </w:tabs>
        <w:rPr>
          <w:ins w:id="78" w:author="Makx Dekkers" w:date="2015-10-09T12:48:00Z"/>
          <w:rFonts w:asciiTheme="minorHAnsi" w:eastAsiaTheme="minorEastAsia" w:hAnsiTheme="minorHAnsi" w:cstheme="minorBidi"/>
          <w:smallCaps w:val="0"/>
          <w:noProof/>
          <w:sz w:val="22"/>
          <w:szCs w:val="22"/>
          <w:lang w:eastAsia="zh-CN"/>
        </w:rPr>
      </w:pPr>
      <w:ins w:id="79" w:author="Makx Dekkers" w:date="2015-10-09T12:48:00Z">
        <w:r>
          <w:rPr>
            <w:noProof/>
          </w:rPr>
          <w:t>4.4</w:t>
        </w:r>
        <w:r>
          <w:rPr>
            <w:rFonts w:asciiTheme="minorHAnsi" w:eastAsiaTheme="minorEastAsia" w:hAnsiTheme="minorHAnsi" w:cstheme="minorBidi"/>
            <w:smallCaps w:val="0"/>
            <w:noProof/>
            <w:sz w:val="22"/>
            <w:szCs w:val="22"/>
            <w:lang w:eastAsia="zh-CN"/>
          </w:rPr>
          <w:tab/>
        </w:r>
        <w:r>
          <w:rPr>
            <w:noProof/>
          </w:rPr>
          <w:t>Distribution</w:t>
        </w:r>
        <w:r>
          <w:rPr>
            <w:noProof/>
          </w:rPr>
          <w:tab/>
        </w:r>
        <w:r>
          <w:rPr>
            <w:noProof/>
          </w:rPr>
          <w:fldChar w:fldCharType="begin"/>
        </w:r>
        <w:r>
          <w:rPr>
            <w:noProof/>
          </w:rPr>
          <w:instrText xml:space="preserve"> PAGEREF _Toc432158261 \h </w:instrText>
        </w:r>
      </w:ins>
      <w:r>
        <w:rPr>
          <w:noProof/>
        </w:rPr>
      </w:r>
      <w:r>
        <w:rPr>
          <w:noProof/>
        </w:rPr>
        <w:fldChar w:fldCharType="separate"/>
      </w:r>
      <w:ins w:id="80" w:author="Makx Dekkers" w:date="2015-10-11T12:23:00Z">
        <w:r w:rsidR="001F32B3">
          <w:rPr>
            <w:noProof/>
          </w:rPr>
          <w:t>14</w:t>
        </w:r>
      </w:ins>
      <w:ins w:id="81" w:author="Makx Dekkers" w:date="2015-10-09T12:48:00Z">
        <w:r>
          <w:rPr>
            <w:noProof/>
          </w:rPr>
          <w:fldChar w:fldCharType="end"/>
        </w:r>
      </w:ins>
    </w:p>
    <w:p w14:paraId="6893E4E2" w14:textId="7EB56D15" w:rsidR="00675CE0" w:rsidRDefault="00675CE0">
      <w:pPr>
        <w:pStyle w:val="TOC2"/>
        <w:tabs>
          <w:tab w:val="left" w:pos="720"/>
          <w:tab w:val="right" w:leader="dot" w:pos="8495"/>
        </w:tabs>
        <w:rPr>
          <w:ins w:id="82" w:author="Makx Dekkers" w:date="2015-10-09T12:48:00Z"/>
          <w:rFonts w:asciiTheme="minorHAnsi" w:eastAsiaTheme="minorEastAsia" w:hAnsiTheme="minorHAnsi" w:cstheme="minorBidi"/>
          <w:smallCaps w:val="0"/>
          <w:noProof/>
          <w:sz w:val="22"/>
          <w:szCs w:val="22"/>
          <w:lang w:eastAsia="zh-CN"/>
        </w:rPr>
      </w:pPr>
      <w:ins w:id="83" w:author="Makx Dekkers" w:date="2015-10-09T12:48:00Z">
        <w:r>
          <w:rPr>
            <w:noProof/>
          </w:rPr>
          <w:t>4.5</w:t>
        </w:r>
        <w:r>
          <w:rPr>
            <w:rFonts w:asciiTheme="minorHAnsi" w:eastAsiaTheme="minorEastAsia" w:hAnsiTheme="minorHAnsi" w:cstheme="minorBidi"/>
            <w:smallCaps w:val="0"/>
            <w:noProof/>
            <w:sz w:val="22"/>
            <w:szCs w:val="22"/>
            <w:lang w:eastAsia="zh-CN"/>
          </w:rPr>
          <w:tab/>
        </w:r>
        <w:r>
          <w:rPr>
            <w:noProof/>
          </w:rPr>
          <w:t>Agent</w:t>
        </w:r>
        <w:r>
          <w:rPr>
            <w:noProof/>
          </w:rPr>
          <w:tab/>
        </w:r>
        <w:r>
          <w:rPr>
            <w:noProof/>
          </w:rPr>
          <w:fldChar w:fldCharType="begin"/>
        </w:r>
        <w:r>
          <w:rPr>
            <w:noProof/>
          </w:rPr>
          <w:instrText xml:space="preserve"> PAGEREF _Toc432158262 \h </w:instrText>
        </w:r>
      </w:ins>
      <w:r>
        <w:rPr>
          <w:noProof/>
        </w:rPr>
      </w:r>
      <w:r>
        <w:rPr>
          <w:noProof/>
        </w:rPr>
        <w:fldChar w:fldCharType="separate"/>
      </w:r>
      <w:ins w:id="84" w:author="Makx Dekkers" w:date="2015-10-11T12:23:00Z">
        <w:r w:rsidR="001F32B3">
          <w:rPr>
            <w:noProof/>
          </w:rPr>
          <w:t>15</w:t>
        </w:r>
      </w:ins>
      <w:ins w:id="85" w:author="Makx Dekkers" w:date="2015-10-09T12:48:00Z">
        <w:r>
          <w:rPr>
            <w:noProof/>
          </w:rPr>
          <w:fldChar w:fldCharType="end"/>
        </w:r>
      </w:ins>
    </w:p>
    <w:p w14:paraId="0CC0AB7D" w14:textId="1742B9D1" w:rsidR="00675CE0" w:rsidRDefault="00675CE0">
      <w:pPr>
        <w:pStyle w:val="TOC2"/>
        <w:tabs>
          <w:tab w:val="left" w:pos="720"/>
          <w:tab w:val="right" w:leader="dot" w:pos="8495"/>
        </w:tabs>
        <w:rPr>
          <w:ins w:id="86" w:author="Makx Dekkers" w:date="2015-10-09T12:48:00Z"/>
          <w:rFonts w:asciiTheme="minorHAnsi" w:eastAsiaTheme="minorEastAsia" w:hAnsiTheme="minorHAnsi" w:cstheme="minorBidi"/>
          <w:smallCaps w:val="0"/>
          <w:noProof/>
          <w:sz w:val="22"/>
          <w:szCs w:val="22"/>
          <w:lang w:eastAsia="zh-CN"/>
        </w:rPr>
      </w:pPr>
      <w:ins w:id="87" w:author="Makx Dekkers" w:date="2015-10-09T12:48:00Z">
        <w:r>
          <w:rPr>
            <w:noProof/>
          </w:rPr>
          <w:t>4.6</w:t>
        </w:r>
        <w:r>
          <w:rPr>
            <w:rFonts w:asciiTheme="minorHAnsi" w:eastAsiaTheme="minorEastAsia" w:hAnsiTheme="minorHAnsi" w:cstheme="minorBidi"/>
            <w:smallCaps w:val="0"/>
            <w:noProof/>
            <w:sz w:val="22"/>
            <w:szCs w:val="22"/>
            <w:lang w:eastAsia="zh-CN"/>
          </w:rPr>
          <w:tab/>
        </w:r>
        <w:r>
          <w:rPr>
            <w:noProof/>
          </w:rPr>
          <w:t>Category Scheme</w:t>
        </w:r>
        <w:r>
          <w:rPr>
            <w:noProof/>
          </w:rPr>
          <w:tab/>
        </w:r>
        <w:r>
          <w:rPr>
            <w:noProof/>
          </w:rPr>
          <w:fldChar w:fldCharType="begin"/>
        </w:r>
        <w:r>
          <w:rPr>
            <w:noProof/>
          </w:rPr>
          <w:instrText xml:space="preserve"> PAGEREF _Toc432158263 \h </w:instrText>
        </w:r>
      </w:ins>
      <w:r>
        <w:rPr>
          <w:noProof/>
        </w:rPr>
      </w:r>
      <w:r>
        <w:rPr>
          <w:noProof/>
        </w:rPr>
        <w:fldChar w:fldCharType="separate"/>
      </w:r>
      <w:ins w:id="88" w:author="Makx Dekkers" w:date="2015-10-11T12:23:00Z">
        <w:r w:rsidR="001F32B3">
          <w:rPr>
            <w:noProof/>
          </w:rPr>
          <w:t>15</w:t>
        </w:r>
      </w:ins>
      <w:ins w:id="89" w:author="Makx Dekkers" w:date="2015-10-09T12:48:00Z">
        <w:r>
          <w:rPr>
            <w:noProof/>
          </w:rPr>
          <w:fldChar w:fldCharType="end"/>
        </w:r>
      </w:ins>
    </w:p>
    <w:p w14:paraId="567F97C6" w14:textId="12515641" w:rsidR="00675CE0" w:rsidRDefault="00675CE0">
      <w:pPr>
        <w:pStyle w:val="TOC2"/>
        <w:tabs>
          <w:tab w:val="left" w:pos="720"/>
          <w:tab w:val="right" w:leader="dot" w:pos="8495"/>
        </w:tabs>
        <w:rPr>
          <w:ins w:id="90" w:author="Makx Dekkers" w:date="2015-10-09T12:48:00Z"/>
          <w:rFonts w:asciiTheme="minorHAnsi" w:eastAsiaTheme="minorEastAsia" w:hAnsiTheme="minorHAnsi" w:cstheme="minorBidi"/>
          <w:smallCaps w:val="0"/>
          <w:noProof/>
          <w:sz w:val="22"/>
          <w:szCs w:val="22"/>
          <w:lang w:eastAsia="zh-CN"/>
        </w:rPr>
      </w:pPr>
      <w:ins w:id="91" w:author="Makx Dekkers" w:date="2015-10-09T12:48:00Z">
        <w:r>
          <w:rPr>
            <w:noProof/>
          </w:rPr>
          <w:t>4.7</w:t>
        </w:r>
        <w:r>
          <w:rPr>
            <w:rFonts w:asciiTheme="minorHAnsi" w:eastAsiaTheme="minorEastAsia" w:hAnsiTheme="minorHAnsi" w:cstheme="minorBidi"/>
            <w:smallCaps w:val="0"/>
            <w:noProof/>
            <w:sz w:val="22"/>
            <w:szCs w:val="22"/>
            <w:lang w:eastAsia="zh-CN"/>
          </w:rPr>
          <w:tab/>
        </w:r>
        <w:r>
          <w:rPr>
            <w:noProof/>
          </w:rPr>
          <w:t>Category</w:t>
        </w:r>
        <w:r>
          <w:rPr>
            <w:noProof/>
          </w:rPr>
          <w:tab/>
        </w:r>
        <w:r>
          <w:rPr>
            <w:noProof/>
          </w:rPr>
          <w:fldChar w:fldCharType="begin"/>
        </w:r>
        <w:r>
          <w:rPr>
            <w:noProof/>
          </w:rPr>
          <w:instrText xml:space="preserve"> PAGEREF _Toc432158264 \h </w:instrText>
        </w:r>
      </w:ins>
      <w:r>
        <w:rPr>
          <w:noProof/>
        </w:rPr>
      </w:r>
      <w:r>
        <w:rPr>
          <w:noProof/>
        </w:rPr>
        <w:fldChar w:fldCharType="separate"/>
      </w:r>
      <w:ins w:id="92" w:author="Makx Dekkers" w:date="2015-10-11T12:23:00Z">
        <w:r w:rsidR="001F32B3">
          <w:rPr>
            <w:noProof/>
          </w:rPr>
          <w:t>15</w:t>
        </w:r>
      </w:ins>
      <w:ins w:id="93" w:author="Makx Dekkers" w:date="2015-10-09T12:48:00Z">
        <w:r>
          <w:rPr>
            <w:noProof/>
          </w:rPr>
          <w:fldChar w:fldCharType="end"/>
        </w:r>
      </w:ins>
    </w:p>
    <w:p w14:paraId="77EE7E10" w14:textId="5F8B94B3" w:rsidR="00675CE0" w:rsidRDefault="00675CE0">
      <w:pPr>
        <w:pStyle w:val="TOC2"/>
        <w:tabs>
          <w:tab w:val="left" w:pos="720"/>
          <w:tab w:val="right" w:leader="dot" w:pos="8495"/>
        </w:tabs>
        <w:rPr>
          <w:ins w:id="94" w:author="Makx Dekkers" w:date="2015-10-09T12:48:00Z"/>
          <w:rFonts w:asciiTheme="minorHAnsi" w:eastAsiaTheme="minorEastAsia" w:hAnsiTheme="minorHAnsi" w:cstheme="minorBidi"/>
          <w:smallCaps w:val="0"/>
          <w:noProof/>
          <w:sz w:val="22"/>
          <w:szCs w:val="22"/>
          <w:lang w:eastAsia="zh-CN"/>
        </w:rPr>
      </w:pPr>
      <w:ins w:id="95" w:author="Makx Dekkers" w:date="2015-10-09T12:48:00Z">
        <w:r>
          <w:rPr>
            <w:noProof/>
          </w:rPr>
          <w:t>4.8</w:t>
        </w:r>
        <w:r>
          <w:rPr>
            <w:rFonts w:asciiTheme="minorHAnsi" w:eastAsiaTheme="minorEastAsia" w:hAnsiTheme="minorHAnsi" w:cstheme="minorBidi"/>
            <w:smallCaps w:val="0"/>
            <w:noProof/>
            <w:sz w:val="22"/>
            <w:szCs w:val="22"/>
            <w:lang w:eastAsia="zh-CN"/>
          </w:rPr>
          <w:tab/>
        </w:r>
        <w:r>
          <w:rPr>
            <w:noProof/>
          </w:rPr>
          <w:t>Checksum</w:t>
        </w:r>
        <w:r>
          <w:rPr>
            <w:noProof/>
          </w:rPr>
          <w:tab/>
        </w:r>
        <w:r>
          <w:rPr>
            <w:noProof/>
          </w:rPr>
          <w:fldChar w:fldCharType="begin"/>
        </w:r>
        <w:r>
          <w:rPr>
            <w:noProof/>
          </w:rPr>
          <w:instrText xml:space="preserve"> PAGEREF _Toc432158265 \h </w:instrText>
        </w:r>
      </w:ins>
      <w:r>
        <w:rPr>
          <w:noProof/>
        </w:rPr>
      </w:r>
      <w:r>
        <w:rPr>
          <w:noProof/>
        </w:rPr>
        <w:fldChar w:fldCharType="separate"/>
      </w:r>
      <w:ins w:id="96" w:author="Makx Dekkers" w:date="2015-10-11T12:23:00Z">
        <w:r w:rsidR="001F32B3">
          <w:rPr>
            <w:noProof/>
          </w:rPr>
          <w:t>15</w:t>
        </w:r>
      </w:ins>
      <w:ins w:id="97" w:author="Makx Dekkers" w:date="2015-10-09T12:48:00Z">
        <w:r>
          <w:rPr>
            <w:noProof/>
          </w:rPr>
          <w:fldChar w:fldCharType="end"/>
        </w:r>
      </w:ins>
    </w:p>
    <w:p w14:paraId="136724AD" w14:textId="594B42B3" w:rsidR="00675CE0" w:rsidRDefault="00675CE0">
      <w:pPr>
        <w:pStyle w:val="TOC2"/>
        <w:tabs>
          <w:tab w:val="left" w:pos="720"/>
          <w:tab w:val="right" w:leader="dot" w:pos="8495"/>
        </w:tabs>
        <w:rPr>
          <w:ins w:id="98" w:author="Makx Dekkers" w:date="2015-10-09T12:48:00Z"/>
          <w:rFonts w:asciiTheme="minorHAnsi" w:eastAsiaTheme="minorEastAsia" w:hAnsiTheme="minorHAnsi" w:cstheme="minorBidi"/>
          <w:smallCaps w:val="0"/>
          <w:noProof/>
          <w:sz w:val="22"/>
          <w:szCs w:val="22"/>
          <w:lang w:eastAsia="zh-CN"/>
        </w:rPr>
      </w:pPr>
      <w:ins w:id="99" w:author="Makx Dekkers" w:date="2015-10-09T12:48:00Z">
        <w:r>
          <w:rPr>
            <w:noProof/>
          </w:rPr>
          <w:t>4.9</w:t>
        </w:r>
        <w:r>
          <w:rPr>
            <w:rFonts w:asciiTheme="minorHAnsi" w:eastAsiaTheme="minorEastAsia" w:hAnsiTheme="minorHAnsi" w:cstheme="minorBidi"/>
            <w:smallCaps w:val="0"/>
            <w:noProof/>
            <w:sz w:val="22"/>
            <w:szCs w:val="22"/>
            <w:lang w:eastAsia="zh-CN"/>
          </w:rPr>
          <w:tab/>
        </w:r>
        <w:r>
          <w:rPr>
            <w:noProof/>
          </w:rPr>
          <w:t>Identifier</w:t>
        </w:r>
        <w:r>
          <w:rPr>
            <w:noProof/>
          </w:rPr>
          <w:tab/>
        </w:r>
        <w:r>
          <w:rPr>
            <w:noProof/>
          </w:rPr>
          <w:fldChar w:fldCharType="begin"/>
        </w:r>
        <w:r>
          <w:rPr>
            <w:noProof/>
          </w:rPr>
          <w:instrText xml:space="preserve"> PAGEREF _Toc432158266 \h </w:instrText>
        </w:r>
      </w:ins>
      <w:r>
        <w:rPr>
          <w:noProof/>
        </w:rPr>
      </w:r>
      <w:r>
        <w:rPr>
          <w:noProof/>
        </w:rPr>
        <w:fldChar w:fldCharType="separate"/>
      </w:r>
      <w:ins w:id="100" w:author="Makx Dekkers" w:date="2015-10-11T12:23:00Z">
        <w:r w:rsidR="001F32B3">
          <w:rPr>
            <w:noProof/>
          </w:rPr>
          <w:t>15</w:t>
        </w:r>
      </w:ins>
      <w:ins w:id="101" w:author="Makx Dekkers" w:date="2015-10-09T12:48:00Z">
        <w:r>
          <w:rPr>
            <w:noProof/>
          </w:rPr>
          <w:fldChar w:fldCharType="end"/>
        </w:r>
      </w:ins>
    </w:p>
    <w:p w14:paraId="76F6B3DF" w14:textId="45D3A59D" w:rsidR="00675CE0" w:rsidRDefault="00675CE0">
      <w:pPr>
        <w:pStyle w:val="TOC2"/>
        <w:tabs>
          <w:tab w:val="left" w:pos="960"/>
          <w:tab w:val="right" w:leader="dot" w:pos="8495"/>
        </w:tabs>
        <w:rPr>
          <w:ins w:id="102" w:author="Makx Dekkers" w:date="2015-10-09T12:48:00Z"/>
          <w:rFonts w:asciiTheme="minorHAnsi" w:eastAsiaTheme="minorEastAsia" w:hAnsiTheme="minorHAnsi" w:cstheme="minorBidi"/>
          <w:smallCaps w:val="0"/>
          <w:noProof/>
          <w:sz w:val="22"/>
          <w:szCs w:val="22"/>
          <w:lang w:eastAsia="zh-CN"/>
        </w:rPr>
      </w:pPr>
      <w:ins w:id="103" w:author="Makx Dekkers" w:date="2015-10-09T12:48:00Z">
        <w:r>
          <w:rPr>
            <w:noProof/>
          </w:rPr>
          <w:t>4.10</w:t>
        </w:r>
        <w:r>
          <w:rPr>
            <w:rFonts w:asciiTheme="minorHAnsi" w:eastAsiaTheme="minorEastAsia" w:hAnsiTheme="minorHAnsi" w:cstheme="minorBidi"/>
            <w:smallCaps w:val="0"/>
            <w:noProof/>
            <w:sz w:val="22"/>
            <w:szCs w:val="22"/>
            <w:lang w:eastAsia="zh-CN"/>
          </w:rPr>
          <w:tab/>
        </w:r>
        <w:r>
          <w:rPr>
            <w:noProof/>
          </w:rPr>
          <w:t>Licence Document</w:t>
        </w:r>
        <w:r>
          <w:rPr>
            <w:noProof/>
          </w:rPr>
          <w:tab/>
        </w:r>
        <w:r>
          <w:rPr>
            <w:noProof/>
          </w:rPr>
          <w:fldChar w:fldCharType="begin"/>
        </w:r>
        <w:r>
          <w:rPr>
            <w:noProof/>
          </w:rPr>
          <w:instrText xml:space="preserve"> PAGEREF _Toc432158267 \h </w:instrText>
        </w:r>
      </w:ins>
      <w:r>
        <w:rPr>
          <w:noProof/>
        </w:rPr>
      </w:r>
      <w:r>
        <w:rPr>
          <w:noProof/>
        </w:rPr>
        <w:fldChar w:fldCharType="separate"/>
      </w:r>
      <w:ins w:id="104" w:author="Makx Dekkers" w:date="2015-10-11T12:23:00Z">
        <w:r w:rsidR="001F32B3">
          <w:rPr>
            <w:noProof/>
          </w:rPr>
          <w:t>15</w:t>
        </w:r>
      </w:ins>
      <w:ins w:id="105" w:author="Makx Dekkers" w:date="2015-10-09T12:48:00Z">
        <w:r>
          <w:rPr>
            <w:noProof/>
          </w:rPr>
          <w:fldChar w:fldCharType="end"/>
        </w:r>
      </w:ins>
    </w:p>
    <w:p w14:paraId="715F6699" w14:textId="0CFECBE9" w:rsidR="00675CE0" w:rsidRDefault="00675CE0">
      <w:pPr>
        <w:pStyle w:val="TOC2"/>
        <w:tabs>
          <w:tab w:val="left" w:pos="960"/>
          <w:tab w:val="right" w:leader="dot" w:pos="8495"/>
        </w:tabs>
        <w:rPr>
          <w:ins w:id="106" w:author="Makx Dekkers" w:date="2015-10-09T12:48:00Z"/>
          <w:rFonts w:asciiTheme="minorHAnsi" w:eastAsiaTheme="minorEastAsia" w:hAnsiTheme="minorHAnsi" w:cstheme="minorBidi"/>
          <w:smallCaps w:val="0"/>
          <w:noProof/>
          <w:sz w:val="22"/>
          <w:szCs w:val="22"/>
          <w:lang w:eastAsia="zh-CN"/>
        </w:rPr>
      </w:pPr>
      <w:ins w:id="107" w:author="Makx Dekkers" w:date="2015-10-09T12:48:00Z">
        <w:r>
          <w:rPr>
            <w:noProof/>
          </w:rPr>
          <w:t>4.11</w:t>
        </w:r>
        <w:r>
          <w:rPr>
            <w:rFonts w:asciiTheme="minorHAnsi" w:eastAsiaTheme="minorEastAsia" w:hAnsiTheme="minorHAnsi" w:cstheme="minorBidi"/>
            <w:smallCaps w:val="0"/>
            <w:noProof/>
            <w:sz w:val="22"/>
            <w:szCs w:val="22"/>
            <w:lang w:eastAsia="zh-CN"/>
          </w:rPr>
          <w:tab/>
        </w:r>
        <w:r>
          <w:rPr>
            <w:noProof/>
          </w:rPr>
          <w:t>Period of Time</w:t>
        </w:r>
        <w:r>
          <w:rPr>
            <w:noProof/>
          </w:rPr>
          <w:tab/>
        </w:r>
        <w:r>
          <w:rPr>
            <w:noProof/>
          </w:rPr>
          <w:fldChar w:fldCharType="begin"/>
        </w:r>
        <w:r>
          <w:rPr>
            <w:noProof/>
          </w:rPr>
          <w:instrText xml:space="preserve"> PAGEREF _Toc432158268 \h </w:instrText>
        </w:r>
      </w:ins>
      <w:r>
        <w:rPr>
          <w:noProof/>
        </w:rPr>
      </w:r>
      <w:r>
        <w:rPr>
          <w:noProof/>
        </w:rPr>
        <w:fldChar w:fldCharType="separate"/>
      </w:r>
      <w:ins w:id="108" w:author="Makx Dekkers" w:date="2015-10-11T12:23:00Z">
        <w:r w:rsidR="001F32B3">
          <w:rPr>
            <w:noProof/>
          </w:rPr>
          <w:t>16</w:t>
        </w:r>
      </w:ins>
      <w:ins w:id="109" w:author="Makx Dekkers" w:date="2015-10-09T12:48:00Z">
        <w:r>
          <w:rPr>
            <w:noProof/>
          </w:rPr>
          <w:fldChar w:fldCharType="end"/>
        </w:r>
      </w:ins>
    </w:p>
    <w:p w14:paraId="73EFEDB2" w14:textId="54E8DB76" w:rsidR="00675CE0" w:rsidRDefault="00675CE0">
      <w:pPr>
        <w:pStyle w:val="TOC1"/>
        <w:tabs>
          <w:tab w:val="left" w:pos="480"/>
          <w:tab w:val="right" w:leader="dot" w:pos="8495"/>
        </w:tabs>
        <w:rPr>
          <w:ins w:id="110" w:author="Makx Dekkers" w:date="2015-10-09T12:48:00Z"/>
          <w:rFonts w:asciiTheme="minorHAnsi" w:eastAsiaTheme="minorEastAsia" w:hAnsiTheme="minorHAnsi" w:cstheme="minorBidi"/>
          <w:b w:val="0"/>
          <w:bCs w:val="0"/>
          <w:caps w:val="0"/>
          <w:noProof/>
          <w:sz w:val="22"/>
          <w:szCs w:val="22"/>
          <w:lang w:eastAsia="zh-CN"/>
        </w:rPr>
      </w:pPr>
      <w:ins w:id="111" w:author="Makx Dekkers" w:date="2015-10-09T12:48:00Z">
        <w:r>
          <w:rPr>
            <w:noProof/>
          </w:rPr>
          <w:t>5</w:t>
        </w:r>
        <w:r>
          <w:rPr>
            <w:rFonts w:asciiTheme="minorHAnsi" w:eastAsiaTheme="minorEastAsia" w:hAnsiTheme="minorHAnsi" w:cstheme="minorBidi"/>
            <w:b w:val="0"/>
            <w:bCs w:val="0"/>
            <w:caps w:val="0"/>
            <w:noProof/>
            <w:sz w:val="22"/>
            <w:szCs w:val="22"/>
            <w:lang w:eastAsia="zh-CN"/>
          </w:rPr>
          <w:tab/>
        </w:r>
        <w:r>
          <w:rPr>
            <w:noProof/>
          </w:rPr>
          <w:t>Controlled Vocabularies</w:t>
        </w:r>
        <w:r>
          <w:rPr>
            <w:noProof/>
          </w:rPr>
          <w:tab/>
        </w:r>
        <w:r>
          <w:rPr>
            <w:noProof/>
          </w:rPr>
          <w:fldChar w:fldCharType="begin"/>
        </w:r>
        <w:r>
          <w:rPr>
            <w:noProof/>
          </w:rPr>
          <w:instrText xml:space="preserve"> PAGEREF _Toc432158269 \h </w:instrText>
        </w:r>
      </w:ins>
      <w:r>
        <w:rPr>
          <w:noProof/>
        </w:rPr>
      </w:r>
      <w:r>
        <w:rPr>
          <w:noProof/>
        </w:rPr>
        <w:fldChar w:fldCharType="separate"/>
      </w:r>
      <w:ins w:id="112" w:author="Makx Dekkers" w:date="2015-10-11T12:23:00Z">
        <w:r w:rsidR="001F32B3">
          <w:rPr>
            <w:noProof/>
          </w:rPr>
          <w:t>17</w:t>
        </w:r>
      </w:ins>
      <w:ins w:id="113" w:author="Makx Dekkers" w:date="2015-10-09T12:48:00Z">
        <w:r>
          <w:rPr>
            <w:noProof/>
          </w:rPr>
          <w:fldChar w:fldCharType="end"/>
        </w:r>
      </w:ins>
    </w:p>
    <w:p w14:paraId="567EB814" w14:textId="7AF19E62" w:rsidR="00675CE0" w:rsidRDefault="00675CE0">
      <w:pPr>
        <w:pStyle w:val="TOC2"/>
        <w:tabs>
          <w:tab w:val="left" w:pos="720"/>
          <w:tab w:val="right" w:leader="dot" w:pos="8495"/>
        </w:tabs>
        <w:rPr>
          <w:ins w:id="114" w:author="Makx Dekkers" w:date="2015-10-09T12:48:00Z"/>
          <w:rFonts w:asciiTheme="minorHAnsi" w:eastAsiaTheme="minorEastAsia" w:hAnsiTheme="minorHAnsi" w:cstheme="minorBidi"/>
          <w:smallCaps w:val="0"/>
          <w:noProof/>
          <w:sz w:val="22"/>
          <w:szCs w:val="22"/>
          <w:lang w:eastAsia="zh-CN"/>
        </w:rPr>
      </w:pPr>
      <w:ins w:id="115" w:author="Makx Dekkers" w:date="2015-10-09T12:48:00Z">
        <w:r>
          <w:rPr>
            <w:noProof/>
          </w:rPr>
          <w:t>5.1</w:t>
        </w:r>
        <w:r>
          <w:rPr>
            <w:rFonts w:asciiTheme="minorHAnsi" w:eastAsiaTheme="minorEastAsia" w:hAnsiTheme="minorHAnsi" w:cstheme="minorBidi"/>
            <w:smallCaps w:val="0"/>
            <w:noProof/>
            <w:sz w:val="22"/>
            <w:szCs w:val="22"/>
            <w:lang w:eastAsia="zh-CN"/>
          </w:rPr>
          <w:tab/>
        </w:r>
        <w:r>
          <w:rPr>
            <w:noProof/>
          </w:rPr>
          <w:t>Requirements for controlled vocabularies</w:t>
        </w:r>
        <w:r>
          <w:rPr>
            <w:noProof/>
          </w:rPr>
          <w:tab/>
        </w:r>
        <w:r>
          <w:rPr>
            <w:noProof/>
          </w:rPr>
          <w:fldChar w:fldCharType="begin"/>
        </w:r>
        <w:r>
          <w:rPr>
            <w:noProof/>
          </w:rPr>
          <w:instrText xml:space="preserve"> PAGEREF _Toc432158270 \h </w:instrText>
        </w:r>
      </w:ins>
      <w:r>
        <w:rPr>
          <w:noProof/>
        </w:rPr>
      </w:r>
      <w:r>
        <w:rPr>
          <w:noProof/>
        </w:rPr>
        <w:fldChar w:fldCharType="separate"/>
      </w:r>
      <w:ins w:id="116" w:author="Makx Dekkers" w:date="2015-10-11T12:23:00Z">
        <w:r w:rsidR="001F32B3">
          <w:rPr>
            <w:noProof/>
          </w:rPr>
          <w:t>17</w:t>
        </w:r>
      </w:ins>
      <w:ins w:id="117" w:author="Makx Dekkers" w:date="2015-10-09T12:48:00Z">
        <w:r>
          <w:rPr>
            <w:noProof/>
          </w:rPr>
          <w:fldChar w:fldCharType="end"/>
        </w:r>
      </w:ins>
    </w:p>
    <w:p w14:paraId="5668BF31" w14:textId="5A19A265" w:rsidR="00675CE0" w:rsidRDefault="00675CE0">
      <w:pPr>
        <w:pStyle w:val="TOC2"/>
        <w:tabs>
          <w:tab w:val="left" w:pos="720"/>
          <w:tab w:val="right" w:leader="dot" w:pos="8495"/>
        </w:tabs>
        <w:rPr>
          <w:ins w:id="118" w:author="Makx Dekkers" w:date="2015-10-09T12:48:00Z"/>
          <w:rFonts w:asciiTheme="minorHAnsi" w:eastAsiaTheme="minorEastAsia" w:hAnsiTheme="minorHAnsi" w:cstheme="minorBidi"/>
          <w:smallCaps w:val="0"/>
          <w:noProof/>
          <w:sz w:val="22"/>
          <w:szCs w:val="22"/>
          <w:lang w:eastAsia="zh-CN"/>
        </w:rPr>
      </w:pPr>
      <w:ins w:id="119" w:author="Makx Dekkers" w:date="2015-10-09T12:48:00Z">
        <w:r>
          <w:rPr>
            <w:noProof/>
          </w:rPr>
          <w:t>5.2</w:t>
        </w:r>
        <w:r>
          <w:rPr>
            <w:rFonts w:asciiTheme="minorHAnsi" w:eastAsiaTheme="minorEastAsia" w:hAnsiTheme="minorHAnsi" w:cstheme="minorBidi"/>
            <w:smallCaps w:val="0"/>
            <w:noProof/>
            <w:sz w:val="22"/>
            <w:szCs w:val="22"/>
            <w:lang w:eastAsia="zh-CN"/>
          </w:rPr>
          <w:tab/>
        </w:r>
        <w:r>
          <w:rPr>
            <w:noProof/>
          </w:rPr>
          <w:t>Controlled vocabularies to be used</w:t>
        </w:r>
        <w:r>
          <w:rPr>
            <w:noProof/>
          </w:rPr>
          <w:tab/>
        </w:r>
        <w:r>
          <w:rPr>
            <w:noProof/>
          </w:rPr>
          <w:fldChar w:fldCharType="begin"/>
        </w:r>
        <w:r>
          <w:rPr>
            <w:noProof/>
          </w:rPr>
          <w:instrText xml:space="preserve"> PAGEREF _Toc432158271 \h </w:instrText>
        </w:r>
      </w:ins>
      <w:r>
        <w:rPr>
          <w:noProof/>
        </w:rPr>
      </w:r>
      <w:r>
        <w:rPr>
          <w:noProof/>
        </w:rPr>
        <w:fldChar w:fldCharType="separate"/>
      </w:r>
      <w:ins w:id="120" w:author="Makx Dekkers" w:date="2015-10-11T12:23:00Z">
        <w:r w:rsidR="001F32B3">
          <w:rPr>
            <w:noProof/>
          </w:rPr>
          <w:t>17</w:t>
        </w:r>
      </w:ins>
      <w:ins w:id="121" w:author="Makx Dekkers" w:date="2015-10-09T12:48:00Z">
        <w:r>
          <w:rPr>
            <w:noProof/>
          </w:rPr>
          <w:fldChar w:fldCharType="end"/>
        </w:r>
      </w:ins>
    </w:p>
    <w:p w14:paraId="0B7B922C" w14:textId="25344828" w:rsidR="00675CE0" w:rsidRDefault="00675CE0">
      <w:pPr>
        <w:pStyle w:val="TOC2"/>
        <w:tabs>
          <w:tab w:val="left" w:pos="720"/>
          <w:tab w:val="right" w:leader="dot" w:pos="8495"/>
        </w:tabs>
        <w:rPr>
          <w:ins w:id="122" w:author="Makx Dekkers" w:date="2015-10-09T12:48:00Z"/>
          <w:rFonts w:asciiTheme="minorHAnsi" w:eastAsiaTheme="minorEastAsia" w:hAnsiTheme="minorHAnsi" w:cstheme="minorBidi"/>
          <w:smallCaps w:val="0"/>
          <w:noProof/>
          <w:sz w:val="22"/>
          <w:szCs w:val="22"/>
          <w:lang w:eastAsia="zh-CN"/>
        </w:rPr>
      </w:pPr>
      <w:ins w:id="123" w:author="Makx Dekkers" w:date="2015-10-09T12:48:00Z">
        <w:r>
          <w:rPr>
            <w:noProof/>
          </w:rPr>
          <w:t>5.3</w:t>
        </w:r>
        <w:r>
          <w:rPr>
            <w:rFonts w:asciiTheme="minorHAnsi" w:eastAsiaTheme="minorEastAsia" w:hAnsiTheme="minorHAnsi" w:cstheme="minorBidi"/>
            <w:smallCaps w:val="0"/>
            <w:noProof/>
            <w:sz w:val="22"/>
            <w:szCs w:val="22"/>
            <w:lang w:eastAsia="zh-CN"/>
          </w:rPr>
          <w:tab/>
        </w:r>
        <w:r>
          <w:rPr>
            <w:noProof/>
          </w:rPr>
          <w:t>Other controlled vocabularies</w:t>
        </w:r>
        <w:r>
          <w:rPr>
            <w:noProof/>
          </w:rPr>
          <w:tab/>
        </w:r>
        <w:r>
          <w:rPr>
            <w:noProof/>
          </w:rPr>
          <w:fldChar w:fldCharType="begin"/>
        </w:r>
        <w:r>
          <w:rPr>
            <w:noProof/>
          </w:rPr>
          <w:instrText xml:space="preserve"> PAGEREF _Toc432158272 \h </w:instrText>
        </w:r>
      </w:ins>
      <w:r>
        <w:rPr>
          <w:noProof/>
        </w:rPr>
      </w:r>
      <w:r>
        <w:rPr>
          <w:noProof/>
        </w:rPr>
        <w:fldChar w:fldCharType="separate"/>
      </w:r>
      <w:ins w:id="124" w:author="Makx Dekkers" w:date="2015-10-11T12:23:00Z">
        <w:r w:rsidR="001F32B3">
          <w:rPr>
            <w:noProof/>
          </w:rPr>
          <w:t>18</w:t>
        </w:r>
      </w:ins>
      <w:ins w:id="125" w:author="Makx Dekkers" w:date="2015-10-09T12:48:00Z">
        <w:r>
          <w:rPr>
            <w:noProof/>
          </w:rPr>
          <w:fldChar w:fldCharType="end"/>
        </w:r>
      </w:ins>
    </w:p>
    <w:p w14:paraId="1EA34D85" w14:textId="41C84A3F" w:rsidR="00675CE0" w:rsidRDefault="00675CE0">
      <w:pPr>
        <w:pStyle w:val="TOC2"/>
        <w:tabs>
          <w:tab w:val="left" w:pos="720"/>
          <w:tab w:val="right" w:leader="dot" w:pos="8495"/>
        </w:tabs>
        <w:rPr>
          <w:ins w:id="126" w:author="Makx Dekkers" w:date="2015-10-09T12:48:00Z"/>
          <w:rFonts w:asciiTheme="minorHAnsi" w:eastAsiaTheme="minorEastAsia" w:hAnsiTheme="minorHAnsi" w:cstheme="minorBidi"/>
          <w:smallCaps w:val="0"/>
          <w:noProof/>
          <w:sz w:val="22"/>
          <w:szCs w:val="22"/>
          <w:lang w:eastAsia="zh-CN"/>
        </w:rPr>
      </w:pPr>
      <w:ins w:id="127" w:author="Makx Dekkers" w:date="2015-10-09T12:48:00Z">
        <w:r>
          <w:rPr>
            <w:noProof/>
          </w:rPr>
          <w:t>5.4</w:t>
        </w:r>
        <w:r>
          <w:rPr>
            <w:rFonts w:asciiTheme="minorHAnsi" w:eastAsiaTheme="minorEastAsia" w:hAnsiTheme="minorHAnsi" w:cstheme="minorBidi"/>
            <w:smallCaps w:val="0"/>
            <w:noProof/>
            <w:sz w:val="22"/>
            <w:szCs w:val="22"/>
            <w:lang w:eastAsia="zh-CN"/>
          </w:rPr>
          <w:tab/>
        </w:r>
        <w:r>
          <w:rPr>
            <w:noProof/>
          </w:rPr>
          <w:t>Licence vocabularies</w:t>
        </w:r>
        <w:r>
          <w:rPr>
            <w:noProof/>
          </w:rPr>
          <w:tab/>
        </w:r>
        <w:r>
          <w:rPr>
            <w:noProof/>
          </w:rPr>
          <w:fldChar w:fldCharType="begin"/>
        </w:r>
        <w:r>
          <w:rPr>
            <w:noProof/>
          </w:rPr>
          <w:instrText xml:space="preserve"> PAGEREF _Toc432158273 \h </w:instrText>
        </w:r>
      </w:ins>
      <w:r>
        <w:rPr>
          <w:noProof/>
        </w:rPr>
      </w:r>
      <w:r>
        <w:rPr>
          <w:noProof/>
        </w:rPr>
        <w:fldChar w:fldCharType="separate"/>
      </w:r>
      <w:ins w:id="128" w:author="Makx Dekkers" w:date="2015-10-11T12:23:00Z">
        <w:r w:rsidR="001F32B3">
          <w:rPr>
            <w:noProof/>
          </w:rPr>
          <w:t>19</w:t>
        </w:r>
      </w:ins>
      <w:ins w:id="129" w:author="Makx Dekkers" w:date="2015-10-09T12:48:00Z">
        <w:r>
          <w:rPr>
            <w:noProof/>
          </w:rPr>
          <w:fldChar w:fldCharType="end"/>
        </w:r>
      </w:ins>
    </w:p>
    <w:p w14:paraId="79E1AF3F" w14:textId="7DD97974" w:rsidR="00675CE0" w:rsidRDefault="00675CE0">
      <w:pPr>
        <w:pStyle w:val="TOC1"/>
        <w:tabs>
          <w:tab w:val="left" w:pos="480"/>
          <w:tab w:val="right" w:leader="dot" w:pos="8495"/>
        </w:tabs>
        <w:rPr>
          <w:ins w:id="130" w:author="Makx Dekkers" w:date="2015-10-09T12:48:00Z"/>
          <w:rFonts w:asciiTheme="minorHAnsi" w:eastAsiaTheme="minorEastAsia" w:hAnsiTheme="minorHAnsi" w:cstheme="minorBidi"/>
          <w:b w:val="0"/>
          <w:bCs w:val="0"/>
          <w:caps w:val="0"/>
          <w:noProof/>
          <w:sz w:val="22"/>
          <w:szCs w:val="22"/>
          <w:lang w:eastAsia="zh-CN"/>
        </w:rPr>
      </w:pPr>
      <w:ins w:id="131" w:author="Makx Dekkers" w:date="2015-10-09T12:48:00Z">
        <w:r>
          <w:rPr>
            <w:noProof/>
          </w:rPr>
          <w:t>6</w:t>
        </w:r>
        <w:r>
          <w:rPr>
            <w:rFonts w:asciiTheme="minorHAnsi" w:eastAsiaTheme="minorEastAsia" w:hAnsiTheme="minorHAnsi" w:cstheme="minorBidi"/>
            <w:b w:val="0"/>
            <w:bCs w:val="0"/>
            <w:caps w:val="0"/>
            <w:noProof/>
            <w:sz w:val="22"/>
            <w:szCs w:val="22"/>
            <w:lang w:eastAsia="zh-CN"/>
          </w:rPr>
          <w:tab/>
        </w:r>
        <w:r>
          <w:rPr>
            <w:noProof/>
          </w:rPr>
          <w:t>Conformance Statement</w:t>
        </w:r>
        <w:r>
          <w:rPr>
            <w:noProof/>
          </w:rPr>
          <w:tab/>
        </w:r>
        <w:r>
          <w:rPr>
            <w:noProof/>
          </w:rPr>
          <w:fldChar w:fldCharType="begin"/>
        </w:r>
        <w:r>
          <w:rPr>
            <w:noProof/>
          </w:rPr>
          <w:instrText xml:space="preserve"> PAGEREF _Toc432158274 \h </w:instrText>
        </w:r>
      </w:ins>
      <w:r>
        <w:rPr>
          <w:noProof/>
        </w:rPr>
      </w:r>
      <w:r>
        <w:rPr>
          <w:noProof/>
        </w:rPr>
        <w:fldChar w:fldCharType="separate"/>
      </w:r>
      <w:ins w:id="132" w:author="Makx Dekkers" w:date="2015-10-11T12:23:00Z">
        <w:r w:rsidR="001F32B3">
          <w:rPr>
            <w:noProof/>
          </w:rPr>
          <w:t>20</w:t>
        </w:r>
      </w:ins>
      <w:ins w:id="133" w:author="Makx Dekkers" w:date="2015-10-09T12:48:00Z">
        <w:r>
          <w:rPr>
            <w:noProof/>
          </w:rPr>
          <w:fldChar w:fldCharType="end"/>
        </w:r>
      </w:ins>
    </w:p>
    <w:p w14:paraId="620CEC1C" w14:textId="1A325A69" w:rsidR="00675CE0" w:rsidRDefault="00675CE0">
      <w:pPr>
        <w:pStyle w:val="TOC2"/>
        <w:tabs>
          <w:tab w:val="left" w:pos="720"/>
          <w:tab w:val="right" w:leader="dot" w:pos="8495"/>
        </w:tabs>
        <w:rPr>
          <w:ins w:id="134" w:author="Makx Dekkers" w:date="2015-10-09T12:48:00Z"/>
          <w:rFonts w:asciiTheme="minorHAnsi" w:eastAsiaTheme="minorEastAsia" w:hAnsiTheme="minorHAnsi" w:cstheme="minorBidi"/>
          <w:smallCaps w:val="0"/>
          <w:noProof/>
          <w:sz w:val="22"/>
          <w:szCs w:val="22"/>
          <w:lang w:eastAsia="zh-CN"/>
        </w:rPr>
      </w:pPr>
      <w:ins w:id="135" w:author="Makx Dekkers" w:date="2015-10-09T12:48:00Z">
        <w:r>
          <w:rPr>
            <w:noProof/>
          </w:rPr>
          <w:t>6.1</w:t>
        </w:r>
        <w:r>
          <w:rPr>
            <w:rFonts w:asciiTheme="minorHAnsi" w:eastAsiaTheme="minorEastAsia" w:hAnsiTheme="minorHAnsi" w:cstheme="minorBidi"/>
            <w:smallCaps w:val="0"/>
            <w:noProof/>
            <w:sz w:val="22"/>
            <w:szCs w:val="22"/>
            <w:lang w:eastAsia="zh-CN"/>
          </w:rPr>
          <w:tab/>
        </w:r>
        <w:r>
          <w:rPr>
            <w:noProof/>
          </w:rPr>
          <w:t>Provider requirements</w:t>
        </w:r>
        <w:r>
          <w:rPr>
            <w:noProof/>
          </w:rPr>
          <w:tab/>
        </w:r>
        <w:r>
          <w:rPr>
            <w:noProof/>
          </w:rPr>
          <w:fldChar w:fldCharType="begin"/>
        </w:r>
        <w:r>
          <w:rPr>
            <w:noProof/>
          </w:rPr>
          <w:instrText xml:space="preserve"> PAGEREF _Toc432158275 \h </w:instrText>
        </w:r>
      </w:ins>
      <w:r>
        <w:rPr>
          <w:noProof/>
        </w:rPr>
      </w:r>
      <w:r>
        <w:rPr>
          <w:noProof/>
        </w:rPr>
        <w:fldChar w:fldCharType="separate"/>
      </w:r>
      <w:ins w:id="136" w:author="Makx Dekkers" w:date="2015-10-11T12:23:00Z">
        <w:r w:rsidR="001F32B3">
          <w:rPr>
            <w:noProof/>
          </w:rPr>
          <w:t>20</w:t>
        </w:r>
      </w:ins>
      <w:ins w:id="137" w:author="Makx Dekkers" w:date="2015-10-09T12:48:00Z">
        <w:r>
          <w:rPr>
            <w:noProof/>
          </w:rPr>
          <w:fldChar w:fldCharType="end"/>
        </w:r>
      </w:ins>
    </w:p>
    <w:p w14:paraId="24CAE17D" w14:textId="10A5C5AB" w:rsidR="00675CE0" w:rsidRDefault="00675CE0">
      <w:pPr>
        <w:pStyle w:val="TOC2"/>
        <w:tabs>
          <w:tab w:val="left" w:pos="720"/>
          <w:tab w:val="right" w:leader="dot" w:pos="8495"/>
        </w:tabs>
        <w:rPr>
          <w:ins w:id="138" w:author="Makx Dekkers" w:date="2015-10-09T12:48:00Z"/>
          <w:rFonts w:asciiTheme="minorHAnsi" w:eastAsiaTheme="minorEastAsia" w:hAnsiTheme="minorHAnsi" w:cstheme="minorBidi"/>
          <w:smallCaps w:val="0"/>
          <w:noProof/>
          <w:sz w:val="22"/>
          <w:szCs w:val="22"/>
          <w:lang w:eastAsia="zh-CN"/>
        </w:rPr>
      </w:pPr>
      <w:ins w:id="139" w:author="Makx Dekkers" w:date="2015-10-09T12:48:00Z">
        <w:r>
          <w:rPr>
            <w:noProof/>
          </w:rPr>
          <w:t>6.2</w:t>
        </w:r>
        <w:r>
          <w:rPr>
            <w:rFonts w:asciiTheme="minorHAnsi" w:eastAsiaTheme="minorEastAsia" w:hAnsiTheme="minorHAnsi" w:cstheme="minorBidi"/>
            <w:smallCaps w:val="0"/>
            <w:noProof/>
            <w:sz w:val="22"/>
            <w:szCs w:val="22"/>
            <w:lang w:eastAsia="zh-CN"/>
          </w:rPr>
          <w:tab/>
        </w:r>
        <w:r>
          <w:rPr>
            <w:noProof/>
          </w:rPr>
          <w:t>Receiver requirements</w:t>
        </w:r>
        <w:r>
          <w:rPr>
            <w:noProof/>
          </w:rPr>
          <w:tab/>
        </w:r>
        <w:r>
          <w:rPr>
            <w:noProof/>
          </w:rPr>
          <w:fldChar w:fldCharType="begin"/>
        </w:r>
        <w:r>
          <w:rPr>
            <w:noProof/>
          </w:rPr>
          <w:instrText xml:space="preserve"> PAGEREF _Toc432158276 \h </w:instrText>
        </w:r>
      </w:ins>
      <w:r>
        <w:rPr>
          <w:noProof/>
        </w:rPr>
      </w:r>
      <w:r>
        <w:rPr>
          <w:noProof/>
        </w:rPr>
        <w:fldChar w:fldCharType="separate"/>
      </w:r>
      <w:ins w:id="140" w:author="Makx Dekkers" w:date="2015-10-11T12:23:00Z">
        <w:r w:rsidR="001F32B3">
          <w:rPr>
            <w:noProof/>
          </w:rPr>
          <w:t>20</w:t>
        </w:r>
      </w:ins>
      <w:ins w:id="141" w:author="Makx Dekkers" w:date="2015-10-09T12:48:00Z">
        <w:r>
          <w:rPr>
            <w:noProof/>
          </w:rPr>
          <w:fldChar w:fldCharType="end"/>
        </w:r>
      </w:ins>
    </w:p>
    <w:p w14:paraId="163940CB" w14:textId="1BDA46A4" w:rsidR="00675CE0" w:rsidRDefault="00675CE0">
      <w:pPr>
        <w:pStyle w:val="TOC1"/>
        <w:tabs>
          <w:tab w:val="left" w:pos="480"/>
          <w:tab w:val="right" w:leader="dot" w:pos="8495"/>
        </w:tabs>
        <w:rPr>
          <w:ins w:id="142" w:author="Makx Dekkers" w:date="2015-10-09T12:48:00Z"/>
          <w:rFonts w:asciiTheme="minorHAnsi" w:eastAsiaTheme="minorEastAsia" w:hAnsiTheme="minorHAnsi" w:cstheme="minorBidi"/>
          <w:b w:val="0"/>
          <w:bCs w:val="0"/>
          <w:caps w:val="0"/>
          <w:noProof/>
          <w:sz w:val="22"/>
          <w:szCs w:val="22"/>
          <w:lang w:eastAsia="zh-CN"/>
        </w:rPr>
      </w:pPr>
      <w:ins w:id="143" w:author="Makx Dekkers" w:date="2015-10-09T12:48:00Z">
        <w:r>
          <w:rPr>
            <w:noProof/>
          </w:rPr>
          <w:t>7</w:t>
        </w:r>
        <w:r>
          <w:rPr>
            <w:rFonts w:asciiTheme="minorHAnsi" w:eastAsiaTheme="minorEastAsia" w:hAnsiTheme="minorHAnsi" w:cstheme="minorBidi"/>
            <w:b w:val="0"/>
            <w:bCs w:val="0"/>
            <w:caps w:val="0"/>
            <w:noProof/>
            <w:sz w:val="22"/>
            <w:szCs w:val="22"/>
            <w:lang w:eastAsia="zh-CN"/>
          </w:rPr>
          <w:tab/>
        </w:r>
        <w:r>
          <w:rPr>
            <w:noProof/>
          </w:rPr>
          <w:t>Agent roles</w:t>
        </w:r>
        <w:r>
          <w:rPr>
            <w:noProof/>
          </w:rPr>
          <w:tab/>
        </w:r>
        <w:r>
          <w:rPr>
            <w:noProof/>
          </w:rPr>
          <w:fldChar w:fldCharType="begin"/>
        </w:r>
        <w:r>
          <w:rPr>
            <w:noProof/>
          </w:rPr>
          <w:instrText xml:space="preserve"> PAGEREF _Toc432158277 \h </w:instrText>
        </w:r>
      </w:ins>
      <w:r>
        <w:rPr>
          <w:noProof/>
        </w:rPr>
      </w:r>
      <w:r>
        <w:rPr>
          <w:noProof/>
        </w:rPr>
        <w:fldChar w:fldCharType="separate"/>
      </w:r>
      <w:ins w:id="144" w:author="Makx Dekkers" w:date="2015-10-11T12:23:00Z">
        <w:r w:rsidR="001F32B3">
          <w:rPr>
            <w:noProof/>
          </w:rPr>
          <w:t>21</w:t>
        </w:r>
      </w:ins>
      <w:ins w:id="145" w:author="Makx Dekkers" w:date="2015-10-09T12:48:00Z">
        <w:r>
          <w:rPr>
            <w:noProof/>
          </w:rPr>
          <w:fldChar w:fldCharType="end"/>
        </w:r>
      </w:ins>
    </w:p>
    <w:p w14:paraId="2D77710E" w14:textId="3DC8508B" w:rsidR="00675CE0" w:rsidRDefault="00675CE0">
      <w:pPr>
        <w:pStyle w:val="TOC1"/>
        <w:tabs>
          <w:tab w:val="left" w:pos="480"/>
          <w:tab w:val="right" w:leader="dot" w:pos="8495"/>
        </w:tabs>
        <w:rPr>
          <w:ins w:id="146" w:author="Makx Dekkers" w:date="2015-10-09T12:48:00Z"/>
          <w:rFonts w:asciiTheme="minorHAnsi" w:eastAsiaTheme="minorEastAsia" w:hAnsiTheme="minorHAnsi" w:cstheme="minorBidi"/>
          <w:b w:val="0"/>
          <w:bCs w:val="0"/>
          <w:caps w:val="0"/>
          <w:noProof/>
          <w:sz w:val="22"/>
          <w:szCs w:val="22"/>
          <w:lang w:eastAsia="zh-CN"/>
        </w:rPr>
      </w:pPr>
      <w:ins w:id="147" w:author="Makx Dekkers" w:date="2015-10-09T12:48:00Z">
        <w:r>
          <w:rPr>
            <w:noProof/>
          </w:rPr>
          <w:t>8</w:t>
        </w:r>
        <w:r>
          <w:rPr>
            <w:rFonts w:asciiTheme="minorHAnsi" w:eastAsiaTheme="minorEastAsia" w:hAnsiTheme="minorHAnsi" w:cstheme="minorBidi"/>
            <w:b w:val="0"/>
            <w:bCs w:val="0"/>
            <w:caps w:val="0"/>
            <w:noProof/>
            <w:sz w:val="22"/>
            <w:szCs w:val="22"/>
            <w:lang w:eastAsia="zh-CN"/>
          </w:rPr>
          <w:tab/>
        </w:r>
        <w:r>
          <w:rPr>
            <w:noProof/>
          </w:rPr>
          <w:t>Accessibility and Multilingual Aspects</w:t>
        </w:r>
        <w:r>
          <w:rPr>
            <w:noProof/>
          </w:rPr>
          <w:tab/>
        </w:r>
        <w:r>
          <w:rPr>
            <w:noProof/>
          </w:rPr>
          <w:fldChar w:fldCharType="begin"/>
        </w:r>
        <w:r>
          <w:rPr>
            <w:noProof/>
          </w:rPr>
          <w:instrText xml:space="preserve"> PAGEREF _Toc432158278 \h </w:instrText>
        </w:r>
      </w:ins>
      <w:r>
        <w:rPr>
          <w:noProof/>
        </w:rPr>
      </w:r>
      <w:r>
        <w:rPr>
          <w:noProof/>
        </w:rPr>
        <w:fldChar w:fldCharType="separate"/>
      </w:r>
      <w:ins w:id="148" w:author="Makx Dekkers" w:date="2015-10-11T12:23:00Z">
        <w:r w:rsidR="001F32B3">
          <w:rPr>
            <w:noProof/>
          </w:rPr>
          <w:t>23</w:t>
        </w:r>
      </w:ins>
      <w:ins w:id="149" w:author="Makx Dekkers" w:date="2015-10-09T12:48:00Z">
        <w:r>
          <w:rPr>
            <w:noProof/>
          </w:rPr>
          <w:fldChar w:fldCharType="end"/>
        </w:r>
      </w:ins>
    </w:p>
    <w:p w14:paraId="5A390099" w14:textId="0B4A1D60" w:rsidR="00675CE0" w:rsidRDefault="00675CE0">
      <w:pPr>
        <w:pStyle w:val="TOC1"/>
        <w:tabs>
          <w:tab w:val="left" w:pos="480"/>
          <w:tab w:val="right" w:leader="dot" w:pos="8495"/>
        </w:tabs>
        <w:rPr>
          <w:ins w:id="150" w:author="Makx Dekkers" w:date="2015-10-09T12:48:00Z"/>
          <w:rFonts w:asciiTheme="minorHAnsi" w:eastAsiaTheme="minorEastAsia" w:hAnsiTheme="minorHAnsi" w:cstheme="minorBidi"/>
          <w:b w:val="0"/>
          <w:bCs w:val="0"/>
          <w:caps w:val="0"/>
          <w:noProof/>
          <w:sz w:val="22"/>
          <w:szCs w:val="22"/>
          <w:lang w:eastAsia="zh-CN"/>
        </w:rPr>
      </w:pPr>
      <w:ins w:id="151" w:author="Makx Dekkers" w:date="2015-10-09T12:48:00Z">
        <w:r>
          <w:rPr>
            <w:noProof/>
          </w:rPr>
          <w:t>9</w:t>
        </w:r>
        <w:r>
          <w:rPr>
            <w:rFonts w:asciiTheme="minorHAnsi" w:eastAsiaTheme="minorEastAsia" w:hAnsiTheme="minorHAnsi" w:cstheme="minorBidi"/>
            <w:b w:val="0"/>
            <w:bCs w:val="0"/>
            <w:caps w:val="0"/>
            <w:noProof/>
            <w:sz w:val="22"/>
            <w:szCs w:val="22"/>
            <w:lang w:eastAsia="zh-CN"/>
          </w:rPr>
          <w:tab/>
        </w:r>
        <w:r>
          <w:rPr>
            <w:noProof/>
          </w:rPr>
          <w:t>Acknowledgements</w:t>
        </w:r>
        <w:r>
          <w:rPr>
            <w:noProof/>
          </w:rPr>
          <w:tab/>
        </w:r>
        <w:r>
          <w:rPr>
            <w:noProof/>
          </w:rPr>
          <w:fldChar w:fldCharType="begin"/>
        </w:r>
        <w:r>
          <w:rPr>
            <w:noProof/>
          </w:rPr>
          <w:instrText xml:space="preserve"> PAGEREF _Toc432158279 \h </w:instrText>
        </w:r>
      </w:ins>
      <w:r>
        <w:rPr>
          <w:noProof/>
        </w:rPr>
      </w:r>
      <w:r>
        <w:rPr>
          <w:noProof/>
        </w:rPr>
        <w:fldChar w:fldCharType="separate"/>
      </w:r>
      <w:ins w:id="152" w:author="Makx Dekkers" w:date="2015-10-11T12:23:00Z">
        <w:r w:rsidR="001F32B3">
          <w:rPr>
            <w:noProof/>
          </w:rPr>
          <w:t>24</w:t>
        </w:r>
      </w:ins>
      <w:ins w:id="153" w:author="Makx Dekkers" w:date="2015-10-09T12:48:00Z">
        <w:r>
          <w:rPr>
            <w:noProof/>
          </w:rPr>
          <w:fldChar w:fldCharType="end"/>
        </w:r>
      </w:ins>
    </w:p>
    <w:p w14:paraId="57D8D79B" w14:textId="30FA2F6E" w:rsidR="00675CE0" w:rsidRDefault="00675CE0">
      <w:pPr>
        <w:pStyle w:val="TOC1"/>
        <w:tabs>
          <w:tab w:val="right" w:leader="dot" w:pos="8495"/>
        </w:tabs>
        <w:rPr>
          <w:ins w:id="154" w:author="Makx Dekkers" w:date="2015-10-09T12:48:00Z"/>
          <w:rFonts w:asciiTheme="minorHAnsi" w:eastAsiaTheme="minorEastAsia" w:hAnsiTheme="minorHAnsi" w:cstheme="minorBidi"/>
          <w:b w:val="0"/>
          <w:bCs w:val="0"/>
          <w:caps w:val="0"/>
          <w:noProof/>
          <w:sz w:val="22"/>
          <w:szCs w:val="22"/>
          <w:lang w:eastAsia="zh-CN"/>
        </w:rPr>
      </w:pPr>
      <w:ins w:id="155" w:author="Makx Dekkers" w:date="2015-10-09T12:48:00Z">
        <w:r>
          <w:rPr>
            <w:noProof/>
          </w:rPr>
          <w:t>Annex I. Quick reference of classes and properties</w:t>
        </w:r>
        <w:r>
          <w:rPr>
            <w:noProof/>
          </w:rPr>
          <w:tab/>
        </w:r>
        <w:r>
          <w:rPr>
            <w:noProof/>
          </w:rPr>
          <w:fldChar w:fldCharType="begin"/>
        </w:r>
        <w:r>
          <w:rPr>
            <w:noProof/>
          </w:rPr>
          <w:instrText xml:space="preserve"> PAGEREF _Toc432158280 \h </w:instrText>
        </w:r>
      </w:ins>
      <w:r>
        <w:rPr>
          <w:noProof/>
        </w:rPr>
      </w:r>
      <w:r>
        <w:rPr>
          <w:noProof/>
        </w:rPr>
        <w:fldChar w:fldCharType="separate"/>
      </w:r>
      <w:ins w:id="156" w:author="Makx Dekkers" w:date="2015-10-11T12:23:00Z">
        <w:r w:rsidR="001F32B3">
          <w:rPr>
            <w:noProof/>
          </w:rPr>
          <w:t>26</w:t>
        </w:r>
      </w:ins>
      <w:ins w:id="157" w:author="Makx Dekkers" w:date="2015-10-09T12:48:00Z">
        <w:r>
          <w:rPr>
            <w:noProof/>
          </w:rPr>
          <w:fldChar w:fldCharType="end"/>
        </w:r>
      </w:ins>
    </w:p>
    <w:p w14:paraId="34D42FF9" w14:textId="05FE5B67" w:rsidR="00675CE0" w:rsidRDefault="00675CE0">
      <w:pPr>
        <w:pStyle w:val="TOC1"/>
        <w:tabs>
          <w:tab w:val="right" w:leader="dot" w:pos="8495"/>
        </w:tabs>
        <w:rPr>
          <w:ins w:id="158" w:author="Makx Dekkers" w:date="2015-10-09T12:48:00Z"/>
          <w:rFonts w:asciiTheme="minorHAnsi" w:eastAsiaTheme="minorEastAsia" w:hAnsiTheme="minorHAnsi" w:cstheme="minorBidi"/>
          <w:b w:val="0"/>
          <w:bCs w:val="0"/>
          <w:caps w:val="0"/>
          <w:noProof/>
          <w:sz w:val="22"/>
          <w:szCs w:val="22"/>
          <w:lang w:eastAsia="zh-CN"/>
        </w:rPr>
      </w:pPr>
      <w:ins w:id="159" w:author="Makx Dekkers" w:date="2015-10-09T12:48:00Z">
        <w:r>
          <w:rPr>
            <w:noProof/>
          </w:rPr>
          <w:t>Annex II. Dataset Theme vocabulary</w:t>
        </w:r>
        <w:r>
          <w:rPr>
            <w:noProof/>
          </w:rPr>
          <w:tab/>
        </w:r>
        <w:r>
          <w:rPr>
            <w:noProof/>
          </w:rPr>
          <w:fldChar w:fldCharType="begin"/>
        </w:r>
        <w:r>
          <w:rPr>
            <w:noProof/>
          </w:rPr>
          <w:instrText xml:space="preserve"> PAGEREF _Toc432158281 \h </w:instrText>
        </w:r>
      </w:ins>
      <w:r>
        <w:rPr>
          <w:noProof/>
        </w:rPr>
      </w:r>
      <w:r>
        <w:rPr>
          <w:noProof/>
        </w:rPr>
        <w:fldChar w:fldCharType="separate"/>
      </w:r>
      <w:ins w:id="160" w:author="Makx Dekkers" w:date="2015-10-11T12:23:00Z">
        <w:r w:rsidR="001F32B3">
          <w:rPr>
            <w:noProof/>
          </w:rPr>
          <w:t>27</w:t>
        </w:r>
      </w:ins>
      <w:ins w:id="161" w:author="Makx Dekkers" w:date="2015-10-09T12:48:00Z">
        <w:r>
          <w:rPr>
            <w:noProof/>
          </w:rPr>
          <w:fldChar w:fldCharType="end"/>
        </w:r>
      </w:ins>
    </w:p>
    <w:p w14:paraId="4B41350E" w14:textId="05D07EED" w:rsidR="00675CE0" w:rsidRDefault="00675CE0">
      <w:pPr>
        <w:pStyle w:val="TOC1"/>
        <w:tabs>
          <w:tab w:val="right" w:leader="dot" w:pos="8495"/>
        </w:tabs>
        <w:rPr>
          <w:ins w:id="162" w:author="Makx Dekkers" w:date="2015-10-09T12:48:00Z"/>
          <w:rFonts w:asciiTheme="minorHAnsi" w:eastAsiaTheme="minorEastAsia" w:hAnsiTheme="minorHAnsi" w:cstheme="minorBidi"/>
          <w:b w:val="0"/>
          <w:bCs w:val="0"/>
          <w:caps w:val="0"/>
          <w:noProof/>
          <w:sz w:val="22"/>
          <w:szCs w:val="22"/>
          <w:lang w:eastAsia="zh-CN"/>
        </w:rPr>
      </w:pPr>
      <w:ins w:id="163" w:author="Makx Dekkers" w:date="2015-10-09T12:48:00Z">
        <w:r>
          <w:rPr>
            <w:noProof/>
          </w:rPr>
          <w:t>Annex III Change Log</w:t>
        </w:r>
        <w:r>
          <w:rPr>
            <w:noProof/>
          </w:rPr>
          <w:tab/>
        </w:r>
        <w:r>
          <w:rPr>
            <w:noProof/>
          </w:rPr>
          <w:fldChar w:fldCharType="begin"/>
        </w:r>
        <w:r>
          <w:rPr>
            <w:noProof/>
          </w:rPr>
          <w:instrText xml:space="preserve"> PAGEREF _Toc432158282 \h </w:instrText>
        </w:r>
      </w:ins>
      <w:r>
        <w:rPr>
          <w:noProof/>
        </w:rPr>
      </w:r>
      <w:r>
        <w:rPr>
          <w:noProof/>
        </w:rPr>
        <w:fldChar w:fldCharType="separate"/>
      </w:r>
      <w:ins w:id="164" w:author="Makx Dekkers" w:date="2015-10-11T12:23:00Z">
        <w:r w:rsidR="001F32B3">
          <w:rPr>
            <w:noProof/>
          </w:rPr>
          <w:t>28</w:t>
        </w:r>
      </w:ins>
      <w:ins w:id="165" w:author="Makx Dekkers" w:date="2015-10-09T12:48:00Z">
        <w:r>
          <w:rPr>
            <w:noProof/>
          </w:rPr>
          <w:fldChar w:fldCharType="end"/>
        </w:r>
      </w:ins>
    </w:p>
    <w:p w14:paraId="261553E2" w14:textId="4D330BC3" w:rsidR="00B012A8" w:rsidDel="00675CE0" w:rsidRDefault="00B012A8">
      <w:pPr>
        <w:pStyle w:val="TOC1"/>
        <w:tabs>
          <w:tab w:val="left" w:pos="480"/>
          <w:tab w:val="right" w:leader="dot" w:pos="8495"/>
        </w:tabs>
        <w:rPr>
          <w:del w:id="166" w:author="Makx Dekkers" w:date="2015-10-09T12:48:00Z"/>
          <w:rFonts w:asciiTheme="minorHAnsi" w:eastAsiaTheme="minorEastAsia" w:hAnsiTheme="minorHAnsi" w:cstheme="minorBidi"/>
          <w:b w:val="0"/>
          <w:bCs w:val="0"/>
          <w:caps w:val="0"/>
          <w:noProof/>
          <w:sz w:val="22"/>
          <w:szCs w:val="22"/>
          <w:lang w:eastAsia="zh-CN"/>
        </w:rPr>
      </w:pPr>
      <w:del w:id="167" w:author="Makx Dekkers" w:date="2015-10-09T12:48:00Z">
        <w:r w:rsidDel="00675CE0">
          <w:rPr>
            <w:noProof/>
          </w:rPr>
          <w:delText>1</w:delText>
        </w:r>
        <w:r w:rsidDel="00675CE0">
          <w:rPr>
            <w:rFonts w:asciiTheme="minorHAnsi" w:eastAsiaTheme="minorEastAsia" w:hAnsiTheme="minorHAnsi" w:cstheme="minorBidi"/>
            <w:b w:val="0"/>
            <w:bCs w:val="0"/>
            <w:caps w:val="0"/>
            <w:noProof/>
            <w:sz w:val="22"/>
            <w:szCs w:val="22"/>
            <w:lang w:eastAsia="zh-CN"/>
          </w:rPr>
          <w:tab/>
        </w:r>
        <w:r w:rsidDel="00675CE0">
          <w:rPr>
            <w:noProof/>
          </w:rPr>
          <w:delText>Introduction</w:delText>
        </w:r>
        <w:r w:rsidDel="00675CE0">
          <w:rPr>
            <w:noProof/>
          </w:rPr>
          <w:tab/>
        </w:r>
        <w:r w:rsidR="00AE0D7C" w:rsidDel="00675CE0">
          <w:rPr>
            <w:noProof/>
          </w:rPr>
          <w:delText>3</w:delText>
        </w:r>
      </w:del>
    </w:p>
    <w:p w14:paraId="1B3FD008" w14:textId="2013E216" w:rsidR="00B012A8" w:rsidDel="00675CE0" w:rsidRDefault="00B012A8">
      <w:pPr>
        <w:pStyle w:val="TOC2"/>
        <w:tabs>
          <w:tab w:val="left" w:pos="720"/>
          <w:tab w:val="right" w:leader="dot" w:pos="8495"/>
        </w:tabs>
        <w:rPr>
          <w:del w:id="168" w:author="Makx Dekkers" w:date="2015-10-09T12:48:00Z"/>
          <w:rFonts w:asciiTheme="minorHAnsi" w:eastAsiaTheme="minorEastAsia" w:hAnsiTheme="minorHAnsi" w:cstheme="minorBidi"/>
          <w:smallCaps w:val="0"/>
          <w:noProof/>
          <w:sz w:val="22"/>
          <w:szCs w:val="22"/>
          <w:lang w:eastAsia="zh-CN"/>
        </w:rPr>
      </w:pPr>
      <w:del w:id="169" w:author="Makx Dekkers" w:date="2015-10-09T12:48:00Z">
        <w:r w:rsidDel="00675CE0">
          <w:rPr>
            <w:noProof/>
          </w:rPr>
          <w:delText>1.1</w:delText>
        </w:r>
        <w:r w:rsidDel="00675CE0">
          <w:rPr>
            <w:rFonts w:asciiTheme="minorHAnsi" w:eastAsiaTheme="minorEastAsia" w:hAnsiTheme="minorHAnsi" w:cstheme="minorBidi"/>
            <w:smallCaps w:val="0"/>
            <w:noProof/>
            <w:sz w:val="22"/>
            <w:szCs w:val="22"/>
            <w:lang w:eastAsia="zh-CN"/>
          </w:rPr>
          <w:tab/>
        </w:r>
        <w:r w:rsidDel="00675CE0">
          <w:rPr>
            <w:noProof/>
          </w:rPr>
          <w:delText>Context</w:delText>
        </w:r>
        <w:r w:rsidDel="00675CE0">
          <w:rPr>
            <w:noProof/>
          </w:rPr>
          <w:tab/>
        </w:r>
        <w:r w:rsidR="00AE0D7C" w:rsidDel="00675CE0">
          <w:rPr>
            <w:noProof/>
          </w:rPr>
          <w:delText>3</w:delText>
        </w:r>
      </w:del>
    </w:p>
    <w:p w14:paraId="7A1C8EF5" w14:textId="146B618B" w:rsidR="00B012A8" w:rsidDel="00675CE0" w:rsidRDefault="00B012A8">
      <w:pPr>
        <w:pStyle w:val="TOC2"/>
        <w:tabs>
          <w:tab w:val="left" w:pos="720"/>
          <w:tab w:val="right" w:leader="dot" w:pos="8495"/>
        </w:tabs>
        <w:rPr>
          <w:del w:id="170" w:author="Makx Dekkers" w:date="2015-10-09T12:48:00Z"/>
          <w:rFonts w:asciiTheme="minorHAnsi" w:eastAsiaTheme="minorEastAsia" w:hAnsiTheme="minorHAnsi" w:cstheme="minorBidi"/>
          <w:smallCaps w:val="0"/>
          <w:noProof/>
          <w:sz w:val="22"/>
          <w:szCs w:val="22"/>
          <w:lang w:eastAsia="zh-CN"/>
        </w:rPr>
      </w:pPr>
      <w:del w:id="171" w:author="Makx Dekkers" w:date="2015-10-09T12:48:00Z">
        <w:r w:rsidDel="00675CE0">
          <w:rPr>
            <w:noProof/>
          </w:rPr>
          <w:delText>1.2</w:delText>
        </w:r>
        <w:r w:rsidDel="00675CE0">
          <w:rPr>
            <w:rFonts w:asciiTheme="minorHAnsi" w:eastAsiaTheme="minorEastAsia" w:hAnsiTheme="minorHAnsi" w:cstheme="minorBidi"/>
            <w:smallCaps w:val="0"/>
            <w:noProof/>
            <w:sz w:val="22"/>
            <w:szCs w:val="22"/>
            <w:lang w:eastAsia="zh-CN"/>
          </w:rPr>
          <w:tab/>
        </w:r>
        <w:r w:rsidDel="00675CE0">
          <w:rPr>
            <w:noProof/>
          </w:rPr>
          <w:delText>Scope of the revision</w:delText>
        </w:r>
        <w:r w:rsidDel="00675CE0">
          <w:rPr>
            <w:noProof/>
          </w:rPr>
          <w:tab/>
        </w:r>
        <w:r w:rsidR="00AE0D7C" w:rsidDel="00675CE0">
          <w:rPr>
            <w:noProof/>
          </w:rPr>
          <w:delText>3</w:delText>
        </w:r>
      </w:del>
    </w:p>
    <w:p w14:paraId="34A534DB" w14:textId="69288986" w:rsidR="00B012A8" w:rsidDel="00675CE0" w:rsidRDefault="00B012A8">
      <w:pPr>
        <w:pStyle w:val="TOC2"/>
        <w:tabs>
          <w:tab w:val="left" w:pos="720"/>
          <w:tab w:val="right" w:leader="dot" w:pos="8495"/>
        </w:tabs>
        <w:rPr>
          <w:del w:id="172" w:author="Makx Dekkers" w:date="2015-10-09T12:48:00Z"/>
          <w:rFonts w:asciiTheme="minorHAnsi" w:eastAsiaTheme="minorEastAsia" w:hAnsiTheme="minorHAnsi" w:cstheme="minorBidi"/>
          <w:smallCaps w:val="0"/>
          <w:noProof/>
          <w:sz w:val="22"/>
          <w:szCs w:val="22"/>
          <w:lang w:eastAsia="zh-CN"/>
        </w:rPr>
      </w:pPr>
      <w:del w:id="173" w:author="Makx Dekkers" w:date="2015-10-09T12:48:00Z">
        <w:r w:rsidDel="00675CE0">
          <w:rPr>
            <w:noProof/>
          </w:rPr>
          <w:delText>1.3</w:delText>
        </w:r>
        <w:r w:rsidDel="00675CE0">
          <w:rPr>
            <w:rFonts w:asciiTheme="minorHAnsi" w:eastAsiaTheme="minorEastAsia" w:hAnsiTheme="minorHAnsi" w:cstheme="minorBidi"/>
            <w:smallCaps w:val="0"/>
            <w:noProof/>
            <w:sz w:val="22"/>
            <w:szCs w:val="22"/>
            <w:lang w:eastAsia="zh-CN"/>
          </w:rPr>
          <w:tab/>
        </w:r>
        <w:r w:rsidDel="00675CE0">
          <w:rPr>
            <w:noProof/>
          </w:rPr>
          <w:delText>Change management process</w:delText>
        </w:r>
        <w:r w:rsidDel="00675CE0">
          <w:rPr>
            <w:noProof/>
          </w:rPr>
          <w:tab/>
        </w:r>
        <w:r w:rsidR="00AE0D7C" w:rsidDel="00675CE0">
          <w:rPr>
            <w:noProof/>
          </w:rPr>
          <w:delText>4</w:delText>
        </w:r>
      </w:del>
    </w:p>
    <w:p w14:paraId="40E9861B" w14:textId="2F91D612" w:rsidR="00B012A8" w:rsidDel="00675CE0" w:rsidRDefault="00B012A8">
      <w:pPr>
        <w:pStyle w:val="TOC2"/>
        <w:tabs>
          <w:tab w:val="left" w:pos="720"/>
          <w:tab w:val="right" w:leader="dot" w:pos="8495"/>
        </w:tabs>
        <w:rPr>
          <w:del w:id="174" w:author="Makx Dekkers" w:date="2015-10-09T12:48:00Z"/>
          <w:rFonts w:asciiTheme="minorHAnsi" w:eastAsiaTheme="minorEastAsia" w:hAnsiTheme="minorHAnsi" w:cstheme="minorBidi"/>
          <w:smallCaps w:val="0"/>
          <w:noProof/>
          <w:sz w:val="22"/>
          <w:szCs w:val="22"/>
          <w:lang w:eastAsia="zh-CN"/>
        </w:rPr>
      </w:pPr>
      <w:del w:id="175" w:author="Makx Dekkers" w:date="2015-10-09T12:48:00Z">
        <w:r w:rsidDel="00675CE0">
          <w:rPr>
            <w:noProof/>
          </w:rPr>
          <w:delText>1.4</w:delText>
        </w:r>
        <w:r w:rsidDel="00675CE0">
          <w:rPr>
            <w:rFonts w:asciiTheme="minorHAnsi" w:eastAsiaTheme="minorEastAsia" w:hAnsiTheme="minorHAnsi" w:cstheme="minorBidi"/>
            <w:smallCaps w:val="0"/>
            <w:noProof/>
            <w:sz w:val="22"/>
            <w:szCs w:val="22"/>
            <w:lang w:eastAsia="zh-CN"/>
          </w:rPr>
          <w:tab/>
        </w:r>
        <w:r w:rsidDel="00675CE0">
          <w:rPr>
            <w:noProof/>
          </w:rPr>
          <w:delText>The DCAT specification</w:delText>
        </w:r>
        <w:r w:rsidDel="00675CE0">
          <w:rPr>
            <w:noProof/>
          </w:rPr>
          <w:tab/>
        </w:r>
        <w:r w:rsidR="00AE0D7C" w:rsidDel="00675CE0">
          <w:rPr>
            <w:noProof/>
          </w:rPr>
          <w:delText>6</w:delText>
        </w:r>
      </w:del>
    </w:p>
    <w:p w14:paraId="59CA9DC3" w14:textId="79F8C1F1" w:rsidR="00B012A8" w:rsidDel="00675CE0" w:rsidRDefault="00B012A8">
      <w:pPr>
        <w:pStyle w:val="TOC1"/>
        <w:tabs>
          <w:tab w:val="left" w:pos="480"/>
          <w:tab w:val="right" w:leader="dot" w:pos="8495"/>
        </w:tabs>
        <w:rPr>
          <w:del w:id="176" w:author="Makx Dekkers" w:date="2015-10-09T12:48:00Z"/>
          <w:rFonts w:asciiTheme="minorHAnsi" w:eastAsiaTheme="minorEastAsia" w:hAnsiTheme="minorHAnsi" w:cstheme="minorBidi"/>
          <w:b w:val="0"/>
          <w:bCs w:val="0"/>
          <w:caps w:val="0"/>
          <w:noProof/>
          <w:sz w:val="22"/>
          <w:szCs w:val="22"/>
          <w:lang w:eastAsia="zh-CN"/>
        </w:rPr>
      </w:pPr>
      <w:del w:id="177" w:author="Makx Dekkers" w:date="2015-10-09T12:48:00Z">
        <w:r w:rsidDel="00675CE0">
          <w:rPr>
            <w:noProof/>
          </w:rPr>
          <w:delText>2</w:delText>
        </w:r>
        <w:r w:rsidDel="00675CE0">
          <w:rPr>
            <w:rFonts w:asciiTheme="minorHAnsi" w:eastAsiaTheme="minorEastAsia" w:hAnsiTheme="minorHAnsi" w:cstheme="minorBidi"/>
            <w:b w:val="0"/>
            <w:bCs w:val="0"/>
            <w:caps w:val="0"/>
            <w:noProof/>
            <w:sz w:val="22"/>
            <w:szCs w:val="22"/>
            <w:lang w:eastAsia="zh-CN"/>
          </w:rPr>
          <w:tab/>
        </w:r>
        <w:r w:rsidDel="00675CE0">
          <w:rPr>
            <w:noProof/>
          </w:rPr>
          <w:delText>Terminology Used In The DCAT Application Profile</w:delText>
        </w:r>
        <w:r w:rsidDel="00675CE0">
          <w:rPr>
            <w:noProof/>
          </w:rPr>
          <w:tab/>
        </w:r>
        <w:r w:rsidR="00AE0D7C" w:rsidDel="00675CE0">
          <w:rPr>
            <w:noProof/>
          </w:rPr>
          <w:delText>7</w:delText>
        </w:r>
      </w:del>
    </w:p>
    <w:p w14:paraId="4D132784" w14:textId="0979CDEE" w:rsidR="00B012A8" w:rsidRPr="00DF3368" w:rsidDel="00675CE0" w:rsidRDefault="00B012A8">
      <w:pPr>
        <w:pStyle w:val="TOC1"/>
        <w:tabs>
          <w:tab w:val="left" w:pos="480"/>
          <w:tab w:val="right" w:leader="dot" w:pos="8495"/>
        </w:tabs>
        <w:rPr>
          <w:del w:id="178" w:author="Makx Dekkers" w:date="2015-10-09T12:48:00Z"/>
          <w:rFonts w:asciiTheme="minorHAnsi" w:eastAsiaTheme="minorEastAsia" w:hAnsiTheme="minorHAnsi" w:cstheme="minorBidi"/>
          <w:b w:val="0"/>
          <w:bCs w:val="0"/>
          <w:caps w:val="0"/>
          <w:noProof/>
          <w:sz w:val="22"/>
          <w:szCs w:val="22"/>
          <w:lang w:val="fr-BE" w:eastAsia="zh-CN"/>
        </w:rPr>
      </w:pPr>
      <w:del w:id="179" w:author="Makx Dekkers" w:date="2015-10-09T12:48:00Z">
        <w:r w:rsidRPr="00DF3368" w:rsidDel="00675CE0">
          <w:rPr>
            <w:noProof/>
            <w:lang w:val="fr-BE"/>
          </w:rPr>
          <w:delText>3</w:delText>
        </w:r>
        <w:r w:rsidRPr="00DF3368" w:rsidDel="00675CE0">
          <w:rPr>
            <w:rFonts w:asciiTheme="minorHAnsi" w:eastAsiaTheme="minorEastAsia" w:hAnsiTheme="minorHAnsi" w:cstheme="minorBidi"/>
            <w:b w:val="0"/>
            <w:bCs w:val="0"/>
            <w:caps w:val="0"/>
            <w:noProof/>
            <w:sz w:val="22"/>
            <w:szCs w:val="22"/>
            <w:lang w:val="fr-BE" w:eastAsia="zh-CN"/>
          </w:rPr>
          <w:tab/>
        </w:r>
        <w:r w:rsidRPr="00DF3368" w:rsidDel="00675CE0">
          <w:rPr>
            <w:noProof/>
            <w:lang w:val="fr-BE"/>
          </w:rPr>
          <w:delText>Application Profile classes</w:delText>
        </w:r>
        <w:r w:rsidRPr="00DF3368" w:rsidDel="00675CE0">
          <w:rPr>
            <w:noProof/>
            <w:lang w:val="fr-BE"/>
          </w:rPr>
          <w:tab/>
        </w:r>
        <w:r w:rsidR="00AE0D7C" w:rsidRPr="00DF3368" w:rsidDel="00675CE0">
          <w:rPr>
            <w:noProof/>
            <w:lang w:val="fr-BE"/>
          </w:rPr>
          <w:delText>9</w:delText>
        </w:r>
      </w:del>
    </w:p>
    <w:p w14:paraId="72DFDF72" w14:textId="5A736148" w:rsidR="00B012A8" w:rsidRPr="00DF3368" w:rsidDel="00675CE0" w:rsidRDefault="00B012A8">
      <w:pPr>
        <w:pStyle w:val="TOC2"/>
        <w:tabs>
          <w:tab w:val="left" w:pos="720"/>
          <w:tab w:val="right" w:leader="dot" w:pos="8495"/>
        </w:tabs>
        <w:rPr>
          <w:del w:id="180" w:author="Makx Dekkers" w:date="2015-10-09T12:48:00Z"/>
          <w:rFonts w:asciiTheme="minorHAnsi" w:eastAsiaTheme="minorEastAsia" w:hAnsiTheme="minorHAnsi" w:cstheme="minorBidi"/>
          <w:smallCaps w:val="0"/>
          <w:noProof/>
          <w:sz w:val="22"/>
          <w:szCs w:val="22"/>
          <w:lang w:val="fr-BE" w:eastAsia="zh-CN"/>
        </w:rPr>
      </w:pPr>
      <w:del w:id="181" w:author="Makx Dekkers" w:date="2015-10-09T12:48:00Z">
        <w:r w:rsidRPr="00DF3368" w:rsidDel="00675CE0">
          <w:rPr>
            <w:noProof/>
            <w:lang w:val="fr-BE"/>
          </w:rPr>
          <w:delText>3.1</w:delText>
        </w:r>
        <w:r w:rsidRPr="00DF3368" w:rsidDel="00675CE0">
          <w:rPr>
            <w:rFonts w:asciiTheme="minorHAnsi" w:eastAsiaTheme="minorEastAsia" w:hAnsiTheme="minorHAnsi" w:cstheme="minorBidi"/>
            <w:smallCaps w:val="0"/>
            <w:noProof/>
            <w:sz w:val="22"/>
            <w:szCs w:val="22"/>
            <w:lang w:val="fr-BE" w:eastAsia="zh-CN"/>
          </w:rPr>
          <w:tab/>
        </w:r>
        <w:r w:rsidRPr="00DF3368" w:rsidDel="00675CE0">
          <w:rPr>
            <w:noProof/>
            <w:lang w:val="fr-BE"/>
          </w:rPr>
          <w:delText>Mandatory Classes</w:delText>
        </w:r>
        <w:r w:rsidRPr="00DF3368" w:rsidDel="00675CE0">
          <w:rPr>
            <w:noProof/>
            <w:lang w:val="fr-BE"/>
          </w:rPr>
          <w:tab/>
        </w:r>
        <w:r w:rsidR="00AE0D7C" w:rsidRPr="00DF3368" w:rsidDel="00675CE0">
          <w:rPr>
            <w:noProof/>
            <w:lang w:val="fr-BE"/>
          </w:rPr>
          <w:delText>9</w:delText>
        </w:r>
      </w:del>
    </w:p>
    <w:p w14:paraId="118C1938" w14:textId="390DA5F7" w:rsidR="00B012A8" w:rsidRPr="00DF3368" w:rsidDel="00675CE0" w:rsidRDefault="00B012A8">
      <w:pPr>
        <w:pStyle w:val="TOC2"/>
        <w:tabs>
          <w:tab w:val="left" w:pos="720"/>
          <w:tab w:val="right" w:leader="dot" w:pos="8495"/>
        </w:tabs>
        <w:rPr>
          <w:del w:id="182" w:author="Makx Dekkers" w:date="2015-10-09T12:48:00Z"/>
          <w:rFonts w:asciiTheme="minorHAnsi" w:eastAsiaTheme="minorEastAsia" w:hAnsiTheme="minorHAnsi" w:cstheme="minorBidi"/>
          <w:smallCaps w:val="0"/>
          <w:noProof/>
          <w:sz w:val="22"/>
          <w:szCs w:val="22"/>
          <w:lang w:val="fr-BE" w:eastAsia="zh-CN"/>
        </w:rPr>
      </w:pPr>
      <w:del w:id="183" w:author="Makx Dekkers" w:date="2015-10-09T12:48:00Z">
        <w:r w:rsidRPr="00DF3368" w:rsidDel="00675CE0">
          <w:rPr>
            <w:noProof/>
            <w:lang w:val="fr-BE"/>
          </w:rPr>
          <w:delText>3.2</w:delText>
        </w:r>
        <w:r w:rsidRPr="00DF3368" w:rsidDel="00675CE0">
          <w:rPr>
            <w:rFonts w:asciiTheme="minorHAnsi" w:eastAsiaTheme="minorEastAsia" w:hAnsiTheme="minorHAnsi" w:cstheme="minorBidi"/>
            <w:smallCaps w:val="0"/>
            <w:noProof/>
            <w:sz w:val="22"/>
            <w:szCs w:val="22"/>
            <w:lang w:val="fr-BE" w:eastAsia="zh-CN"/>
          </w:rPr>
          <w:tab/>
        </w:r>
        <w:r w:rsidRPr="00DF3368" w:rsidDel="00675CE0">
          <w:rPr>
            <w:noProof/>
            <w:lang w:val="fr-BE"/>
          </w:rPr>
          <w:delText>Recommended Classes</w:delText>
        </w:r>
        <w:r w:rsidRPr="00DF3368" w:rsidDel="00675CE0">
          <w:rPr>
            <w:noProof/>
            <w:lang w:val="fr-BE"/>
          </w:rPr>
          <w:tab/>
        </w:r>
        <w:r w:rsidR="00AE0D7C" w:rsidRPr="00DF3368" w:rsidDel="00675CE0">
          <w:rPr>
            <w:noProof/>
            <w:lang w:val="fr-BE"/>
          </w:rPr>
          <w:delText>9</w:delText>
        </w:r>
      </w:del>
    </w:p>
    <w:p w14:paraId="46B0361C" w14:textId="20D7B8B5" w:rsidR="00B012A8" w:rsidRPr="00DF3368" w:rsidDel="00675CE0" w:rsidRDefault="00B012A8">
      <w:pPr>
        <w:pStyle w:val="TOC2"/>
        <w:tabs>
          <w:tab w:val="left" w:pos="720"/>
          <w:tab w:val="right" w:leader="dot" w:pos="8495"/>
        </w:tabs>
        <w:rPr>
          <w:del w:id="184" w:author="Makx Dekkers" w:date="2015-10-09T12:48:00Z"/>
          <w:rFonts w:asciiTheme="minorHAnsi" w:eastAsiaTheme="minorEastAsia" w:hAnsiTheme="minorHAnsi" w:cstheme="minorBidi"/>
          <w:smallCaps w:val="0"/>
          <w:noProof/>
          <w:sz w:val="22"/>
          <w:szCs w:val="22"/>
          <w:lang w:val="fr-BE" w:eastAsia="zh-CN"/>
        </w:rPr>
      </w:pPr>
      <w:del w:id="185" w:author="Makx Dekkers" w:date="2015-10-09T12:48:00Z">
        <w:r w:rsidRPr="00DF3368" w:rsidDel="00675CE0">
          <w:rPr>
            <w:noProof/>
            <w:lang w:val="fr-BE"/>
          </w:rPr>
          <w:delText>3.3</w:delText>
        </w:r>
        <w:r w:rsidRPr="00DF3368" w:rsidDel="00675CE0">
          <w:rPr>
            <w:rFonts w:asciiTheme="minorHAnsi" w:eastAsiaTheme="minorEastAsia" w:hAnsiTheme="minorHAnsi" w:cstheme="minorBidi"/>
            <w:smallCaps w:val="0"/>
            <w:noProof/>
            <w:sz w:val="22"/>
            <w:szCs w:val="22"/>
            <w:lang w:val="fr-BE" w:eastAsia="zh-CN"/>
          </w:rPr>
          <w:tab/>
        </w:r>
        <w:r w:rsidRPr="00DF3368" w:rsidDel="00675CE0">
          <w:rPr>
            <w:noProof/>
            <w:lang w:val="fr-BE"/>
          </w:rPr>
          <w:delText>Optional Classes</w:delText>
        </w:r>
        <w:r w:rsidRPr="00DF3368" w:rsidDel="00675CE0">
          <w:rPr>
            <w:noProof/>
            <w:lang w:val="fr-BE"/>
          </w:rPr>
          <w:tab/>
        </w:r>
        <w:r w:rsidR="00AE0D7C" w:rsidRPr="00DF3368" w:rsidDel="00675CE0">
          <w:rPr>
            <w:noProof/>
            <w:lang w:val="fr-BE"/>
          </w:rPr>
          <w:delText>9</w:delText>
        </w:r>
      </w:del>
    </w:p>
    <w:p w14:paraId="7118B5EC" w14:textId="0B5FAFBA" w:rsidR="00B012A8" w:rsidRPr="00DF3368" w:rsidDel="00675CE0" w:rsidRDefault="00B012A8">
      <w:pPr>
        <w:pStyle w:val="TOC1"/>
        <w:tabs>
          <w:tab w:val="left" w:pos="480"/>
          <w:tab w:val="right" w:leader="dot" w:pos="8495"/>
        </w:tabs>
        <w:rPr>
          <w:del w:id="186" w:author="Makx Dekkers" w:date="2015-10-09T12:48:00Z"/>
          <w:rFonts w:asciiTheme="minorHAnsi" w:eastAsiaTheme="minorEastAsia" w:hAnsiTheme="minorHAnsi" w:cstheme="minorBidi"/>
          <w:b w:val="0"/>
          <w:bCs w:val="0"/>
          <w:caps w:val="0"/>
          <w:noProof/>
          <w:sz w:val="22"/>
          <w:szCs w:val="22"/>
          <w:lang w:val="fr-BE" w:eastAsia="zh-CN"/>
        </w:rPr>
      </w:pPr>
      <w:del w:id="187" w:author="Makx Dekkers" w:date="2015-10-09T12:48:00Z">
        <w:r w:rsidRPr="00DF3368" w:rsidDel="00675CE0">
          <w:rPr>
            <w:noProof/>
            <w:lang w:val="fr-BE"/>
          </w:rPr>
          <w:delText>4</w:delText>
        </w:r>
        <w:r w:rsidRPr="00DF3368" w:rsidDel="00675CE0">
          <w:rPr>
            <w:rFonts w:asciiTheme="minorHAnsi" w:eastAsiaTheme="minorEastAsia" w:hAnsiTheme="minorHAnsi" w:cstheme="minorBidi"/>
            <w:b w:val="0"/>
            <w:bCs w:val="0"/>
            <w:caps w:val="0"/>
            <w:noProof/>
            <w:sz w:val="22"/>
            <w:szCs w:val="22"/>
            <w:lang w:val="fr-BE" w:eastAsia="zh-CN"/>
          </w:rPr>
          <w:tab/>
        </w:r>
        <w:r w:rsidRPr="00DF3368" w:rsidDel="00675CE0">
          <w:rPr>
            <w:noProof/>
            <w:lang w:val="fr-BE"/>
          </w:rPr>
          <w:delText>DCAT Application Profile Properties per Class</w:delText>
        </w:r>
        <w:r w:rsidRPr="00DF3368" w:rsidDel="00675CE0">
          <w:rPr>
            <w:noProof/>
            <w:lang w:val="fr-BE"/>
          </w:rPr>
          <w:tab/>
        </w:r>
        <w:r w:rsidR="00AE0D7C" w:rsidRPr="00DF3368" w:rsidDel="00675CE0">
          <w:rPr>
            <w:noProof/>
            <w:lang w:val="fr-BE"/>
          </w:rPr>
          <w:delText>11</w:delText>
        </w:r>
      </w:del>
    </w:p>
    <w:p w14:paraId="5C081233" w14:textId="3A1803E4" w:rsidR="00B012A8" w:rsidRPr="00DF3368" w:rsidDel="00675CE0" w:rsidRDefault="00B012A8">
      <w:pPr>
        <w:pStyle w:val="TOC2"/>
        <w:tabs>
          <w:tab w:val="left" w:pos="720"/>
          <w:tab w:val="right" w:leader="dot" w:pos="8495"/>
        </w:tabs>
        <w:rPr>
          <w:del w:id="188" w:author="Makx Dekkers" w:date="2015-10-09T12:48:00Z"/>
          <w:rFonts w:asciiTheme="minorHAnsi" w:eastAsiaTheme="minorEastAsia" w:hAnsiTheme="minorHAnsi" w:cstheme="minorBidi"/>
          <w:smallCaps w:val="0"/>
          <w:noProof/>
          <w:sz w:val="22"/>
          <w:szCs w:val="22"/>
          <w:lang w:val="fr-BE" w:eastAsia="zh-CN"/>
        </w:rPr>
      </w:pPr>
      <w:del w:id="189" w:author="Makx Dekkers" w:date="2015-10-09T12:48:00Z">
        <w:r w:rsidRPr="00DF3368" w:rsidDel="00675CE0">
          <w:rPr>
            <w:noProof/>
            <w:lang w:val="fr-BE"/>
          </w:rPr>
          <w:delText>4.1</w:delText>
        </w:r>
        <w:r w:rsidRPr="00DF3368" w:rsidDel="00675CE0">
          <w:rPr>
            <w:rFonts w:asciiTheme="minorHAnsi" w:eastAsiaTheme="minorEastAsia" w:hAnsiTheme="minorHAnsi" w:cstheme="minorBidi"/>
            <w:smallCaps w:val="0"/>
            <w:noProof/>
            <w:sz w:val="22"/>
            <w:szCs w:val="22"/>
            <w:lang w:val="fr-BE" w:eastAsia="zh-CN"/>
          </w:rPr>
          <w:tab/>
        </w:r>
        <w:r w:rsidRPr="00DF3368" w:rsidDel="00675CE0">
          <w:rPr>
            <w:noProof/>
            <w:lang w:val="fr-BE"/>
          </w:rPr>
          <w:delText>Catalogue</w:delText>
        </w:r>
        <w:r w:rsidRPr="00DF3368" w:rsidDel="00675CE0">
          <w:rPr>
            <w:noProof/>
            <w:lang w:val="fr-BE"/>
          </w:rPr>
          <w:tab/>
        </w:r>
        <w:r w:rsidR="00AE0D7C" w:rsidRPr="00DF3368" w:rsidDel="00675CE0">
          <w:rPr>
            <w:noProof/>
            <w:lang w:val="fr-BE"/>
          </w:rPr>
          <w:delText>11</w:delText>
        </w:r>
      </w:del>
    </w:p>
    <w:p w14:paraId="3CAF04EC" w14:textId="073AFAFC" w:rsidR="00B012A8" w:rsidRPr="00DF3368" w:rsidDel="00675CE0" w:rsidRDefault="00B012A8">
      <w:pPr>
        <w:pStyle w:val="TOC2"/>
        <w:tabs>
          <w:tab w:val="left" w:pos="720"/>
          <w:tab w:val="right" w:leader="dot" w:pos="8495"/>
        </w:tabs>
        <w:rPr>
          <w:del w:id="190" w:author="Makx Dekkers" w:date="2015-10-09T12:48:00Z"/>
          <w:rFonts w:asciiTheme="minorHAnsi" w:eastAsiaTheme="minorEastAsia" w:hAnsiTheme="minorHAnsi" w:cstheme="minorBidi"/>
          <w:smallCaps w:val="0"/>
          <w:noProof/>
          <w:sz w:val="22"/>
          <w:szCs w:val="22"/>
          <w:lang w:val="fr-BE" w:eastAsia="zh-CN"/>
        </w:rPr>
      </w:pPr>
      <w:del w:id="191" w:author="Makx Dekkers" w:date="2015-10-09T12:48:00Z">
        <w:r w:rsidRPr="00DF3368" w:rsidDel="00675CE0">
          <w:rPr>
            <w:noProof/>
            <w:lang w:val="fr-BE"/>
          </w:rPr>
          <w:delText>4.2</w:delText>
        </w:r>
        <w:r w:rsidRPr="00DF3368" w:rsidDel="00675CE0">
          <w:rPr>
            <w:rFonts w:asciiTheme="minorHAnsi" w:eastAsiaTheme="minorEastAsia" w:hAnsiTheme="minorHAnsi" w:cstheme="minorBidi"/>
            <w:smallCaps w:val="0"/>
            <w:noProof/>
            <w:sz w:val="22"/>
            <w:szCs w:val="22"/>
            <w:lang w:val="fr-BE" w:eastAsia="zh-CN"/>
          </w:rPr>
          <w:tab/>
        </w:r>
        <w:r w:rsidRPr="00DF3368" w:rsidDel="00675CE0">
          <w:rPr>
            <w:noProof/>
            <w:lang w:val="fr-BE"/>
          </w:rPr>
          <w:delText>Catalogue Record</w:delText>
        </w:r>
        <w:r w:rsidRPr="00DF3368" w:rsidDel="00675CE0">
          <w:rPr>
            <w:noProof/>
            <w:lang w:val="fr-BE"/>
          </w:rPr>
          <w:tab/>
        </w:r>
        <w:r w:rsidR="00AE0D7C" w:rsidRPr="00DF3368" w:rsidDel="00675CE0">
          <w:rPr>
            <w:noProof/>
            <w:lang w:val="fr-BE"/>
          </w:rPr>
          <w:delText>11</w:delText>
        </w:r>
      </w:del>
    </w:p>
    <w:p w14:paraId="215C95C5" w14:textId="19FD3B7E" w:rsidR="00B012A8" w:rsidDel="00675CE0" w:rsidRDefault="00B012A8">
      <w:pPr>
        <w:pStyle w:val="TOC2"/>
        <w:tabs>
          <w:tab w:val="left" w:pos="720"/>
          <w:tab w:val="right" w:leader="dot" w:pos="8495"/>
        </w:tabs>
        <w:rPr>
          <w:del w:id="192" w:author="Makx Dekkers" w:date="2015-10-09T12:48:00Z"/>
          <w:rFonts w:asciiTheme="minorHAnsi" w:eastAsiaTheme="minorEastAsia" w:hAnsiTheme="minorHAnsi" w:cstheme="minorBidi"/>
          <w:smallCaps w:val="0"/>
          <w:noProof/>
          <w:sz w:val="22"/>
          <w:szCs w:val="22"/>
          <w:lang w:eastAsia="zh-CN"/>
        </w:rPr>
      </w:pPr>
      <w:del w:id="193" w:author="Makx Dekkers" w:date="2015-10-09T12:48:00Z">
        <w:r w:rsidDel="00675CE0">
          <w:rPr>
            <w:noProof/>
          </w:rPr>
          <w:delText>4.3</w:delText>
        </w:r>
        <w:r w:rsidDel="00675CE0">
          <w:rPr>
            <w:rFonts w:asciiTheme="minorHAnsi" w:eastAsiaTheme="minorEastAsia" w:hAnsiTheme="minorHAnsi" w:cstheme="minorBidi"/>
            <w:smallCaps w:val="0"/>
            <w:noProof/>
            <w:sz w:val="22"/>
            <w:szCs w:val="22"/>
            <w:lang w:eastAsia="zh-CN"/>
          </w:rPr>
          <w:tab/>
        </w:r>
        <w:r w:rsidDel="00675CE0">
          <w:rPr>
            <w:noProof/>
          </w:rPr>
          <w:delText>Dataset</w:delText>
        </w:r>
        <w:r w:rsidDel="00675CE0">
          <w:rPr>
            <w:noProof/>
          </w:rPr>
          <w:tab/>
        </w:r>
        <w:r w:rsidR="00AE0D7C" w:rsidDel="00675CE0">
          <w:rPr>
            <w:noProof/>
          </w:rPr>
          <w:delText>12</w:delText>
        </w:r>
      </w:del>
    </w:p>
    <w:p w14:paraId="77EA7DB4" w14:textId="6AED52DA" w:rsidR="00B012A8" w:rsidDel="00675CE0" w:rsidRDefault="00B012A8">
      <w:pPr>
        <w:pStyle w:val="TOC2"/>
        <w:tabs>
          <w:tab w:val="left" w:pos="720"/>
          <w:tab w:val="right" w:leader="dot" w:pos="8495"/>
        </w:tabs>
        <w:rPr>
          <w:del w:id="194" w:author="Makx Dekkers" w:date="2015-10-09T12:48:00Z"/>
          <w:rFonts w:asciiTheme="minorHAnsi" w:eastAsiaTheme="minorEastAsia" w:hAnsiTheme="minorHAnsi" w:cstheme="minorBidi"/>
          <w:smallCaps w:val="0"/>
          <w:noProof/>
          <w:sz w:val="22"/>
          <w:szCs w:val="22"/>
          <w:lang w:eastAsia="zh-CN"/>
        </w:rPr>
      </w:pPr>
      <w:del w:id="195" w:author="Makx Dekkers" w:date="2015-10-09T12:48:00Z">
        <w:r w:rsidDel="00675CE0">
          <w:rPr>
            <w:noProof/>
          </w:rPr>
          <w:delText>4.4</w:delText>
        </w:r>
        <w:r w:rsidDel="00675CE0">
          <w:rPr>
            <w:rFonts w:asciiTheme="minorHAnsi" w:eastAsiaTheme="minorEastAsia" w:hAnsiTheme="minorHAnsi" w:cstheme="minorBidi"/>
            <w:smallCaps w:val="0"/>
            <w:noProof/>
            <w:sz w:val="22"/>
            <w:szCs w:val="22"/>
            <w:lang w:eastAsia="zh-CN"/>
          </w:rPr>
          <w:tab/>
        </w:r>
        <w:r w:rsidDel="00675CE0">
          <w:rPr>
            <w:noProof/>
          </w:rPr>
          <w:delText>Distribution</w:delText>
        </w:r>
        <w:r w:rsidDel="00675CE0">
          <w:rPr>
            <w:noProof/>
          </w:rPr>
          <w:tab/>
        </w:r>
        <w:r w:rsidR="00AE0D7C" w:rsidDel="00675CE0">
          <w:rPr>
            <w:noProof/>
          </w:rPr>
          <w:delText>14</w:delText>
        </w:r>
      </w:del>
    </w:p>
    <w:p w14:paraId="79E56C1B" w14:textId="71FE55AC" w:rsidR="00B012A8" w:rsidDel="00675CE0" w:rsidRDefault="00B012A8">
      <w:pPr>
        <w:pStyle w:val="TOC2"/>
        <w:tabs>
          <w:tab w:val="left" w:pos="720"/>
          <w:tab w:val="right" w:leader="dot" w:pos="8495"/>
        </w:tabs>
        <w:rPr>
          <w:del w:id="196" w:author="Makx Dekkers" w:date="2015-10-09T12:48:00Z"/>
          <w:rFonts w:asciiTheme="minorHAnsi" w:eastAsiaTheme="minorEastAsia" w:hAnsiTheme="minorHAnsi" w:cstheme="minorBidi"/>
          <w:smallCaps w:val="0"/>
          <w:noProof/>
          <w:sz w:val="22"/>
          <w:szCs w:val="22"/>
          <w:lang w:eastAsia="zh-CN"/>
        </w:rPr>
      </w:pPr>
      <w:del w:id="197" w:author="Makx Dekkers" w:date="2015-10-09T12:48:00Z">
        <w:r w:rsidDel="00675CE0">
          <w:rPr>
            <w:noProof/>
          </w:rPr>
          <w:delText>4.5</w:delText>
        </w:r>
        <w:r w:rsidDel="00675CE0">
          <w:rPr>
            <w:rFonts w:asciiTheme="minorHAnsi" w:eastAsiaTheme="minorEastAsia" w:hAnsiTheme="minorHAnsi" w:cstheme="minorBidi"/>
            <w:smallCaps w:val="0"/>
            <w:noProof/>
            <w:sz w:val="22"/>
            <w:szCs w:val="22"/>
            <w:lang w:eastAsia="zh-CN"/>
          </w:rPr>
          <w:tab/>
        </w:r>
        <w:r w:rsidDel="00675CE0">
          <w:rPr>
            <w:noProof/>
          </w:rPr>
          <w:delText>Agent</w:delText>
        </w:r>
        <w:r w:rsidDel="00675CE0">
          <w:rPr>
            <w:noProof/>
          </w:rPr>
          <w:tab/>
        </w:r>
        <w:r w:rsidR="00AE0D7C" w:rsidDel="00675CE0">
          <w:rPr>
            <w:noProof/>
          </w:rPr>
          <w:delText>15</w:delText>
        </w:r>
      </w:del>
    </w:p>
    <w:p w14:paraId="7171429D" w14:textId="16838A96" w:rsidR="00B012A8" w:rsidDel="00675CE0" w:rsidRDefault="00B012A8">
      <w:pPr>
        <w:pStyle w:val="TOC2"/>
        <w:tabs>
          <w:tab w:val="left" w:pos="720"/>
          <w:tab w:val="right" w:leader="dot" w:pos="8495"/>
        </w:tabs>
        <w:rPr>
          <w:del w:id="198" w:author="Makx Dekkers" w:date="2015-10-09T12:48:00Z"/>
          <w:rFonts w:asciiTheme="minorHAnsi" w:eastAsiaTheme="minorEastAsia" w:hAnsiTheme="minorHAnsi" w:cstheme="minorBidi"/>
          <w:smallCaps w:val="0"/>
          <w:noProof/>
          <w:sz w:val="22"/>
          <w:szCs w:val="22"/>
          <w:lang w:eastAsia="zh-CN"/>
        </w:rPr>
      </w:pPr>
      <w:del w:id="199" w:author="Makx Dekkers" w:date="2015-10-09T12:48:00Z">
        <w:r w:rsidDel="00675CE0">
          <w:rPr>
            <w:noProof/>
          </w:rPr>
          <w:delText>4.6</w:delText>
        </w:r>
        <w:r w:rsidDel="00675CE0">
          <w:rPr>
            <w:rFonts w:asciiTheme="minorHAnsi" w:eastAsiaTheme="minorEastAsia" w:hAnsiTheme="minorHAnsi" w:cstheme="minorBidi"/>
            <w:smallCaps w:val="0"/>
            <w:noProof/>
            <w:sz w:val="22"/>
            <w:szCs w:val="22"/>
            <w:lang w:eastAsia="zh-CN"/>
          </w:rPr>
          <w:tab/>
        </w:r>
        <w:r w:rsidDel="00675CE0">
          <w:rPr>
            <w:noProof/>
          </w:rPr>
          <w:delText>Category Scheme</w:delText>
        </w:r>
        <w:r w:rsidDel="00675CE0">
          <w:rPr>
            <w:noProof/>
          </w:rPr>
          <w:tab/>
        </w:r>
        <w:r w:rsidR="00AE0D7C" w:rsidDel="00675CE0">
          <w:rPr>
            <w:noProof/>
          </w:rPr>
          <w:delText>15</w:delText>
        </w:r>
      </w:del>
    </w:p>
    <w:p w14:paraId="21157626" w14:textId="1BB2A0BE" w:rsidR="00B012A8" w:rsidDel="00675CE0" w:rsidRDefault="00B012A8">
      <w:pPr>
        <w:pStyle w:val="TOC2"/>
        <w:tabs>
          <w:tab w:val="left" w:pos="720"/>
          <w:tab w:val="right" w:leader="dot" w:pos="8495"/>
        </w:tabs>
        <w:rPr>
          <w:del w:id="200" w:author="Makx Dekkers" w:date="2015-10-09T12:48:00Z"/>
          <w:rFonts w:asciiTheme="minorHAnsi" w:eastAsiaTheme="minorEastAsia" w:hAnsiTheme="minorHAnsi" w:cstheme="minorBidi"/>
          <w:smallCaps w:val="0"/>
          <w:noProof/>
          <w:sz w:val="22"/>
          <w:szCs w:val="22"/>
          <w:lang w:eastAsia="zh-CN"/>
        </w:rPr>
      </w:pPr>
      <w:del w:id="201" w:author="Makx Dekkers" w:date="2015-10-09T12:48:00Z">
        <w:r w:rsidDel="00675CE0">
          <w:rPr>
            <w:noProof/>
          </w:rPr>
          <w:delText>4.7</w:delText>
        </w:r>
        <w:r w:rsidDel="00675CE0">
          <w:rPr>
            <w:rFonts w:asciiTheme="minorHAnsi" w:eastAsiaTheme="minorEastAsia" w:hAnsiTheme="minorHAnsi" w:cstheme="minorBidi"/>
            <w:smallCaps w:val="0"/>
            <w:noProof/>
            <w:sz w:val="22"/>
            <w:szCs w:val="22"/>
            <w:lang w:eastAsia="zh-CN"/>
          </w:rPr>
          <w:tab/>
        </w:r>
        <w:r w:rsidDel="00675CE0">
          <w:rPr>
            <w:noProof/>
          </w:rPr>
          <w:delText>Category</w:delText>
        </w:r>
        <w:r w:rsidDel="00675CE0">
          <w:rPr>
            <w:noProof/>
          </w:rPr>
          <w:tab/>
        </w:r>
        <w:r w:rsidR="00AE0D7C" w:rsidDel="00675CE0">
          <w:rPr>
            <w:noProof/>
          </w:rPr>
          <w:delText>15</w:delText>
        </w:r>
      </w:del>
    </w:p>
    <w:p w14:paraId="4F62660C" w14:textId="181BD1F0" w:rsidR="00B012A8" w:rsidDel="00675CE0" w:rsidRDefault="00B012A8">
      <w:pPr>
        <w:pStyle w:val="TOC2"/>
        <w:tabs>
          <w:tab w:val="left" w:pos="720"/>
          <w:tab w:val="right" w:leader="dot" w:pos="8495"/>
        </w:tabs>
        <w:rPr>
          <w:del w:id="202" w:author="Makx Dekkers" w:date="2015-10-09T12:48:00Z"/>
          <w:rFonts w:asciiTheme="minorHAnsi" w:eastAsiaTheme="minorEastAsia" w:hAnsiTheme="minorHAnsi" w:cstheme="minorBidi"/>
          <w:smallCaps w:val="0"/>
          <w:noProof/>
          <w:sz w:val="22"/>
          <w:szCs w:val="22"/>
          <w:lang w:eastAsia="zh-CN"/>
        </w:rPr>
      </w:pPr>
      <w:del w:id="203" w:author="Makx Dekkers" w:date="2015-10-09T12:48:00Z">
        <w:r w:rsidDel="00675CE0">
          <w:rPr>
            <w:noProof/>
          </w:rPr>
          <w:delText>4.8</w:delText>
        </w:r>
        <w:r w:rsidDel="00675CE0">
          <w:rPr>
            <w:rFonts w:asciiTheme="minorHAnsi" w:eastAsiaTheme="minorEastAsia" w:hAnsiTheme="minorHAnsi" w:cstheme="minorBidi"/>
            <w:smallCaps w:val="0"/>
            <w:noProof/>
            <w:sz w:val="22"/>
            <w:szCs w:val="22"/>
            <w:lang w:eastAsia="zh-CN"/>
          </w:rPr>
          <w:tab/>
        </w:r>
        <w:r w:rsidDel="00675CE0">
          <w:rPr>
            <w:noProof/>
          </w:rPr>
          <w:delText>Checksum</w:delText>
        </w:r>
        <w:r w:rsidDel="00675CE0">
          <w:rPr>
            <w:noProof/>
          </w:rPr>
          <w:tab/>
        </w:r>
        <w:r w:rsidR="00AE0D7C" w:rsidDel="00675CE0">
          <w:rPr>
            <w:noProof/>
          </w:rPr>
          <w:delText>15</w:delText>
        </w:r>
      </w:del>
    </w:p>
    <w:p w14:paraId="0CF1B6D3" w14:textId="29426F00" w:rsidR="00B012A8" w:rsidDel="00675CE0" w:rsidRDefault="00B012A8">
      <w:pPr>
        <w:pStyle w:val="TOC2"/>
        <w:tabs>
          <w:tab w:val="left" w:pos="720"/>
          <w:tab w:val="right" w:leader="dot" w:pos="8495"/>
        </w:tabs>
        <w:rPr>
          <w:del w:id="204" w:author="Makx Dekkers" w:date="2015-10-09T12:48:00Z"/>
          <w:rFonts w:asciiTheme="minorHAnsi" w:eastAsiaTheme="minorEastAsia" w:hAnsiTheme="minorHAnsi" w:cstheme="minorBidi"/>
          <w:smallCaps w:val="0"/>
          <w:noProof/>
          <w:sz w:val="22"/>
          <w:szCs w:val="22"/>
          <w:lang w:eastAsia="zh-CN"/>
        </w:rPr>
      </w:pPr>
      <w:del w:id="205" w:author="Makx Dekkers" w:date="2015-10-09T12:48:00Z">
        <w:r w:rsidDel="00675CE0">
          <w:rPr>
            <w:noProof/>
          </w:rPr>
          <w:delText>4.9</w:delText>
        </w:r>
        <w:r w:rsidDel="00675CE0">
          <w:rPr>
            <w:rFonts w:asciiTheme="minorHAnsi" w:eastAsiaTheme="minorEastAsia" w:hAnsiTheme="minorHAnsi" w:cstheme="minorBidi"/>
            <w:smallCaps w:val="0"/>
            <w:noProof/>
            <w:sz w:val="22"/>
            <w:szCs w:val="22"/>
            <w:lang w:eastAsia="zh-CN"/>
          </w:rPr>
          <w:tab/>
        </w:r>
        <w:r w:rsidDel="00675CE0">
          <w:rPr>
            <w:noProof/>
          </w:rPr>
          <w:delText>Identifier</w:delText>
        </w:r>
        <w:r w:rsidDel="00675CE0">
          <w:rPr>
            <w:noProof/>
          </w:rPr>
          <w:tab/>
        </w:r>
        <w:r w:rsidR="00AE0D7C" w:rsidDel="00675CE0">
          <w:rPr>
            <w:noProof/>
          </w:rPr>
          <w:delText>15</w:delText>
        </w:r>
      </w:del>
    </w:p>
    <w:p w14:paraId="2FFF75AD" w14:textId="625E164C" w:rsidR="00B012A8" w:rsidDel="00675CE0" w:rsidRDefault="00B012A8">
      <w:pPr>
        <w:pStyle w:val="TOC2"/>
        <w:tabs>
          <w:tab w:val="left" w:pos="960"/>
          <w:tab w:val="right" w:leader="dot" w:pos="8495"/>
        </w:tabs>
        <w:rPr>
          <w:del w:id="206" w:author="Makx Dekkers" w:date="2015-10-09T12:48:00Z"/>
          <w:rFonts w:asciiTheme="minorHAnsi" w:eastAsiaTheme="minorEastAsia" w:hAnsiTheme="minorHAnsi" w:cstheme="minorBidi"/>
          <w:smallCaps w:val="0"/>
          <w:noProof/>
          <w:sz w:val="22"/>
          <w:szCs w:val="22"/>
          <w:lang w:eastAsia="zh-CN"/>
        </w:rPr>
      </w:pPr>
      <w:del w:id="207" w:author="Makx Dekkers" w:date="2015-10-09T12:48:00Z">
        <w:r w:rsidDel="00675CE0">
          <w:rPr>
            <w:noProof/>
          </w:rPr>
          <w:delText>4.10</w:delText>
        </w:r>
        <w:r w:rsidDel="00675CE0">
          <w:rPr>
            <w:rFonts w:asciiTheme="minorHAnsi" w:eastAsiaTheme="minorEastAsia" w:hAnsiTheme="minorHAnsi" w:cstheme="minorBidi"/>
            <w:smallCaps w:val="0"/>
            <w:noProof/>
            <w:sz w:val="22"/>
            <w:szCs w:val="22"/>
            <w:lang w:eastAsia="zh-CN"/>
          </w:rPr>
          <w:tab/>
        </w:r>
        <w:r w:rsidDel="00675CE0">
          <w:rPr>
            <w:noProof/>
          </w:rPr>
          <w:delText>Licence Document</w:delText>
        </w:r>
        <w:r w:rsidDel="00675CE0">
          <w:rPr>
            <w:noProof/>
          </w:rPr>
          <w:tab/>
        </w:r>
        <w:r w:rsidR="00AE0D7C" w:rsidDel="00675CE0">
          <w:rPr>
            <w:noProof/>
          </w:rPr>
          <w:delText>15</w:delText>
        </w:r>
      </w:del>
    </w:p>
    <w:p w14:paraId="76522A16" w14:textId="1C9A87BF" w:rsidR="00B012A8" w:rsidDel="00675CE0" w:rsidRDefault="00B012A8">
      <w:pPr>
        <w:pStyle w:val="TOC2"/>
        <w:tabs>
          <w:tab w:val="left" w:pos="960"/>
          <w:tab w:val="right" w:leader="dot" w:pos="8495"/>
        </w:tabs>
        <w:rPr>
          <w:del w:id="208" w:author="Makx Dekkers" w:date="2015-10-09T12:48:00Z"/>
          <w:rFonts w:asciiTheme="minorHAnsi" w:eastAsiaTheme="minorEastAsia" w:hAnsiTheme="minorHAnsi" w:cstheme="minorBidi"/>
          <w:smallCaps w:val="0"/>
          <w:noProof/>
          <w:sz w:val="22"/>
          <w:szCs w:val="22"/>
          <w:lang w:eastAsia="zh-CN"/>
        </w:rPr>
      </w:pPr>
      <w:del w:id="209" w:author="Makx Dekkers" w:date="2015-10-09T12:48:00Z">
        <w:r w:rsidDel="00675CE0">
          <w:rPr>
            <w:noProof/>
          </w:rPr>
          <w:delText>4.11</w:delText>
        </w:r>
        <w:r w:rsidDel="00675CE0">
          <w:rPr>
            <w:rFonts w:asciiTheme="minorHAnsi" w:eastAsiaTheme="minorEastAsia" w:hAnsiTheme="minorHAnsi" w:cstheme="minorBidi"/>
            <w:smallCaps w:val="0"/>
            <w:noProof/>
            <w:sz w:val="22"/>
            <w:szCs w:val="22"/>
            <w:lang w:eastAsia="zh-CN"/>
          </w:rPr>
          <w:tab/>
        </w:r>
        <w:r w:rsidDel="00675CE0">
          <w:rPr>
            <w:noProof/>
          </w:rPr>
          <w:delText>Period of Time</w:delText>
        </w:r>
        <w:r w:rsidDel="00675CE0">
          <w:rPr>
            <w:noProof/>
          </w:rPr>
          <w:tab/>
        </w:r>
        <w:r w:rsidR="00AE0D7C" w:rsidDel="00675CE0">
          <w:rPr>
            <w:noProof/>
          </w:rPr>
          <w:delText>16</w:delText>
        </w:r>
      </w:del>
    </w:p>
    <w:p w14:paraId="49258FB1" w14:textId="4FE2F94C" w:rsidR="00B012A8" w:rsidDel="00675CE0" w:rsidRDefault="00B012A8">
      <w:pPr>
        <w:pStyle w:val="TOC1"/>
        <w:tabs>
          <w:tab w:val="left" w:pos="480"/>
          <w:tab w:val="right" w:leader="dot" w:pos="8495"/>
        </w:tabs>
        <w:rPr>
          <w:del w:id="210" w:author="Makx Dekkers" w:date="2015-10-09T12:48:00Z"/>
          <w:rFonts w:asciiTheme="minorHAnsi" w:eastAsiaTheme="minorEastAsia" w:hAnsiTheme="minorHAnsi" w:cstheme="minorBidi"/>
          <w:b w:val="0"/>
          <w:bCs w:val="0"/>
          <w:caps w:val="0"/>
          <w:noProof/>
          <w:sz w:val="22"/>
          <w:szCs w:val="22"/>
          <w:lang w:eastAsia="zh-CN"/>
        </w:rPr>
      </w:pPr>
      <w:del w:id="211" w:author="Makx Dekkers" w:date="2015-10-09T12:48:00Z">
        <w:r w:rsidDel="00675CE0">
          <w:rPr>
            <w:noProof/>
          </w:rPr>
          <w:delText>5</w:delText>
        </w:r>
        <w:r w:rsidDel="00675CE0">
          <w:rPr>
            <w:rFonts w:asciiTheme="minorHAnsi" w:eastAsiaTheme="minorEastAsia" w:hAnsiTheme="minorHAnsi" w:cstheme="minorBidi"/>
            <w:b w:val="0"/>
            <w:bCs w:val="0"/>
            <w:caps w:val="0"/>
            <w:noProof/>
            <w:sz w:val="22"/>
            <w:szCs w:val="22"/>
            <w:lang w:eastAsia="zh-CN"/>
          </w:rPr>
          <w:tab/>
        </w:r>
        <w:r w:rsidDel="00675CE0">
          <w:rPr>
            <w:noProof/>
          </w:rPr>
          <w:delText>Controlled Vocabularies</w:delText>
        </w:r>
        <w:r w:rsidDel="00675CE0">
          <w:rPr>
            <w:noProof/>
          </w:rPr>
          <w:tab/>
        </w:r>
        <w:r w:rsidR="00AE0D7C" w:rsidDel="00675CE0">
          <w:rPr>
            <w:noProof/>
          </w:rPr>
          <w:delText>17</w:delText>
        </w:r>
      </w:del>
    </w:p>
    <w:p w14:paraId="41066353" w14:textId="3703D571" w:rsidR="00B012A8" w:rsidDel="00675CE0" w:rsidRDefault="00B012A8">
      <w:pPr>
        <w:pStyle w:val="TOC2"/>
        <w:tabs>
          <w:tab w:val="left" w:pos="720"/>
          <w:tab w:val="right" w:leader="dot" w:pos="8495"/>
        </w:tabs>
        <w:rPr>
          <w:del w:id="212" w:author="Makx Dekkers" w:date="2015-10-09T12:48:00Z"/>
          <w:rFonts w:asciiTheme="minorHAnsi" w:eastAsiaTheme="minorEastAsia" w:hAnsiTheme="minorHAnsi" w:cstheme="minorBidi"/>
          <w:smallCaps w:val="0"/>
          <w:noProof/>
          <w:sz w:val="22"/>
          <w:szCs w:val="22"/>
          <w:lang w:eastAsia="zh-CN"/>
        </w:rPr>
      </w:pPr>
      <w:del w:id="213" w:author="Makx Dekkers" w:date="2015-10-09T12:48:00Z">
        <w:r w:rsidDel="00675CE0">
          <w:rPr>
            <w:noProof/>
          </w:rPr>
          <w:delText>5.1</w:delText>
        </w:r>
        <w:r w:rsidDel="00675CE0">
          <w:rPr>
            <w:rFonts w:asciiTheme="minorHAnsi" w:eastAsiaTheme="minorEastAsia" w:hAnsiTheme="minorHAnsi" w:cstheme="minorBidi"/>
            <w:smallCaps w:val="0"/>
            <w:noProof/>
            <w:sz w:val="22"/>
            <w:szCs w:val="22"/>
            <w:lang w:eastAsia="zh-CN"/>
          </w:rPr>
          <w:tab/>
        </w:r>
        <w:r w:rsidDel="00675CE0">
          <w:rPr>
            <w:noProof/>
          </w:rPr>
          <w:delText>Requirements for controlled vocabularies</w:delText>
        </w:r>
        <w:r w:rsidDel="00675CE0">
          <w:rPr>
            <w:noProof/>
          </w:rPr>
          <w:tab/>
        </w:r>
        <w:r w:rsidR="00AE0D7C" w:rsidDel="00675CE0">
          <w:rPr>
            <w:noProof/>
          </w:rPr>
          <w:delText>17</w:delText>
        </w:r>
      </w:del>
    </w:p>
    <w:p w14:paraId="2D1D41D1" w14:textId="27EAD738" w:rsidR="00B012A8" w:rsidDel="00675CE0" w:rsidRDefault="00B012A8">
      <w:pPr>
        <w:pStyle w:val="TOC2"/>
        <w:tabs>
          <w:tab w:val="left" w:pos="720"/>
          <w:tab w:val="right" w:leader="dot" w:pos="8495"/>
        </w:tabs>
        <w:rPr>
          <w:del w:id="214" w:author="Makx Dekkers" w:date="2015-10-09T12:48:00Z"/>
          <w:rFonts w:asciiTheme="minorHAnsi" w:eastAsiaTheme="minorEastAsia" w:hAnsiTheme="minorHAnsi" w:cstheme="minorBidi"/>
          <w:smallCaps w:val="0"/>
          <w:noProof/>
          <w:sz w:val="22"/>
          <w:szCs w:val="22"/>
          <w:lang w:eastAsia="zh-CN"/>
        </w:rPr>
      </w:pPr>
      <w:del w:id="215" w:author="Makx Dekkers" w:date="2015-10-09T12:48:00Z">
        <w:r w:rsidDel="00675CE0">
          <w:rPr>
            <w:noProof/>
          </w:rPr>
          <w:delText>5.2</w:delText>
        </w:r>
        <w:r w:rsidDel="00675CE0">
          <w:rPr>
            <w:rFonts w:asciiTheme="minorHAnsi" w:eastAsiaTheme="minorEastAsia" w:hAnsiTheme="minorHAnsi" w:cstheme="minorBidi"/>
            <w:smallCaps w:val="0"/>
            <w:noProof/>
            <w:sz w:val="22"/>
            <w:szCs w:val="22"/>
            <w:lang w:eastAsia="zh-CN"/>
          </w:rPr>
          <w:tab/>
        </w:r>
        <w:r w:rsidDel="00675CE0">
          <w:rPr>
            <w:noProof/>
          </w:rPr>
          <w:delText>Controlled vocabularies to be used</w:delText>
        </w:r>
        <w:r w:rsidDel="00675CE0">
          <w:rPr>
            <w:noProof/>
          </w:rPr>
          <w:tab/>
        </w:r>
        <w:r w:rsidR="00AE0D7C" w:rsidDel="00675CE0">
          <w:rPr>
            <w:noProof/>
          </w:rPr>
          <w:delText>17</w:delText>
        </w:r>
      </w:del>
    </w:p>
    <w:p w14:paraId="5672C086" w14:textId="46F466B5" w:rsidR="00B012A8" w:rsidDel="00675CE0" w:rsidRDefault="00B012A8">
      <w:pPr>
        <w:pStyle w:val="TOC2"/>
        <w:tabs>
          <w:tab w:val="left" w:pos="720"/>
          <w:tab w:val="right" w:leader="dot" w:pos="8495"/>
        </w:tabs>
        <w:rPr>
          <w:del w:id="216" w:author="Makx Dekkers" w:date="2015-10-09T12:48:00Z"/>
          <w:rFonts w:asciiTheme="minorHAnsi" w:eastAsiaTheme="minorEastAsia" w:hAnsiTheme="minorHAnsi" w:cstheme="minorBidi"/>
          <w:smallCaps w:val="0"/>
          <w:noProof/>
          <w:sz w:val="22"/>
          <w:szCs w:val="22"/>
          <w:lang w:eastAsia="zh-CN"/>
        </w:rPr>
      </w:pPr>
      <w:del w:id="217" w:author="Makx Dekkers" w:date="2015-10-09T12:48:00Z">
        <w:r w:rsidDel="00675CE0">
          <w:rPr>
            <w:noProof/>
          </w:rPr>
          <w:delText>5.3</w:delText>
        </w:r>
        <w:r w:rsidDel="00675CE0">
          <w:rPr>
            <w:rFonts w:asciiTheme="minorHAnsi" w:eastAsiaTheme="minorEastAsia" w:hAnsiTheme="minorHAnsi" w:cstheme="minorBidi"/>
            <w:smallCaps w:val="0"/>
            <w:noProof/>
            <w:sz w:val="22"/>
            <w:szCs w:val="22"/>
            <w:lang w:eastAsia="zh-CN"/>
          </w:rPr>
          <w:tab/>
        </w:r>
        <w:r w:rsidDel="00675CE0">
          <w:rPr>
            <w:noProof/>
          </w:rPr>
          <w:delText>Other controlled vocabularies</w:delText>
        </w:r>
        <w:r w:rsidDel="00675CE0">
          <w:rPr>
            <w:noProof/>
          </w:rPr>
          <w:tab/>
        </w:r>
        <w:r w:rsidR="00AE0D7C" w:rsidDel="00675CE0">
          <w:rPr>
            <w:noProof/>
          </w:rPr>
          <w:delText>18</w:delText>
        </w:r>
      </w:del>
    </w:p>
    <w:p w14:paraId="0B50A71B" w14:textId="21E31F87" w:rsidR="00B012A8" w:rsidDel="00675CE0" w:rsidRDefault="00B012A8">
      <w:pPr>
        <w:pStyle w:val="TOC2"/>
        <w:tabs>
          <w:tab w:val="left" w:pos="720"/>
          <w:tab w:val="right" w:leader="dot" w:pos="8495"/>
        </w:tabs>
        <w:rPr>
          <w:del w:id="218" w:author="Makx Dekkers" w:date="2015-10-09T12:48:00Z"/>
          <w:rFonts w:asciiTheme="minorHAnsi" w:eastAsiaTheme="minorEastAsia" w:hAnsiTheme="minorHAnsi" w:cstheme="minorBidi"/>
          <w:smallCaps w:val="0"/>
          <w:noProof/>
          <w:sz w:val="22"/>
          <w:szCs w:val="22"/>
          <w:lang w:eastAsia="zh-CN"/>
        </w:rPr>
      </w:pPr>
      <w:del w:id="219" w:author="Makx Dekkers" w:date="2015-10-09T12:48:00Z">
        <w:r w:rsidDel="00675CE0">
          <w:rPr>
            <w:noProof/>
          </w:rPr>
          <w:delText>5.4</w:delText>
        </w:r>
        <w:r w:rsidDel="00675CE0">
          <w:rPr>
            <w:rFonts w:asciiTheme="minorHAnsi" w:eastAsiaTheme="minorEastAsia" w:hAnsiTheme="minorHAnsi" w:cstheme="minorBidi"/>
            <w:smallCaps w:val="0"/>
            <w:noProof/>
            <w:sz w:val="22"/>
            <w:szCs w:val="22"/>
            <w:lang w:eastAsia="zh-CN"/>
          </w:rPr>
          <w:tab/>
        </w:r>
        <w:r w:rsidDel="00675CE0">
          <w:rPr>
            <w:noProof/>
          </w:rPr>
          <w:delText>Licence vocabularies</w:delText>
        </w:r>
        <w:r w:rsidDel="00675CE0">
          <w:rPr>
            <w:noProof/>
          </w:rPr>
          <w:tab/>
        </w:r>
        <w:r w:rsidR="00AE0D7C" w:rsidDel="00675CE0">
          <w:rPr>
            <w:noProof/>
          </w:rPr>
          <w:delText>19</w:delText>
        </w:r>
      </w:del>
    </w:p>
    <w:p w14:paraId="302762CB" w14:textId="48528FC2" w:rsidR="00B012A8" w:rsidDel="00675CE0" w:rsidRDefault="00B012A8">
      <w:pPr>
        <w:pStyle w:val="TOC1"/>
        <w:tabs>
          <w:tab w:val="left" w:pos="480"/>
          <w:tab w:val="right" w:leader="dot" w:pos="8495"/>
        </w:tabs>
        <w:rPr>
          <w:del w:id="220" w:author="Makx Dekkers" w:date="2015-10-09T12:48:00Z"/>
          <w:rFonts w:asciiTheme="minorHAnsi" w:eastAsiaTheme="minorEastAsia" w:hAnsiTheme="minorHAnsi" w:cstheme="minorBidi"/>
          <w:b w:val="0"/>
          <w:bCs w:val="0"/>
          <w:caps w:val="0"/>
          <w:noProof/>
          <w:sz w:val="22"/>
          <w:szCs w:val="22"/>
          <w:lang w:eastAsia="zh-CN"/>
        </w:rPr>
      </w:pPr>
      <w:del w:id="221" w:author="Makx Dekkers" w:date="2015-10-09T12:48:00Z">
        <w:r w:rsidDel="00675CE0">
          <w:rPr>
            <w:noProof/>
          </w:rPr>
          <w:delText>6</w:delText>
        </w:r>
        <w:r w:rsidDel="00675CE0">
          <w:rPr>
            <w:rFonts w:asciiTheme="minorHAnsi" w:eastAsiaTheme="minorEastAsia" w:hAnsiTheme="minorHAnsi" w:cstheme="minorBidi"/>
            <w:b w:val="0"/>
            <w:bCs w:val="0"/>
            <w:caps w:val="0"/>
            <w:noProof/>
            <w:sz w:val="22"/>
            <w:szCs w:val="22"/>
            <w:lang w:eastAsia="zh-CN"/>
          </w:rPr>
          <w:tab/>
        </w:r>
        <w:r w:rsidDel="00675CE0">
          <w:rPr>
            <w:noProof/>
          </w:rPr>
          <w:delText>Conformance Statement</w:delText>
        </w:r>
        <w:r w:rsidDel="00675CE0">
          <w:rPr>
            <w:noProof/>
          </w:rPr>
          <w:tab/>
        </w:r>
        <w:r w:rsidR="00AE0D7C" w:rsidDel="00675CE0">
          <w:rPr>
            <w:noProof/>
          </w:rPr>
          <w:delText>20</w:delText>
        </w:r>
      </w:del>
    </w:p>
    <w:p w14:paraId="7205D11F" w14:textId="1F55592A" w:rsidR="00B012A8" w:rsidDel="00675CE0" w:rsidRDefault="00B012A8">
      <w:pPr>
        <w:pStyle w:val="TOC2"/>
        <w:tabs>
          <w:tab w:val="left" w:pos="720"/>
          <w:tab w:val="right" w:leader="dot" w:pos="8495"/>
        </w:tabs>
        <w:rPr>
          <w:del w:id="222" w:author="Makx Dekkers" w:date="2015-10-09T12:48:00Z"/>
          <w:rFonts w:asciiTheme="minorHAnsi" w:eastAsiaTheme="minorEastAsia" w:hAnsiTheme="minorHAnsi" w:cstheme="minorBidi"/>
          <w:smallCaps w:val="0"/>
          <w:noProof/>
          <w:sz w:val="22"/>
          <w:szCs w:val="22"/>
          <w:lang w:eastAsia="zh-CN"/>
        </w:rPr>
      </w:pPr>
      <w:del w:id="223" w:author="Makx Dekkers" w:date="2015-10-09T12:48:00Z">
        <w:r w:rsidDel="00675CE0">
          <w:rPr>
            <w:noProof/>
          </w:rPr>
          <w:delText>6.1</w:delText>
        </w:r>
        <w:r w:rsidDel="00675CE0">
          <w:rPr>
            <w:rFonts w:asciiTheme="minorHAnsi" w:eastAsiaTheme="minorEastAsia" w:hAnsiTheme="minorHAnsi" w:cstheme="minorBidi"/>
            <w:smallCaps w:val="0"/>
            <w:noProof/>
            <w:sz w:val="22"/>
            <w:szCs w:val="22"/>
            <w:lang w:eastAsia="zh-CN"/>
          </w:rPr>
          <w:tab/>
        </w:r>
        <w:r w:rsidDel="00675CE0">
          <w:rPr>
            <w:noProof/>
          </w:rPr>
          <w:delText>Provider requirements</w:delText>
        </w:r>
        <w:r w:rsidDel="00675CE0">
          <w:rPr>
            <w:noProof/>
          </w:rPr>
          <w:tab/>
        </w:r>
        <w:r w:rsidR="00AE0D7C" w:rsidDel="00675CE0">
          <w:rPr>
            <w:noProof/>
          </w:rPr>
          <w:delText>20</w:delText>
        </w:r>
      </w:del>
    </w:p>
    <w:p w14:paraId="6434881F" w14:textId="4B16285F" w:rsidR="00B012A8" w:rsidDel="00675CE0" w:rsidRDefault="00B012A8">
      <w:pPr>
        <w:pStyle w:val="TOC2"/>
        <w:tabs>
          <w:tab w:val="left" w:pos="720"/>
          <w:tab w:val="right" w:leader="dot" w:pos="8495"/>
        </w:tabs>
        <w:rPr>
          <w:del w:id="224" w:author="Makx Dekkers" w:date="2015-10-09T12:48:00Z"/>
          <w:rFonts w:asciiTheme="minorHAnsi" w:eastAsiaTheme="minorEastAsia" w:hAnsiTheme="minorHAnsi" w:cstheme="minorBidi"/>
          <w:smallCaps w:val="0"/>
          <w:noProof/>
          <w:sz w:val="22"/>
          <w:szCs w:val="22"/>
          <w:lang w:eastAsia="zh-CN"/>
        </w:rPr>
      </w:pPr>
      <w:del w:id="225" w:author="Makx Dekkers" w:date="2015-10-09T12:48:00Z">
        <w:r w:rsidDel="00675CE0">
          <w:rPr>
            <w:noProof/>
          </w:rPr>
          <w:delText>6.2</w:delText>
        </w:r>
        <w:r w:rsidDel="00675CE0">
          <w:rPr>
            <w:rFonts w:asciiTheme="minorHAnsi" w:eastAsiaTheme="minorEastAsia" w:hAnsiTheme="minorHAnsi" w:cstheme="minorBidi"/>
            <w:smallCaps w:val="0"/>
            <w:noProof/>
            <w:sz w:val="22"/>
            <w:szCs w:val="22"/>
            <w:lang w:eastAsia="zh-CN"/>
          </w:rPr>
          <w:tab/>
        </w:r>
        <w:r w:rsidDel="00675CE0">
          <w:rPr>
            <w:noProof/>
          </w:rPr>
          <w:delText>Receiver requirements</w:delText>
        </w:r>
        <w:r w:rsidDel="00675CE0">
          <w:rPr>
            <w:noProof/>
          </w:rPr>
          <w:tab/>
        </w:r>
        <w:r w:rsidR="00AE0D7C" w:rsidDel="00675CE0">
          <w:rPr>
            <w:noProof/>
          </w:rPr>
          <w:delText>20</w:delText>
        </w:r>
      </w:del>
    </w:p>
    <w:p w14:paraId="4E5702D3" w14:textId="251E08FD" w:rsidR="00B012A8" w:rsidDel="00675CE0" w:rsidRDefault="00B012A8">
      <w:pPr>
        <w:pStyle w:val="TOC1"/>
        <w:tabs>
          <w:tab w:val="left" w:pos="480"/>
          <w:tab w:val="right" w:leader="dot" w:pos="8495"/>
        </w:tabs>
        <w:rPr>
          <w:del w:id="226" w:author="Makx Dekkers" w:date="2015-10-09T12:48:00Z"/>
          <w:rFonts w:asciiTheme="minorHAnsi" w:eastAsiaTheme="minorEastAsia" w:hAnsiTheme="minorHAnsi" w:cstheme="minorBidi"/>
          <w:b w:val="0"/>
          <w:bCs w:val="0"/>
          <w:caps w:val="0"/>
          <w:noProof/>
          <w:sz w:val="22"/>
          <w:szCs w:val="22"/>
          <w:lang w:eastAsia="zh-CN"/>
        </w:rPr>
      </w:pPr>
      <w:del w:id="227" w:author="Makx Dekkers" w:date="2015-10-09T12:48:00Z">
        <w:r w:rsidDel="00675CE0">
          <w:rPr>
            <w:noProof/>
          </w:rPr>
          <w:delText>7</w:delText>
        </w:r>
        <w:r w:rsidDel="00675CE0">
          <w:rPr>
            <w:rFonts w:asciiTheme="minorHAnsi" w:eastAsiaTheme="minorEastAsia" w:hAnsiTheme="minorHAnsi" w:cstheme="minorBidi"/>
            <w:b w:val="0"/>
            <w:bCs w:val="0"/>
            <w:caps w:val="0"/>
            <w:noProof/>
            <w:sz w:val="22"/>
            <w:szCs w:val="22"/>
            <w:lang w:eastAsia="zh-CN"/>
          </w:rPr>
          <w:tab/>
        </w:r>
        <w:r w:rsidDel="00675CE0">
          <w:rPr>
            <w:noProof/>
          </w:rPr>
          <w:delText>Agent roles</w:delText>
        </w:r>
        <w:r w:rsidDel="00675CE0">
          <w:rPr>
            <w:noProof/>
          </w:rPr>
          <w:tab/>
        </w:r>
        <w:r w:rsidR="00AE0D7C" w:rsidDel="00675CE0">
          <w:rPr>
            <w:noProof/>
          </w:rPr>
          <w:delText>21</w:delText>
        </w:r>
      </w:del>
    </w:p>
    <w:p w14:paraId="7B143243" w14:textId="00992C2A" w:rsidR="00B012A8" w:rsidDel="00675CE0" w:rsidRDefault="00B012A8">
      <w:pPr>
        <w:pStyle w:val="TOC1"/>
        <w:tabs>
          <w:tab w:val="left" w:pos="480"/>
          <w:tab w:val="right" w:leader="dot" w:pos="8495"/>
        </w:tabs>
        <w:rPr>
          <w:del w:id="228" w:author="Makx Dekkers" w:date="2015-10-09T12:48:00Z"/>
          <w:rFonts w:asciiTheme="minorHAnsi" w:eastAsiaTheme="minorEastAsia" w:hAnsiTheme="minorHAnsi" w:cstheme="minorBidi"/>
          <w:b w:val="0"/>
          <w:bCs w:val="0"/>
          <w:caps w:val="0"/>
          <w:noProof/>
          <w:sz w:val="22"/>
          <w:szCs w:val="22"/>
          <w:lang w:eastAsia="zh-CN"/>
        </w:rPr>
      </w:pPr>
      <w:del w:id="229" w:author="Makx Dekkers" w:date="2015-10-09T12:48:00Z">
        <w:r w:rsidDel="00675CE0">
          <w:rPr>
            <w:noProof/>
          </w:rPr>
          <w:delText>8</w:delText>
        </w:r>
        <w:r w:rsidDel="00675CE0">
          <w:rPr>
            <w:rFonts w:asciiTheme="minorHAnsi" w:eastAsiaTheme="minorEastAsia" w:hAnsiTheme="minorHAnsi" w:cstheme="minorBidi"/>
            <w:b w:val="0"/>
            <w:bCs w:val="0"/>
            <w:caps w:val="0"/>
            <w:noProof/>
            <w:sz w:val="22"/>
            <w:szCs w:val="22"/>
            <w:lang w:eastAsia="zh-CN"/>
          </w:rPr>
          <w:tab/>
        </w:r>
        <w:r w:rsidDel="00675CE0">
          <w:rPr>
            <w:noProof/>
          </w:rPr>
          <w:delText>Accessibility and Multilingual Aspects</w:delText>
        </w:r>
        <w:r w:rsidDel="00675CE0">
          <w:rPr>
            <w:noProof/>
          </w:rPr>
          <w:tab/>
        </w:r>
        <w:r w:rsidR="00AE0D7C" w:rsidDel="00675CE0">
          <w:rPr>
            <w:noProof/>
          </w:rPr>
          <w:delText>23</w:delText>
        </w:r>
      </w:del>
    </w:p>
    <w:p w14:paraId="50D93DD5" w14:textId="4F771308" w:rsidR="00B012A8" w:rsidDel="00675CE0" w:rsidRDefault="00B012A8">
      <w:pPr>
        <w:pStyle w:val="TOC1"/>
        <w:tabs>
          <w:tab w:val="left" w:pos="480"/>
          <w:tab w:val="right" w:leader="dot" w:pos="8495"/>
        </w:tabs>
        <w:rPr>
          <w:del w:id="230" w:author="Makx Dekkers" w:date="2015-10-09T12:48:00Z"/>
          <w:rFonts w:asciiTheme="minorHAnsi" w:eastAsiaTheme="minorEastAsia" w:hAnsiTheme="minorHAnsi" w:cstheme="minorBidi"/>
          <w:b w:val="0"/>
          <w:bCs w:val="0"/>
          <w:caps w:val="0"/>
          <w:noProof/>
          <w:sz w:val="22"/>
          <w:szCs w:val="22"/>
          <w:lang w:eastAsia="zh-CN"/>
        </w:rPr>
      </w:pPr>
      <w:del w:id="231" w:author="Makx Dekkers" w:date="2015-10-09T12:48:00Z">
        <w:r w:rsidDel="00675CE0">
          <w:rPr>
            <w:noProof/>
          </w:rPr>
          <w:delText>9</w:delText>
        </w:r>
        <w:r w:rsidDel="00675CE0">
          <w:rPr>
            <w:rFonts w:asciiTheme="minorHAnsi" w:eastAsiaTheme="minorEastAsia" w:hAnsiTheme="minorHAnsi" w:cstheme="minorBidi"/>
            <w:b w:val="0"/>
            <w:bCs w:val="0"/>
            <w:caps w:val="0"/>
            <w:noProof/>
            <w:sz w:val="22"/>
            <w:szCs w:val="22"/>
            <w:lang w:eastAsia="zh-CN"/>
          </w:rPr>
          <w:tab/>
        </w:r>
        <w:r w:rsidDel="00675CE0">
          <w:rPr>
            <w:noProof/>
          </w:rPr>
          <w:delText>Acknowledgements</w:delText>
        </w:r>
        <w:r w:rsidDel="00675CE0">
          <w:rPr>
            <w:noProof/>
          </w:rPr>
          <w:tab/>
        </w:r>
        <w:r w:rsidR="00AE0D7C" w:rsidDel="00675CE0">
          <w:rPr>
            <w:noProof/>
          </w:rPr>
          <w:delText>24</w:delText>
        </w:r>
      </w:del>
    </w:p>
    <w:p w14:paraId="3925FA35" w14:textId="79383885" w:rsidR="00B012A8" w:rsidDel="00675CE0" w:rsidRDefault="00B012A8">
      <w:pPr>
        <w:pStyle w:val="TOC1"/>
        <w:tabs>
          <w:tab w:val="right" w:leader="dot" w:pos="8495"/>
        </w:tabs>
        <w:rPr>
          <w:del w:id="232" w:author="Makx Dekkers" w:date="2015-10-09T12:48:00Z"/>
          <w:rFonts w:asciiTheme="minorHAnsi" w:eastAsiaTheme="minorEastAsia" w:hAnsiTheme="minorHAnsi" w:cstheme="minorBidi"/>
          <w:b w:val="0"/>
          <w:bCs w:val="0"/>
          <w:caps w:val="0"/>
          <w:noProof/>
          <w:sz w:val="22"/>
          <w:szCs w:val="22"/>
          <w:lang w:eastAsia="zh-CN"/>
        </w:rPr>
      </w:pPr>
      <w:del w:id="233" w:author="Makx Dekkers" w:date="2015-10-09T12:48:00Z">
        <w:r w:rsidDel="00675CE0">
          <w:rPr>
            <w:noProof/>
          </w:rPr>
          <w:delText>Annex I. Quick reference of classes and properties</w:delText>
        </w:r>
        <w:r w:rsidDel="00675CE0">
          <w:rPr>
            <w:noProof/>
          </w:rPr>
          <w:tab/>
        </w:r>
        <w:r w:rsidR="00AE0D7C" w:rsidDel="00675CE0">
          <w:rPr>
            <w:noProof/>
          </w:rPr>
          <w:delText>26</w:delText>
        </w:r>
      </w:del>
    </w:p>
    <w:p w14:paraId="00FC9754" w14:textId="7F275219" w:rsidR="00B012A8" w:rsidDel="00675CE0" w:rsidRDefault="00B012A8">
      <w:pPr>
        <w:pStyle w:val="TOC1"/>
        <w:tabs>
          <w:tab w:val="right" w:leader="dot" w:pos="8495"/>
        </w:tabs>
        <w:rPr>
          <w:del w:id="234" w:author="Makx Dekkers" w:date="2015-10-09T12:48:00Z"/>
          <w:rFonts w:asciiTheme="minorHAnsi" w:eastAsiaTheme="minorEastAsia" w:hAnsiTheme="minorHAnsi" w:cstheme="minorBidi"/>
          <w:b w:val="0"/>
          <w:bCs w:val="0"/>
          <w:caps w:val="0"/>
          <w:noProof/>
          <w:sz w:val="22"/>
          <w:szCs w:val="22"/>
          <w:lang w:eastAsia="zh-CN"/>
        </w:rPr>
      </w:pPr>
      <w:del w:id="235" w:author="Makx Dekkers" w:date="2015-10-09T12:48:00Z">
        <w:r w:rsidDel="00675CE0">
          <w:rPr>
            <w:noProof/>
          </w:rPr>
          <w:delText>Annex II. Dataset Theme vocabulary</w:delText>
        </w:r>
        <w:r w:rsidDel="00675CE0">
          <w:rPr>
            <w:noProof/>
          </w:rPr>
          <w:tab/>
        </w:r>
        <w:r w:rsidR="00AE0D7C" w:rsidDel="00675CE0">
          <w:rPr>
            <w:noProof/>
          </w:rPr>
          <w:delText>27</w:delText>
        </w:r>
      </w:del>
    </w:p>
    <w:p w14:paraId="75461D59" w14:textId="147055A8" w:rsidR="00B012A8" w:rsidDel="00675CE0" w:rsidRDefault="00B012A8">
      <w:pPr>
        <w:pStyle w:val="TOC1"/>
        <w:tabs>
          <w:tab w:val="right" w:leader="dot" w:pos="8495"/>
        </w:tabs>
        <w:rPr>
          <w:del w:id="236" w:author="Makx Dekkers" w:date="2015-10-09T12:48:00Z"/>
          <w:rFonts w:asciiTheme="minorHAnsi" w:eastAsiaTheme="minorEastAsia" w:hAnsiTheme="minorHAnsi" w:cstheme="minorBidi"/>
          <w:b w:val="0"/>
          <w:bCs w:val="0"/>
          <w:caps w:val="0"/>
          <w:noProof/>
          <w:sz w:val="22"/>
          <w:szCs w:val="22"/>
          <w:lang w:eastAsia="zh-CN"/>
        </w:rPr>
      </w:pPr>
      <w:del w:id="237" w:author="Makx Dekkers" w:date="2015-10-09T12:48:00Z">
        <w:r w:rsidDel="00675CE0">
          <w:rPr>
            <w:noProof/>
          </w:rPr>
          <w:delText>Annex III Change Log</w:delText>
        </w:r>
        <w:r w:rsidDel="00675CE0">
          <w:rPr>
            <w:noProof/>
          </w:rPr>
          <w:tab/>
        </w:r>
        <w:r w:rsidR="00AE0D7C" w:rsidDel="00675CE0">
          <w:rPr>
            <w:noProof/>
          </w:rPr>
          <w:delText>28</w:delText>
        </w:r>
      </w:del>
    </w:p>
    <w:p w14:paraId="26674B07" w14:textId="7A5F7C2D" w:rsidR="009A7E6E" w:rsidRPr="00855791" w:rsidRDefault="00A46456" w:rsidP="0047775C">
      <w:r w:rsidRPr="00855791">
        <w:rPr>
          <w:b/>
          <w:bCs/>
          <w:caps/>
        </w:rPr>
        <w:fldChar w:fldCharType="end"/>
      </w:r>
    </w:p>
    <w:p w14:paraId="63B60D07" w14:textId="77777777" w:rsidR="009A7E6E" w:rsidRPr="00855791" w:rsidRDefault="009A7E6E" w:rsidP="0047775C"/>
    <w:p w14:paraId="5A1EBC4E" w14:textId="77777777" w:rsidR="004F538A" w:rsidRPr="00855791" w:rsidRDefault="004F538A" w:rsidP="0047775C"/>
    <w:p w14:paraId="682AD25A" w14:textId="77777777" w:rsidR="004F538A" w:rsidRPr="00855791" w:rsidRDefault="004F538A" w:rsidP="0047775C">
      <w:pPr>
        <w:sectPr w:rsidR="004F538A" w:rsidRPr="00855791" w:rsidSect="003B6F1D">
          <w:headerReference w:type="first" r:id="rId16"/>
          <w:footerReference w:type="first" r:id="rId17"/>
          <w:pgSz w:w="11907" w:h="16839" w:code="9"/>
          <w:pgMar w:top="1134" w:right="1701" w:bottom="1134" w:left="1701" w:header="567" w:footer="567" w:gutter="0"/>
          <w:pgNumType w:fmt="lowerRoman" w:start="1"/>
          <w:cols w:space="720"/>
          <w:docGrid w:linePitch="326"/>
        </w:sectPr>
      </w:pPr>
    </w:p>
    <w:p w14:paraId="4DD4B49D" w14:textId="77777777" w:rsidR="0073068D" w:rsidRPr="00855791" w:rsidRDefault="001A74F1" w:rsidP="00AA42F1">
      <w:pPr>
        <w:pStyle w:val="Heading1"/>
      </w:pPr>
      <w:bookmarkStart w:id="242" w:name="_Toc432158247"/>
      <w:r w:rsidRPr="00855791">
        <w:lastRenderedPageBreak/>
        <w:t>Introduction</w:t>
      </w:r>
      <w:bookmarkEnd w:id="242"/>
      <w:r w:rsidR="0073068D" w:rsidRPr="00855791">
        <w:t xml:space="preserve"> </w:t>
      </w:r>
    </w:p>
    <w:p w14:paraId="7421D6C7" w14:textId="55F762CF" w:rsidR="004F538A" w:rsidRPr="00855791" w:rsidRDefault="001A74F1" w:rsidP="004F538A">
      <w:pPr>
        <w:pStyle w:val="Heading2"/>
      </w:pPr>
      <w:bookmarkStart w:id="243" w:name="_Toc432158248"/>
      <w:r w:rsidRPr="00855791">
        <w:t>Context</w:t>
      </w:r>
      <w:bookmarkEnd w:id="243"/>
    </w:p>
    <w:p w14:paraId="51399823" w14:textId="766B32E1" w:rsidR="001A74F1" w:rsidRPr="00855791" w:rsidRDefault="001A74F1" w:rsidP="006E2771">
      <w:r w:rsidRPr="00855791">
        <w:t xml:space="preserve">This document </w:t>
      </w:r>
      <w:r w:rsidR="00345D89" w:rsidRPr="00855791">
        <w:t xml:space="preserve">has been </w:t>
      </w:r>
      <w:r w:rsidRPr="00855791">
        <w:t xml:space="preserve">prepared in the context of </w:t>
      </w:r>
      <w:r w:rsidR="00D66EFE" w:rsidRPr="00855791">
        <w:t>Action 1.1 – Improving semantic interoperability in European eGovernment systems</w:t>
      </w:r>
      <w:r w:rsidR="00D66EFE" w:rsidRPr="00855791">
        <w:rPr>
          <w:rStyle w:val="FootnoteReference"/>
        </w:rPr>
        <w:footnoteReference w:id="1"/>
      </w:r>
      <w:r w:rsidR="00D66EFE" w:rsidRPr="00855791">
        <w:t xml:space="preserve"> of the European Commission’s Interoperability </w:t>
      </w:r>
      <w:r w:rsidR="001E321A" w:rsidRPr="00855791">
        <w:t xml:space="preserve">Solutions </w:t>
      </w:r>
      <w:r w:rsidR="00D66EFE" w:rsidRPr="00855791">
        <w:t>for European Public Administrations (</w:t>
      </w:r>
      <w:r w:rsidRPr="00855791">
        <w:t>ISA</w:t>
      </w:r>
      <w:r w:rsidR="00D66EFE" w:rsidRPr="00855791">
        <w:t>)</w:t>
      </w:r>
      <w:r w:rsidRPr="00855791">
        <w:t xml:space="preserve"> programme</w:t>
      </w:r>
      <w:r w:rsidR="00D66EFE" w:rsidRPr="00855791">
        <w:rPr>
          <w:rStyle w:val="FootnoteReference"/>
        </w:rPr>
        <w:footnoteReference w:id="2"/>
      </w:r>
      <w:r w:rsidRPr="00855791">
        <w:t>.</w:t>
      </w:r>
    </w:p>
    <w:p w14:paraId="298E5CB2" w14:textId="77777777" w:rsidR="007F3817" w:rsidRPr="00855791" w:rsidRDefault="007F3817" w:rsidP="006E2771">
      <w:r w:rsidRPr="00855791">
        <w:t>Studies conducted on behalf of the European Commission</w:t>
      </w:r>
      <w:r w:rsidR="000F45BD" w:rsidRPr="00855791">
        <w:rPr>
          <w:rStyle w:val="FootnoteReference"/>
        </w:rPr>
        <w:footnoteReference w:id="3"/>
      </w:r>
      <w:r w:rsidRPr="00855791">
        <w:t xml:space="preserve"> show that businesses and citizens still face difficulties in finding and re-using public sector information. In its communication on Open Data</w:t>
      </w:r>
      <w:r w:rsidR="00356E31" w:rsidRPr="00855791">
        <w:rPr>
          <w:rStyle w:val="FootnoteReference"/>
        </w:rPr>
        <w:footnoteReference w:id="4"/>
      </w:r>
      <w:r w:rsidRPr="00855791">
        <w:t xml:space="preserve"> of </w:t>
      </w:r>
      <w:r w:rsidR="00331FEE" w:rsidRPr="00855791">
        <w:t xml:space="preserve">12 </w:t>
      </w:r>
      <w:r w:rsidRPr="00855791">
        <w:t>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14:paraId="5586D44E" w14:textId="60370E04" w:rsidR="00D627EF" w:rsidRPr="00855791" w:rsidRDefault="00D627EF" w:rsidP="006E2771">
      <w:r w:rsidRPr="00855791">
        <w:t xml:space="preserve">Much of the public sector information that would benefit from interoperability is published as datasets in data portals. Therefore, an agreement on a common format for data exchange would support the sharing, discovery and re-use of </w:t>
      </w:r>
      <w:r w:rsidR="00383539" w:rsidRPr="00855791">
        <w:t>this</w:t>
      </w:r>
      <w:r w:rsidRPr="00855791">
        <w:t xml:space="preserve"> data.</w:t>
      </w:r>
    </w:p>
    <w:p w14:paraId="308BA4A8" w14:textId="3DE2A0C8" w:rsidR="00493E39" w:rsidRPr="00855791" w:rsidRDefault="00D116F3" w:rsidP="006E2771">
      <w:r w:rsidRPr="00855791">
        <w:t>This document is the result of a revision in 2015 of the first version of the agreement that was published in September 2013</w:t>
      </w:r>
      <w:r w:rsidR="00FA38E2" w:rsidRPr="00855791">
        <w:rPr>
          <w:rStyle w:val="FootnoteReference"/>
        </w:rPr>
        <w:footnoteReference w:id="5"/>
      </w:r>
      <w:r w:rsidRPr="00855791">
        <w:t xml:space="preserve">. </w:t>
      </w:r>
    </w:p>
    <w:p w14:paraId="78387F38" w14:textId="7B230641" w:rsidR="001A74F1" w:rsidRPr="00855791" w:rsidRDefault="001A74F1" w:rsidP="001A74F1">
      <w:pPr>
        <w:pStyle w:val="Heading2"/>
      </w:pPr>
      <w:bookmarkStart w:id="244" w:name="_Ref355809056"/>
      <w:bookmarkStart w:id="245" w:name="_Toc432158249"/>
      <w:r w:rsidRPr="00855791">
        <w:t>Scope</w:t>
      </w:r>
      <w:bookmarkEnd w:id="244"/>
      <w:r w:rsidR="00FA38E2" w:rsidRPr="00855791">
        <w:t xml:space="preserve"> of the revision</w:t>
      </w:r>
      <w:bookmarkEnd w:id="245"/>
    </w:p>
    <w:p w14:paraId="2A757E68" w14:textId="3636F007" w:rsidR="001A74F1" w:rsidRPr="00855791" w:rsidRDefault="001A74F1" w:rsidP="006E2771">
      <w:r w:rsidRPr="00855791">
        <w:t>Th</w:t>
      </w:r>
      <w:r w:rsidR="00086ED1" w:rsidRPr="00855791">
        <w:t>e</w:t>
      </w:r>
      <w:r w:rsidRPr="00855791">
        <w:t xml:space="preserve"> objective of this work is to </w:t>
      </w:r>
      <w:r w:rsidR="00FA38E2" w:rsidRPr="00855791">
        <w:t>produce an</w:t>
      </w:r>
      <w:del w:id="246" w:author="KARALOPOULOS Athanasios (DIGIT)" w:date="2015-10-09T11:41:00Z">
        <w:r w:rsidR="00FA38E2" w:rsidRPr="00855791" w:rsidDel="00FA6BD9">
          <w:delText>d</w:delText>
        </w:r>
      </w:del>
      <w:r w:rsidR="00FA38E2" w:rsidRPr="00855791">
        <w:t xml:space="preserve"> updated release of the DCAT</w:t>
      </w:r>
      <w:r w:rsidRPr="00855791">
        <w:t xml:space="preserve"> Application Profile </w:t>
      </w:r>
      <w:r w:rsidR="00FA38E2" w:rsidRPr="00855791">
        <w:t>based on requests for change coming from real-world implementation</w:t>
      </w:r>
      <w:r w:rsidR="00383539" w:rsidRPr="00855791">
        <w:t>s</w:t>
      </w:r>
      <w:r w:rsidR="00FA38E2" w:rsidRPr="00855791">
        <w:t xml:space="preserve"> of the specification. </w:t>
      </w:r>
    </w:p>
    <w:p w14:paraId="45F6F92E" w14:textId="6E9573D7" w:rsidR="001D73C3" w:rsidRPr="00855791" w:rsidRDefault="001D73C3" w:rsidP="006E2771">
      <w:r w:rsidRPr="00855791">
        <w:t xml:space="preserve">The Application Profile </w:t>
      </w:r>
      <w:r w:rsidR="00916F56" w:rsidRPr="00855791">
        <w:t xml:space="preserve">specified in this document is </w:t>
      </w:r>
      <w:r w:rsidRPr="00855791">
        <w:t xml:space="preserve">based on the </w:t>
      </w:r>
      <w:r w:rsidR="00C52772" w:rsidRPr="00855791">
        <w:t xml:space="preserve">specification of the </w:t>
      </w:r>
      <w:r w:rsidRPr="00855791">
        <w:rPr>
          <w:b/>
        </w:rPr>
        <w:t>Data Catalog Vocabulary</w:t>
      </w:r>
      <w:r w:rsidRPr="00855791">
        <w:t xml:space="preserve"> (DCAT) developed under the responsibility of the Government Linked Data Working Group</w:t>
      </w:r>
      <w:r w:rsidRPr="00855791">
        <w:rPr>
          <w:rStyle w:val="FootnoteReference"/>
        </w:rPr>
        <w:footnoteReference w:id="6"/>
      </w:r>
      <w:r w:rsidR="00B3749C" w:rsidRPr="00855791">
        <w:t xml:space="preserve"> </w:t>
      </w:r>
      <w:r w:rsidRPr="00855791">
        <w:t>at W3C</w:t>
      </w:r>
      <w:r w:rsidR="00B3749C" w:rsidRPr="00855791">
        <w:t xml:space="preserve">. </w:t>
      </w:r>
      <w:r w:rsidR="006A7B82" w:rsidRPr="00855791">
        <w:t xml:space="preserve">The </w:t>
      </w:r>
      <w:r w:rsidR="00CB2EC7" w:rsidRPr="00855791">
        <w:t xml:space="preserve">work on DCAT </w:t>
      </w:r>
      <w:r w:rsidR="006A7B82" w:rsidRPr="00855791">
        <w:t>was initiated</w:t>
      </w:r>
      <w:r w:rsidR="00336C25" w:rsidRPr="00855791">
        <w:rPr>
          <w:rStyle w:val="FootnoteReference"/>
        </w:rPr>
        <w:footnoteReference w:id="7"/>
      </w:r>
      <w:r w:rsidR="00CB2EC7" w:rsidRPr="00855791">
        <w:t xml:space="preserve"> at the Digital Enterprise Research Institute (DERI) and the Greek National </w:t>
      </w:r>
      <w:r w:rsidR="00FA38E2" w:rsidRPr="00855791">
        <w:t>Centre</w:t>
      </w:r>
      <w:r w:rsidR="00CB2EC7" w:rsidRPr="00855791">
        <w:t xml:space="preserve"> for Public Administration and Decentralization. </w:t>
      </w:r>
      <w:r w:rsidRPr="00855791">
        <w:t>DCAT is an RDF</w:t>
      </w:r>
      <w:r w:rsidRPr="00855791">
        <w:rPr>
          <w:rStyle w:val="FootnoteReference"/>
        </w:rPr>
        <w:footnoteReference w:id="8"/>
      </w:r>
      <w:r w:rsidRPr="00855791">
        <w:t xml:space="preserve"> vocabulary designed to facilitate interoperability between data catalogues published on the Web.</w:t>
      </w:r>
      <w:r w:rsidR="00932C35" w:rsidRPr="00855791">
        <w:t xml:space="preserve"> Additional classes and properties from other well-known vocabularies are re-used where necessary.</w:t>
      </w:r>
    </w:p>
    <w:p w14:paraId="2EC23666" w14:textId="460665E8" w:rsidR="001D73C3" w:rsidRPr="00855791" w:rsidRDefault="001D73C3" w:rsidP="006E2771">
      <w:r w:rsidRPr="00855791">
        <w:t xml:space="preserve">The Working Group that </w:t>
      </w:r>
      <w:r w:rsidR="00E42CFA" w:rsidRPr="00855791">
        <w:t xml:space="preserve">worked on the revision of the </w:t>
      </w:r>
      <w:r w:rsidRPr="00855791">
        <w:t xml:space="preserve">Application Profile </w:t>
      </w:r>
      <w:r w:rsidR="00E42CFA" w:rsidRPr="00855791">
        <w:t>took into account the following criteria in deciding which changes to make to the specification</w:t>
      </w:r>
      <w:r w:rsidRPr="00855791">
        <w:t>:</w:t>
      </w:r>
    </w:p>
    <w:p w14:paraId="0EC94D23" w14:textId="47E14FC8" w:rsidR="001D73C3" w:rsidRPr="00855791" w:rsidRDefault="00E42CFA" w:rsidP="00E42CFA">
      <w:pPr>
        <w:pStyle w:val="ListNumber"/>
      </w:pPr>
      <w:r w:rsidRPr="00855791">
        <w:rPr>
          <w:b/>
        </w:rPr>
        <w:lastRenderedPageBreak/>
        <w:t>Improve the discovery of datasets</w:t>
      </w:r>
      <w:r w:rsidR="001D73C3" w:rsidRPr="00855791">
        <w:rPr>
          <w:b/>
        </w:rPr>
        <w:t>.</w:t>
      </w:r>
      <w:r w:rsidRPr="00855791">
        <w:t xml:space="preserve"> Priority was given to those aspects that can be used in searching and navigating and requests that had to do with dataset management and operational issues were not considered. Some implementation advice of a general nature was included but no further deployment advice for specific operational environments was added.</w:t>
      </w:r>
    </w:p>
    <w:p w14:paraId="5BA0F7B4" w14:textId="2DDCFC8D" w:rsidR="00E42CFA" w:rsidRPr="00855791" w:rsidRDefault="00E42CFA" w:rsidP="00E42CFA">
      <w:pPr>
        <w:pStyle w:val="ListNumber"/>
      </w:pPr>
      <w:r w:rsidRPr="00855791">
        <w:rPr>
          <w:b/>
        </w:rPr>
        <w:t>Ensure compliance with DCAT.</w:t>
      </w:r>
      <w:r w:rsidRPr="00855791">
        <w:t xml:space="preserve"> Requests that aimed at changing the model of </w:t>
      </w:r>
      <w:del w:id="247" w:author="Makx Dekkers" w:date="2015-10-09T12:27:00Z">
        <w:r w:rsidRPr="00855791" w:rsidDel="003E3B00">
          <w:delText xml:space="preserve">re-model </w:delText>
        </w:r>
      </w:del>
      <w:r w:rsidRPr="00855791">
        <w:t>DCAT or replacing properties that already existed in DCAT by others with similar semantics were not taken into account. Only elements have been added that could be re-used from existing namespaces</w:t>
      </w:r>
      <w:r w:rsidR="00ED1B01" w:rsidRPr="00855791">
        <w:t xml:space="preserve"> and no new terms were created in a new namespace.</w:t>
      </w:r>
    </w:p>
    <w:p w14:paraId="494BA9E1" w14:textId="7EE7995D" w:rsidR="00E42CFA" w:rsidRPr="00855791" w:rsidRDefault="00E42CFA" w:rsidP="00ED1B01">
      <w:pPr>
        <w:pStyle w:val="ListNumber"/>
      </w:pPr>
      <w:r w:rsidRPr="00855791">
        <w:rPr>
          <w:b/>
        </w:rPr>
        <w:t>Ensure simplicity: keep a narrow scope.</w:t>
      </w:r>
      <w:r w:rsidR="00ED1B01" w:rsidRPr="00855791">
        <w:t xml:space="preserve"> Only elements were added </w:t>
      </w:r>
      <w:del w:id="248" w:author="Makx Dekkers" w:date="2015-10-09T12:46:00Z">
        <w:r w:rsidR="00ED1B01" w:rsidRPr="00855791" w:rsidDel="00675CE0">
          <w:delText xml:space="preserve"> </w:delText>
        </w:r>
      </w:del>
      <w:r w:rsidR="00ED1B01" w:rsidRPr="00855791">
        <w:t>for which there was evidence that they were needed and that the information was commonly available in existing systems; if there were several ways to meet a requirement, the simplest one was chosen.</w:t>
      </w:r>
    </w:p>
    <w:p w14:paraId="76C0EF62" w14:textId="7ADC8A71" w:rsidR="00E42CFA" w:rsidRPr="00855791" w:rsidRDefault="00E42CFA" w:rsidP="00E42CFA">
      <w:pPr>
        <w:pStyle w:val="ListNumber"/>
      </w:pPr>
      <w:r w:rsidRPr="00855791">
        <w:rPr>
          <w:b/>
        </w:rPr>
        <w:t>Ensure application domain neutrality.</w:t>
      </w:r>
      <w:r w:rsidR="00ED1B01" w:rsidRPr="00855791">
        <w:t xml:space="preserve"> Requests that were only relevant for certain types of datasets were not considered. In particular, requirements that were related to geographic characteristics and to handling of statistical data were referred to parallel activities, GeoDCAT</w:t>
      </w:r>
      <w:r w:rsidR="00383539" w:rsidRPr="00855791">
        <w:t>-AP</w:t>
      </w:r>
      <w:r w:rsidR="00383539" w:rsidRPr="00855791">
        <w:rPr>
          <w:rStyle w:val="FootnoteReference"/>
        </w:rPr>
        <w:footnoteReference w:id="9"/>
      </w:r>
      <w:r w:rsidR="00ED1B01" w:rsidRPr="00855791">
        <w:t xml:space="preserve"> and StatDCAT</w:t>
      </w:r>
      <w:r w:rsidR="00383539" w:rsidRPr="00855791">
        <w:t>-AP</w:t>
      </w:r>
      <w:r w:rsidR="00ED1B01" w:rsidRPr="00855791">
        <w:t>.</w:t>
      </w:r>
    </w:p>
    <w:p w14:paraId="62AC69DA" w14:textId="5983AFDE" w:rsidR="008D7FC9" w:rsidRPr="00855791" w:rsidRDefault="008D7FC9" w:rsidP="006E2771">
      <w:r w:rsidRPr="00855791">
        <w:t xml:space="preserve">The work </w:t>
      </w:r>
      <w:r w:rsidR="005D1841" w:rsidRPr="00855791">
        <w:t xml:space="preserve">does </w:t>
      </w:r>
      <w:r w:rsidRPr="00855791">
        <w:t xml:space="preserve">not cover implementation issues like mechanisms for exchange of data and expected behaviour of systems implementing the Application Profile other than what is defined in the Conformance Statement in </w:t>
      </w:r>
      <w:r w:rsidR="00822FB3" w:rsidRPr="00855791">
        <w:t>section</w:t>
      </w:r>
      <w:r w:rsidR="000C32AB" w:rsidRPr="00855791">
        <w:fldChar w:fldCharType="begin"/>
      </w:r>
      <w:r w:rsidR="000C32AB" w:rsidRPr="00855791">
        <w:instrText xml:space="preserve"> REF _Ref421466199 \r \h </w:instrText>
      </w:r>
      <w:r w:rsidR="000C32AB" w:rsidRPr="00855791">
        <w:fldChar w:fldCharType="separate"/>
      </w:r>
      <w:r w:rsidR="001F32B3">
        <w:t>6</w:t>
      </w:r>
      <w:r w:rsidR="000C32AB" w:rsidRPr="00855791">
        <w:fldChar w:fldCharType="end"/>
      </w:r>
      <w:r w:rsidRPr="00855791">
        <w:t>.</w:t>
      </w:r>
    </w:p>
    <w:p w14:paraId="57F958C4" w14:textId="29BE7DB4" w:rsidR="00493E39" w:rsidRPr="00855791" w:rsidRDefault="00D05F06" w:rsidP="006E2771">
      <w:r w:rsidRPr="00855791">
        <w:t xml:space="preserve">The Application Profile is intended to facilitate data exchange and therefore the classes and properties defined in this document are only relevant for the </w:t>
      </w:r>
      <w:r w:rsidR="00885B78" w:rsidRPr="00855791">
        <w:t xml:space="preserve">data to be </w:t>
      </w:r>
      <w:r w:rsidRPr="00855791">
        <w:t>exchange</w:t>
      </w:r>
      <w:r w:rsidR="00885B78" w:rsidRPr="00855791">
        <w:t>d; t</w:t>
      </w:r>
      <w:r w:rsidRPr="00855791">
        <w:t xml:space="preserve">here are no requirements for communicating systems </w:t>
      </w:r>
      <w:r w:rsidR="00885B78" w:rsidRPr="00855791">
        <w:t xml:space="preserve">to implement </w:t>
      </w:r>
      <w:r w:rsidRPr="00855791">
        <w:t>s</w:t>
      </w:r>
      <w:r w:rsidR="00885B78" w:rsidRPr="00855791">
        <w:t>pecific technical environments. The only requirement is that the systems can export and import data in RDF in conformance with this Application Profile.</w:t>
      </w:r>
    </w:p>
    <w:p w14:paraId="13CF39E3" w14:textId="31795D03" w:rsidR="001A74F1" w:rsidRPr="00855791" w:rsidRDefault="00FA38E2" w:rsidP="001A74F1">
      <w:pPr>
        <w:pStyle w:val="Heading2"/>
      </w:pPr>
      <w:bookmarkStart w:id="249" w:name="_Toc432158250"/>
      <w:r w:rsidRPr="00855791">
        <w:t>Change management process</w:t>
      </w:r>
      <w:bookmarkEnd w:id="249"/>
    </w:p>
    <w:p w14:paraId="1246E8A0" w14:textId="0F3653E9" w:rsidR="0088399D" w:rsidRPr="00855791" w:rsidRDefault="00870470" w:rsidP="009B5963">
      <w:bookmarkStart w:id="250" w:name="_Ref352005862"/>
      <w:r w:rsidRPr="00855791">
        <w:t xml:space="preserve">The work is conducted according to the change management process </w:t>
      </w:r>
      <w:r w:rsidR="00D36527" w:rsidRPr="00855791">
        <w:t xml:space="preserve">for </w:t>
      </w:r>
      <w:r w:rsidR="003A7336" w:rsidRPr="00855791">
        <w:t xml:space="preserve">structural metadata </w:t>
      </w:r>
      <w:r w:rsidR="00D36527" w:rsidRPr="00855791">
        <w:t>that was developed by the ISA Programme of the European Commission</w:t>
      </w:r>
      <w:r w:rsidR="00FD4912" w:rsidRPr="00855791">
        <w:t xml:space="preserve">. </w:t>
      </w:r>
      <w:r w:rsidR="009B5963" w:rsidRPr="00855791">
        <w:t>Firstly, t</w:t>
      </w:r>
      <w:r w:rsidR="0086384B" w:rsidRPr="00855791">
        <w:t xml:space="preserve">he methodology prescribes a governance structure for managing </w:t>
      </w:r>
      <w:r w:rsidR="009B5963" w:rsidRPr="00855791">
        <w:t>changes and releases. Secondly, it specifies specific processes for managing changes in specifications, for managing the preparation of releases of specification, and for managing the process of publication of a releases.</w:t>
      </w:r>
    </w:p>
    <w:p w14:paraId="1BB5DF0F" w14:textId="4556F7D9" w:rsidR="00384EF8" w:rsidRPr="00855791" w:rsidRDefault="00384EF8" w:rsidP="009B5963">
      <w:r w:rsidRPr="00855791">
        <w:t>Based on the governance structure as prescribed in the ISA methodology, the following governance levels, activities and roles have been identified for the revision process of the DCAT Application Profile:</w:t>
      </w:r>
    </w:p>
    <w:p w14:paraId="3B373C1D" w14:textId="3E6D41EB" w:rsidR="00384EF8" w:rsidRPr="00855791" w:rsidRDefault="00384EF8" w:rsidP="00384EF8">
      <w:pPr>
        <w:pStyle w:val="Caption"/>
        <w:keepNext/>
      </w:pPr>
      <w:r w:rsidRPr="00855791">
        <w:t xml:space="preserve">Table </w:t>
      </w:r>
      <w:fldSimple w:instr=" SEQ Table \* ARABIC ">
        <w:r w:rsidR="001F32B3">
          <w:rPr>
            <w:noProof/>
          </w:rPr>
          <w:t>1</w:t>
        </w:r>
      </w:fldSimple>
      <w:r w:rsidRPr="00855791">
        <w:t>: Governance structure for the revision of DCAT-AP</w:t>
      </w:r>
    </w:p>
    <w:tbl>
      <w:tblPr>
        <w:tblStyle w:val="TableGrid1"/>
        <w:tblW w:w="8566" w:type="dxa"/>
        <w:tblLook w:val="0420" w:firstRow="1" w:lastRow="0" w:firstColumn="0" w:lastColumn="0" w:noHBand="0" w:noVBand="1"/>
      </w:tblPr>
      <w:tblGrid>
        <w:gridCol w:w="2119"/>
        <w:gridCol w:w="3183"/>
        <w:gridCol w:w="3264"/>
      </w:tblGrid>
      <w:tr w:rsidR="00384EF8" w:rsidRPr="00855791" w14:paraId="219FA7E1" w14:textId="77777777" w:rsidTr="00EC7840">
        <w:trPr>
          <w:cnfStyle w:val="100000000000" w:firstRow="1" w:lastRow="0" w:firstColumn="0" w:lastColumn="0" w:oddVBand="0" w:evenVBand="0" w:oddHBand="0" w:evenHBand="0" w:firstRowFirstColumn="0" w:firstRowLastColumn="0" w:lastRowFirstColumn="0" w:lastRowLastColumn="0"/>
          <w:trHeight w:val="32"/>
        </w:trPr>
        <w:tc>
          <w:tcPr>
            <w:tcW w:w="2119" w:type="dxa"/>
            <w:vAlign w:val="top"/>
            <w:hideMark/>
          </w:tcPr>
          <w:p w14:paraId="68A0DCE0" w14:textId="77777777" w:rsidR="00384EF8" w:rsidRPr="00855791" w:rsidRDefault="00384EF8" w:rsidP="00EC7840">
            <w:pPr>
              <w:spacing w:before="120" w:after="120"/>
              <w:jc w:val="left"/>
              <w:rPr>
                <w:sz w:val="16"/>
                <w:szCs w:val="16"/>
              </w:rPr>
            </w:pPr>
            <w:r w:rsidRPr="00855791">
              <w:rPr>
                <w:bCs/>
                <w:sz w:val="16"/>
                <w:szCs w:val="16"/>
              </w:rPr>
              <w:t>Governance level</w:t>
            </w:r>
          </w:p>
        </w:tc>
        <w:tc>
          <w:tcPr>
            <w:tcW w:w="3183" w:type="dxa"/>
            <w:vAlign w:val="top"/>
            <w:hideMark/>
          </w:tcPr>
          <w:p w14:paraId="7E466D50" w14:textId="77777777" w:rsidR="00384EF8" w:rsidRPr="00855791" w:rsidRDefault="00384EF8" w:rsidP="00EC7840">
            <w:pPr>
              <w:spacing w:before="120" w:after="120"/>
              <w:jc w:val="left"/>
              <w:rPr>
                <w:sz w:val="16"/>
                <w:szCs w:val="16"/>
              </w:rPr>
            </w:pPr>
            <w:r w:rsidRPr="00855791">
              <w:rPr>
                <w:bCs/>
                <w:sz w:val="16"/>
                <w:szCs w:val="16"/>
              </w:rPr>
              <w:t>Activities</w:t>
            </w:r>
          </w:p>
        </w:tc>
        <w:tc>
          <w:tcPr>
            <w:tcW w:w="3264" w:type="dxa"/>
            <w:vAlign w:val="top"/>
            <w:hideMark/>
          </w:tcPr>
          <w:p w14:paraId="6EDCA480" w14:textId="77777777" w:rsidR="00384EF8" w:rsidRPr="00855791" w:rsidRDefault="00384EF8" w:rsidP="00EC7840">
            <w:pPr>
              <w:spacing w:before="120" w:after="120"/>
              <w:jc w:val="left"/>
              <w:rPr>
                <w:sz w:val="16"/>
                <w:szCs w:val="16"/>
              </w:rPr>
            </w:pPr>
            <w:r w:rsidRPr="00855791">
              <w:rPr>
                <w:bCs/>
                <w:sz w:val="16"/>
                <w:szCs w:val="16"/>
              </w:rPr>
              <w:t>Who</w:t>
            </w:r>
          </w:p>
        </w:tc>
      </w:tr>
      <w:tr w:rsidR="00384EF8" w:rsidRPr="00855791" w14:paraId="0384D770" w14:textId="77777777" w:rsidTr="00EC7840">
        <w:trPr>
          <w:trHeight w:val="589"/>
        </w:trPr>
        <w:tc>
          <w:tcPr>
            <w:tcW w:w="2119" w:type="dxa"/>
            <w:vAlign w:val="top"/>
            <w:hideMark/>
          </w:tcPr>
          <w:p w14:paraId="04F83371" w14:textId="70956E0E" w:rsidR="00384EF8" w:rsidRPr="00855791" w:rsidRDefault="00384EF8" w:rsidP="00EC7840">
            <w:pPr>
              <w:spacing w:after="0"/>
              <w:jc w:val="left"/>
              <w:rPr>
                <w:sz w:val="16"/>
                <w:szCs w:val="16"/>
              </w:rPr>
            </w:pPr>
            <w:r w:rsidRPr="00855791">
              <w:rPr>
                <w:b/>
                <w:bCs/>
                <w:sz w:val="16"/>
                <w:szCs w:val="16"/>
              </w:rPr>
              <w:t>Steering Committee</w:t>
            </w:r>
            <w:r w:rsidR="0088399D" w:rsidRPr="00855791">
              <w:rPr>
                <w:b/>
                <w:bCs/>
                <w:sz w:val="16"/>
                <w:szCs w:val="16"/>
              </w:rPr>
              <w:t xml:space="preserve"> (SC)</w:t>
            </w:r>
          </w:p>
        </w:tc>
        <w:tc>
          <w:tcPr>
            <w:tcW w:w="3183" w:type="dxa"/>
            <w:vAlign w:val="top"/>
            <w:hideMark/>
          </w:tcPr>
          <w:p w14:paraId="40DA1B37" w14:textId="77777777" w:rsidR="00A903D8" w:rsidRPr="00855791" w:rsidRDefault="00B6214A" w:rsidP="00C12AC8">
            <w:pPr>
              <w:numPr>
                <w:ilvl w:val="0"/>
                <w:numId w:val="22"/>
              </w:numPr>
              <w:spacing w:after="0"/>
              <w:jc w:val="left"/>
              <w:rPr>
                <w:sz w:val="16"/>
                <w:szCs w:val="16"/>
              </w:rPr>
            </w:pPr>
            <w:r w:rsidRPr="00855791">
              <w:rPr>
                <w:sz w:val="16"/>
                <w:szCs w:val="16"/>
              </w:rPr>
              <w:t>Approve general directions</w:t>
            </w:r>
          </w:p>
          <w:p w14:paraId="0A52EA6B" w14:textId="77777777" w:rsidR="00A903D8" w:rsidRPr="00855791" w:rsidRDefault="00B6214A" w:rsidP="00C12AC8">
            <w:pPr>
              <w:numPr>
                <w:ilvl w:val="0"/>
                <w:numId w:val="22"/>
              </w:numPr>
              <w:spacing w:after="0"/>
              <w:jc w:val="left"/>
              <w:rPr>
                <w:sz w:val="16"/>
                <w:szCs w:val="16"/>
              </w:rPr>
            </w:pPr>
            <w:r w:rsidRPr="00855791">
              <w:rPr>
                <w:sz w:val="16"/>
                <w:szCs w:val="16"/>
              </w:rPr>
              <w:t>Stay informed about activities and progress</w:t>
            </w:r>
          </w:p>
          <w:p w14:paraId="29F7D1C1" w14:textId="77777777" w:rsidR="00A903D8" w:rsidRPr="00855791" w:rsidRDefault="00B6214A" w:rsidP="00C12AC8">
            <w:pPr>
              <w:numPr>
                <w:ilvl w:val="0"/>
                <w:numId w:val="22"/>
              </w:numPr>
              <w:spacing w:after="0"/>
              <w:jc w:val="left"/>
              <w:rPr>
                <w:sz w:val="16"/>
                <w:szCs w:val="16"/>
              </w:rPr>
            </w:pPr>
            <w:r w:rsidRPr="00855791">
              <w:rPr>
                <w:sz w:val="16"/>
                <w:szCs w:val="16"/>
              </w:rPr>
              <w:t>Endorse new release</w:t>
            </w:r>
          </w:p>
        </w:tc>
        <w:tc>
          <w:tcPr>
            <w:tcW w:w="3264" w:type="dxa"/>
            <w:vAlign w:val="top"/>
            <w:hideMark/>
          </w:tcPr>
          <w:p w14:paraId="2336AC83" w14:textId="50677FCF" w:rsidR="00384EF8" w:rsidRPr="00855791" w:rsidRDefault="00384EF8" w:rsidP="00EC7840">
            <w:pPr>
              <w:spacing w:after="0"/>
              <w:jc w:val="left"/>
              <w:rPr>
                <w:sz w:val="16"/>
                <w:szCs w:val="16"/>
              </w:rPr>
            </w:pPr>
            <w:r w:rsidRPr="00855791">
              <w:rPr>
                <w:sz w:val="16"/>
                <w:szCs w:val="16"/>
              </w:rPr>
              <w:t>ISA Coordination Group</w:t>
            </w:r>
            <w:r w:rsidR="003A7336" w:rsidRPr="00855791">
              <w:rPr>
                <w:sz w:val="16"/>
                <w:szCs w:val="16"/>
              </w:rPr>
              <w:t>, PSI Expert Group (DG CNECT)</w:t>
            </w:r>
          </w:p>
        </w:tc>
      </w:tr>
      <w:tr w:rsidR="00384EF8" w:rsidRPr="00855791" w14:paraId="09B9E502" w14:textId="77777777" w:rsidTr="00EC7840">
        <w:trPr>
          <w:trHeight w:val="436"/>
        </w:trPr>
        <w:tc>
          <w:tcPr>
            <w:tcW w:w="2119" w:type="dxa"/>
            <w:vAlign w:val="top"/>
            <w:hideMark/>
          </w:tcPr>
          <w:p w14:paraId="1A499FDC" w14:textId="2FAC0686" w:rsidR="00384EF8" w:rsidRPr="00855791" w:rsidRDefault="00384EF8" w:rsidP="00EC7840">
            <w:pPr>
              <w:spacing w:after="0"/>
              <w:jc w:val="left"/>
              <w:rPr>
                <w:sz w:val="16"/>
                <w:szCs w:val="16"/>
              </w:rPr>
            </w:pPr>
            <w:r w:rsidRPr="00855791">
              <w:rPr>
                <w:b/>
                <w:bCs/>
                <w:sz w:val="16"/>
                <w:szCs w:val="16"/>
              </w:rPr>
              <w:t>Governance Committee</w:t>
            </w:r>
            <w:r w:rsidR="0088399D" w:rsidRPr="00855791">
              <w:rPr>
                <w:b/>
                <w:bCs/>
                <w:sz w:val="16"/>
                <w:szCs w:val="16"/>
              </w:rPr>
              <w:t xml:space="preserve"> (GC)</w:t>
            </w:r>
          </w:p>
        </w:tc>
        <w:tc>
          <w:tcPr>
            <w:tcW w:w="3183" w:type="dxa"/>
            <w:vAlign w:val="top"/>
            <w:hideMark/>
          </w:tcPr>
          <w:p w14:paraId="158668EE" w14:textId="77777777" w:rsidR="00A903D8" w:rsidRPr="00855791" w:rsidRDefault="00B6214A" w:rsidP="00C12AC8">
            <w:pPr>
              <w:numPr>
                <w:ilvl w:val="0"/>
                <w:numId w:val="23"/>
              </w:numPr>
              <w:spacing w:after="0"/>
              <w:jc w:val="left"/>
              <w:rPr>
                <w:sz w:val="16"/>
                <w:szCs w:val="16"/>
              </w:rPr>
            </w:pPr>
            <w:r w:rsidRPr="00855791">
              <w:rPr>
                <w:sz w:val="16"/>
                <w:szCs w:val="16"/>
              </w:rPr>
              <w:t xml:space="preserve">Organise &amp; safeguard proper execution of maintenance activities </w:t>
            </w:r>
          </w:p>
          <w:p w14:paraId="60743A2A" w14:textId="323DC5DF" w:rsidR="00A903D8" w:rsidRPr="00855791" w:rsidRDefault="00B6214A" w:rsidP="00C12AC8">
            <w:pPr>
              <w:numPr>
                <w:ilvl w:val="0"/>
                <w:numId w:val="23"/>
              </w:numPr>
              <w:spacing w:after="0"/>
              <w:jc w:val="left"/>
              <w:rPr>
                <w:sz w:val="16"/>
                <w:szCs w:val="16"/>
              </w:rPr>
            </w:pPr>
            <w:r w:rsidRPr="00855791">
              <w:rPr>
                <w:sz w:val="16"/>
                <w:szCs w:val="16"/>
              </w:rPr>
              <w:t>Identify need for revision</w:t>
            </w:r>
          </w:p>
          <w:p w14:paraId="65E856F0" w14:textId="77777777" w:rsidR="00A903D8" w:rsidRPr="00855791" w:rsidRDefault="00B6214A" w:rsidP="00C12AC8">
            <w:pPr>
              <w:numPr>
                <w:ilvl w:val="0"/>
                <w:numId w:val="23"/>
              </w:numPr>
              <w:spacing w:after="0"/>
              <w:jc w:val="left"/>
              <w:rPr>
                <w:sz w:val="16"/>
                <w:szCs w:val="16"/>
              </w:rPr>
            </w:pPr>
            <w:r w:rsidRPr="00855791">
              <w:rPr>
                <w:sz w:val="16"/>
                <w:szCs w:val="16"/>
              </w:rPr>
              <w:t>Instruct the Operational Team to apply changes</w:t>
            </w:r>
          </w:p>
          <w:p w14:paraId="1D5C34CB" w14:textId="77777777" w:rsidR="00A903D8" w:rsidRPr="00855791" w:rsidRDefault="00B6214A" w:rsidP="00C12AC8">
            <w:pPr>
              <w:numPr>
                <w:ilvl w:val="0"/>
                <w:numId w:val="23"/>
              </w:numPr>
              <w:spacing w:after="0"/>
              <w:jc w:val="left"/>
              <w:rPr>
                <w:sz w:val="16"/>
                <w:szCs w:val="16"/>
              </w:rPr>
            </w:pPr>
            <w:r w:rsidRPr="00855791">
              <w:rPr>
                <w:sz w:val="16"/>
                <w:szCs w:val="16"/>
              </w:rPr>
              <w:lastRenderedPageBreak/>
              <w:t>Establish Working Groups</w:t>
            </w:r>
          </w:p>
          <w:p w14:paraId="75621008" w14:textId="77777777" w:rsidR="00A903D8" w:rsidRPr="00855791" w:rsidRDefault="00B6214A" w:rsidP="00C12AC8">
            <w:pPr>
              <w:numPr>
                <w:ilvl w:val="0"/>
                <w:numId w:val="23"/>
              </w:numPr>
              <w:spacing w:after="0"/>
              <w:jc w:val="left"/>
              <w:rPr>
                <w:sz w:val="16"/>
                <w:szCs w:val="16"/>
              </w:rPr>
            </w:pPr>
            <w:r w:rsidRPr="00855791">
              <w:rPr>
                <w:sz w:val="16"/>
                <w:szCs w:val="16"/>
              </w:rPr>
              <w:t>Prepare release for Steering Committee endorsement</w:t>
            </w:r>
          </w:p>
        </w:tc>
        <w:tc>
          <w:tcPr>
            <w:tcW w:w="3264" w:type="dxa"/>
            <w:vAlign w:val="top"/>
            <w:hideMark/>
          </w:tcPr>
          <w:p w14:paraId="4E0DFD43" w14:textId="77777777" w:rsidR="00384EF8" w:rsidRPr="00855791" w:rsidRDefault="00384EF8" w:rsidP="00EC7840">
            <w:pPr>
              <w:spacing w:after="0"/>
              <w:jc w:val="left"/>
              <w:rPr>
                <w:sz w:val="16"/>
                <w:szCs w:val="16"/>
              </w:rPr>
            </w:pPr>
            <w:r w:rsidRPr="00855791">
              <w:rPr>
                <w:sz w:val="16"/>
                <w:szCs w:val="16"/>
              </w:rPr>
              <w:lastRenderedPageBreak/>
              <w:t>ISA Programme Management Team</w:t>
            </w:r>
          </w:p>
        </w:tc>
      </w:tr>
      <w:tr w:rsidR="00384EF8" w:rsidRPr="00855791" w14:paraId="2EF801BA" w14:textId="77777777" w:rsidTr="00EC7840">
        <w:trPr>
          <w:trHeight w:val="762"/>
        </w:trPr>
        <w:tc>
          <w:tcPr>
            <w:tcW w:w="2119" w:type="dxa"/>
            <w:vAlign w:val="top"/>
            <w:hideMark/>
          </w:tcPr>
          <w:p w14:paraId="3B934642" w14:textId="75830AD5" w:rsidR="00384EF8" w:rsidRPr="00855791" w:rsidRDefault="00384EF8" w:rsidP="00EC7840">
            <w:pPr>
              <w:spacing w:after="0"/>
              <w:jc w:val="left"/>
              <w:rPr>
                <w:sz w:val="16"/>
                <w:szCs w:val="16"/>
              </w:rPr>
            </w:pPr>
            <w:r w:rsidRPr="00855791">
              <w:rPr>
                <w:b/>
                <w:bCs/>
                <w:sz w:val="16"/>
                <w:szCs w:val="16"/>
              </w:rPr>
              <w:lastRenderedPageBreak/>
              <w:t>Operational Team</w:t>
            </w:r>
            <w:r w:rsidR="0088399D" w:rsidRPr="00855791">
              <w:rPr>
                <w:b/>
                <w:bCs/>
                <w:sz w:val="16"/>
                <w:szCs w:val="16"/>
              </w:rPr>
              <w:t xml:space="preserve"> (OT)</w:t>
            </w:r>
          </w:p>
        </w:tc>
        <w:tc>
          <w:tcPr>
            <w:tcW w:w="3183" w:type="dxa"/>
            <w:vAlign w:val="top"/>
            <w:hideMark/>
          </w:tcPr>
          <w:p w14:paraId="1BFB2539" w14:textId="77777777" w:rsidR="00A903D8" w:rsidRPr="00855791" w:rsidRDefault="00B6214A" w:rsidP="00C12AC8">
            <w:pPr>
              <w:numPr>
                <w:ilvl w:val="0"/>
                <w:numId w:val="24"/>
              </w:numPr>
              <w:spacing w:after="0"/>
              <w:jc w:val="left"/>
              <w:rPr>
                <w:sz w:val="16"/>
                <w:szCs w:val="16"/>
              </w:rPr>
            </w:pPr>
            <w:r w:rsidRPr="00855791">
              <w:rPr>
                <w:sz w:val="16"/>
                <w:szCs w:val="16"/>
              </w:rPr>
              <w:t>Gather change requests</w:t>
            </w:r>
          </w:p>
          <w:p w14:paraId="0CCFCDFB" w14:textId="77777777" w:rsidR="00A903D8" w:rsidRPr="00855791" w:rsidRDefault="00B6214A" w:rsidP="00C12AC8">
            <w:pPr>
              <w:numPr>
                <w:ilvl w:val="0"/>
                <w:numId w:val="24"/>
              </w:numPr>
              <w:spacing w:after="0"/>
              <w:jc w:val="left"/>
              <w:rPr>
                <w:sz w:val="16"/>
                <w:szCs w:val="16"/>
              </w:rPr>
            </w:pPr>
            <w:r w:rsidRPr="00855791">
              <w:rPr>
                <w:sz w:val="16"/>
                <w:szCs w:val="16"/>
              </w:rPr>
              <w:t>Advise Governance Committee on nature of changes</w:t>
            </w:r>
          </w:p>
          <w:p w14:paraId="1B1DDA99" w14:textId="77777777" w:rsidR="00A903D8" w:rsidRPr="00855791" w:rsidRDefault="00B6214A" w:rsidP="00C12AC8">
            <w:pPr>
              <w:numPr>
                <w:ilvl w:val="0"/>
                <w:numId w:val="24"/>
              </w:numPr>
              <w:spacing w:after="0"/>
              <w:jc w:val="left"/>
              <w:rPr>
                <w:sz w:val="16"/>
                <w:szCs w:val="16"/>
              </w:rPr>
            </w:pPr>
            <w:r w:rsidRPr="00855791">
              <w:rPr>
                <w:sz w:val="16"/>
                <w:szCs w:val="16"/>
              </w:rPr>
              <w:t>Provide the editor for Working Groups</w:t>
            </w:r>
          </w:p>
          <w:p w14:paraId="6357CCD6" w14:textId="77777777" w:rsidR="00A903D8" w:rsidRPr="00855791" w:rsidRDefault="00B6214A" w:rsidP="00C12AC8">
            <w:pPr>
              <w:numPr>
                <w:ilvl w:val="0"/>
                <w:numId w:val="24"/>
              </w:numPr>
              <w:spacing w:after="0"/>
              <w:jc w:val="left"/>
              <w:rPr>
                <w:sz w:val="16"/>
                <w:szCs w:val="16"/>
              </w:rPr>
            </w:pPr>
            <w:r w:rsidRPr="00855791">
              <w:rPr>
                <w:sz w:val="16"/>
                <w:szCs w:val="16"/>
              </w:rPr>
              <w:t>Document the resolution of change requests</w:t>
            </w:r>
          </w:p>
        </w:tc>
        <w:tc>
          <w:tcPr>
            <w:tcW w:w="3264" w:type="dxa"/>
            <w:vAlign w:val="top"/>
            <w:hideMark/>
          </w:tcPr>
          <w:p w14:paraId="3A5A22DB" w14:textId="6AB14323" w:rsidR="00384EF8" w:rsidRPr="00855791" w:rsidRDefault="003A7336" w:rsidP="00EC7840">
            <w:pPr>
              <w:spacing w:after="0"/>
              <w:jc w:val="left"/>
              <w:rPr>
                <w:sz w:val="16"/>
                <w:szCs w:val="16"/>
              </w:rPr>
            </w:pPr>
            <w:r w:rsidRPr="00855791">
              <w:rPr>
                <w:sz w:val="16"/>
                <w:szCs w:val="16"/>
              </w:rPr>
              <w:t>Contractor of ISA action 1.1.</w:t>
            </w:r>
          </w:p>
        </w:tc>
      </w:tr>
      <w:tr w:rsidR="00384EF8" w:rsidRPr="00855791" w14:paraId="3B88A75F" w14:textId="77777777" w:rsidTr="00EC7840">
        <w:trPr>
          <w:trHeight w:val="1106"/>
        </w:trPr>
        <w:tc>
          <w:tcPr>
            <w:tcW w:w="2119" w:type="dxa"/>
            <w:vAlign w:val="top"/>
            <w:hideMark/>
          </w:tcPr>
          <w:p w14:paraId="7B67120F" w14:textId="3F438A82" w:rsidR="00384EF8" w:rsidRPr="00855791" w:rsidRDefault="00384EF8" w:rsidP="00EC7840">
            <w:pPr>
              <w:spacing w:after="0"/>
              <w:jc w:val="left"/>
              <w:rPr>
                <w:sz w:val="16"/>
                <w:szCs w:val="16"/>
              </w:rPr>
            </w:pPr>
            <w:r w:rsidRPr="00855791">
              <w:rPr>
                <w:b/>
                <w:bCs/>
                <w:sz w:val="16"/>
                <w:szCs w:val="16"/>
              </w:rPr>
              <w:t>Working Group</w:t>
            </w:r>
            <w:r w:rsidR="0088399D" w:rsidRPr="00855791">
              <w:rPr>
                <w:b/>
                <w:bCs/>
                <w:sz w:val="16"/>
                <w:szCs w:val="16"/>
              </w:rPr>
              <w:t xml:space="preserve"> (WG)</w:t>
            </w:r>
          </w:p>
        </w:tc>
        <w:tc>
          <w:tcPr>
            <w:tcW w:w="3183" w:type="dxa"/>
            <w:vAlign w:val="top"/>
            <w:hideMark/>
          </w:tcPr>
          <w:p w14:paraId="3C2CD351" w14:textId="77777777" w:rsidR="00A903D8" w:rsidRPr="00855791" w:rsidRDefault="00B6214A" w:rsidP="00C12AC8">
            <w:pPr>
              <w:numPr>
                <w:ilvl w:val="0"/>
                <w:numId w:val="25"/>
              </w:numPr>
              <w:spacing w:after="0"/>
              <w:jc w:val="left"/>
              <w:rPr>
                <w:sz w:val="16"/>
                <w:szCs w:val="16"/>
              </w:rPr>
            </w:pPr>
            <w:r w:rsidRPr="00855791">
              <w:rPr>
                <w:sz w:val="16"/>
                <w:szCs w:val="16"/>
              </w:rPr>
              <w:t>Bring expertise</w:t>
            </w:r>
          </w:p>
          <w:p w14:paraId="1EB3ACA9" w14:textId="77777777" w:rsidR="00A903D8" w:rsidRPr="00855791" w:rsidRDefault="00B6214A" w:rsidP="00C12AC8">
            <w:pPr>
              <w:numPr>
                <w:ilvl w:val="0"/>
                <w:numId w:val="25"/>
              </w:numPr>
              <w:spacing w:after="0"/>
              <w:jc w:val="left"/>
              <w:rPr>
                <w:sz w:val="16"/>
                <w:szCs w:val="16"/>
              </w:rPr>
            </w:pPr>
            <w:r w:rsidRPr="00855791">
              <w:rPr>
                <w:sz w:val="16"/>
                <w:szCs w:val="16"/>
              </w:rPr>
              <w:t>Reach consensus</w:t>
            </w:r>
          </w:p>
        </w:tc>
        <w:tc>
          <w:tcPr>
            <w:tcW w:w="3264" w:type="dxa"/>
            <w:vAlign w:val="top"/>
            <w:hideMark/>
          </w:tcPr>
          <w:p w14:paraId="6DF387E3" w14:textId="1661A756" w:rsidR="00A903D8" w:rsidRPr="00855791" w:rsidRDefault="003A7336" w:rsidP="00C12AC8">
            <w:pPr>
              <w:numPr>
                <w:ilvl w:val="0"/>
                <w:numId w:val="26"/>
              </w:numPr>
              <w:tabs>
                <w:tab w:val="num" w:pos="720"/>
              </w:tabs>
              <w:spacing w:after="0"/>
              <w:jc w:val="left"/>
              <w:rPr>
                <w:sz w:val="16"/>
                <w:szCs w:val="16"/>
              </w:rPr>
            </w:pPr>
            <w:r w:rsidRPr="00855791">
              <w:rPr>
                <w:sz w:val="16"/>
                <w:szCs w:val="16"/>
              </w:rPr>
              <w:t>Chair: Norbert Hohn, Willem Van Gemert (Publications Office</w:t>
            </w:r>
            <w:r w:rsidR="00383539" w:rsidRPr="00855791">
              <w:rPr>
                <w:sz w:val="16"/>
                <w:szCs w:val="16"/>
              </w:rPr>
              <w:t xml:space="preserve"> of the EU</w:t>
            </w:r>
            <w:r w:rsidRPr="00855791">
              <w:rPr>
                <w:sz w:val="16"/>
                <w:szCs w:val="16"/>
              </w:rPr>
              <w:t>)</w:t>
            </w:r>
          </w:p>
          <w:p w14:paraId="32B10E05" w14:textId="5C3E62FA" w:rsidR="00A903D8" w:rsidRPr="00855791" w:rsidRDefault="00B6214A" w:rsidP="00C12AC8">
            <w:pPr>
              <w:numPr>
                <w:ilvl w:val="0"/>
                <w:numId w:val="26"/>
              </w:numPr>
              <w:tabs>
                <w:tab w:val="num" w:pos="720"/>
              </w:tabs>
              <w:spacing w:after="0"/>
              <w:jc w:val="left"/>
              <w:rPr>
                <w:sz w:val="16"/>
                <w:szCs w:val="16"/>
              </w:rPr>
            </w:pPr>
            <w:r w:rsidRPr="00855791">
              <w:rPr>
                <w:sz w:val="16"/>
                <w:szCs w:val="16"/>
              </w:rPr>
              <w:t>Editor: Makx</w:t>
            </w:r>
            <w:r w:rsidR="0088399D" w:rsidRPr="00855791">
              <w:rPr>
                <w:sz w:val="16"/>
                <w:szCs w:val="16"/>
              </w:rPr>
              <w:t xml:space="preserve"> Dekkers</w:t>
            </w:r>
          </w:p>
          <w:p w14:paraId="4D73A7B6" w14:textId="77777777" w:rsidR="00A903D8" w:rsidRPr="00855791" w:rsidRDefault="00B6214A" w:rsidP="00C12AC8">
            <w:pPr>
              <w:numPr>
                <w:ilvl w:val="0"/>
                <w:numId w:val="26"/>
              </w:numPr>
              <w:tabs>
                <w:tab w:val="num" w:pos="720"/>
              </w:tabs>
              <w:spacing w:after="0"/>
              <w:jc w:val="left"/>
              <w:rPr>
                <w:sz w:val="16"/>
                <w:szCs w:val="16"/>
              </w:rPr>
            </w:pPr>
            <w:r w:rsidRPr="00855791">
              <w:rPr>
                <w:sz w:val="16"/>
                <w:szCs w:val="16"/>
              </w:rPr>
              <w:t>Organisations implementing the specification</w:t>
            </w:r>
          </w:p>
          <w:p w14:paraId="68F5DF69" w14:textId="77777777" w:rsidR="00A903D8" w:rsidRPr="00855791" w:rsidRDefault="00B6214A" w:rsidP="00C12AC8">
            <w:pPr>
              <w:numPr>
                <w:ilvl w:val="0"/>
                <w:numId w:val="26"/>
              </w:numPr>
              <w:tabs>
                <w:tab w:val="num" w:pos="720"/>
              </w:tabs>
              <w:spacing w:after="0"/>
              <w:jc w:val="left"/>
              <w:rPr>
                <w:sz w:val="16"/>
                <w:szCs w:val="16"/>
              </w:rPr>
            </w:pPr>
            <w:r w:rsidRPr="00855791">
              <w:rPr>
                <w:sz w:val="16"/>
                <w:szCs w:val="16"/>
              </w:rPr>
              <w:t>Individual experts</w:t>
            </w:r>
          </w:p>
        </w:tc>
      </w:tr>
    </w:tbl>
    <w:p w14:paraId="7BC1FBAF" w14:textId="37F5E402" w:rsidR="0088399D" w:rsidRPr="00855791" w:rsidRDefault="0088399D" w:rsidP="00383539">
      <w:pPr>
        <w:spacing w:before="240"/>
      </w:pPr>
      <w:r w:rsidRPr="00855791">
        <w:t xml:space="preserve">The ISA change management methodology identified five phases in the change management and release process. These phases will apply to the </w:t>
      </w:r>
      <w:r w:rsidR="00DD6A97" w:rsidRPr="00855791">
        <w:t xml:space="preserve">revision </w:t>
      </w:r>
      <w:r w:rsidRPr="00855791">
        <w:t>of the DCAT Application Profile:</w:t>
      </w:r>
    </w:p>
    <w:p w14:paraId="21F72654" w14:textId="2FE67D92" w:rsidR="006F2633" w:rsidRPr="00855791" w:rsidRDefault="006F2633" w:rsidP="00C12AC8">
      <w:pPr>
        <w:pStyle w:val="ListParagraph"/>
        <w:numPr>
          <w:ilvl w:val="0"/>
          <w:numId w:val="27"/>
        </w:numPr>
        <w:rPr>
          <w:b/>
        </w:rPr>
      </w:pPr>
      <w:r w:rsidRPr="00855791">
        <w:rPr>
          <w:b/>
        </w:rPr>
        <w:t>Request handling</w:t>
      </w:r>
    </w:p>
    <w:p w14:paraId="47C34CA5" w14:textId="0A4CC3AE" w:rsidR="00173C3D" w:rsidRPr="00855791" w:rsidRDefault="00173C3D" w:rsidP="00173C3D">
      <w:pPr>
        <w:pStyle w:val="ListParagraph"/>
      </w:pPr>
      <w:r w:rsidRPr="00855791">
        <w:t xml:space="preserve">This phase starts with the receipt of requests for change (RFC) from stakeholders. </w:t>
      </w:r>
      <w:r w:rsidR="003A7336" w:rsidRPr="00855791">
        <w:t>A log of all change requests received will be made available via</w:t>
      </w:r>
      <w:r w:rsidR="00A23779" w:rsidRPr="00855791">
        <w:t xml:space="preserve"> Joinup</w:t>
      </w:r>
      <w:r w:rsidR="00A23779" w:rsidRPr="00855791">
        <w:rPr>
          <w:rStyle w:val="FootnoteReference"/>
        </w:rPr>
        <w:footnoteReference w:id="10"/>
      </w:r>
      <w:r w:rsidR="003A7336" w:rsidRPr="00855791">
        <w:t xml:space="preserve">. </w:t>
      </w:r>
      <w:r w:rsidRPr="00855791">
        <w:t>The requests are evaluated by the Operational Team (OT)</w:t>
      </w:r>
      <w:r w:rsidR="00AA4B52" w:rsidRPr="00855791">
        <w:t xml:space="preserve"> and grouped into issues on Joinup</w:t>
      </w:r>
      <w:r w:rsidR="00AA4B52" w:rsidRPr="00855791">
        <w:rPr>
          <w:rStyle w:val="FootnoteReference"/>
        </w:rPr>
        <w:footnoteReference w:id="11"/>
      </w:r>
      <w:r w:rsidRPr="00855791">
        <w:t>. Based on the analysis by the OT, the Governance Committee (GC) decides on the further process. If the request is rejected because it is not clear or not relevant for the specification at hand, the GC informs the submitter of the rejection with a justification. If the request is accepted, the GC will schedule the request for inclusion in a new release.</w:t>
      </w:r>
    </w:p>
    <w:p w14:paraId="0AF066FE" w14:textId="77777777" w:rsidR="00BC7F2A" w:rsidRPr="00855791" w:rsidRDefault="00BC7F2A" w:rsidP="00173C3D">
      <w:pPr>
        <w:pStyle w:val="ListParagraph"/>
      </w:pPr>
    </w:p>
    <w:p w14:paraId="7B7A04CC" w14:textId="5A78EDE7" w:rsidR="0088399D" w:rsidRPr="00855791" w:rsidRDefault="0088399D" w:rsidP="00C12AC8">
      <w:pPr>
        <w:pStyle w:val="ListParagraph"/>
        <w:numPr>
          <w:ilvl w:val="0"/>
          <w:numId w:val="27"/>
        </w:numPr>
        <w:rPr>
          <w:b/>
        </w:rPr>
      </w:pPr>
      <w:r w:rsidRPr="00855791">
        <w:rPr>
          <w:b/>
        </w:rPr>
        <w:t>Request resolution</w:t>
      </w:r>
    </w:p>
    <w:p w14:paraId="3DA3F34C" w14:textId="16EC7BFA" w:rsidR="00173C3D" w:rsidRPr="00855791" w:rsidRDefault="003F72A4" w:rsidP="00173C3D">
      <w:pPr>
        <w:pStyle w:val="ListParagraph"/>
      </w:pPr>
      <w:r w:rsidRPr="00855791">
        <w:t>In order to resolve the requests for semantic changes, the GC establishes a Working Group (WG). The WG elaborates one or more drafts of the revised specification and discusses these drafts until consensus is reached. It then submits the draft to the GC who publishes the draft for public review. The WG resolves any comments and finalises the new specification. The process continues with the Release preparation phase.</w:t>
      </w:r>
    </w:p>
    <w:p w14:paraId="43ABCCF4" w14:textId="77777777" w:rsidR="00BC7F2A" w:rsidRPr="00855791" w:rsidRDefault="00BC7F2A" w:rsidP="00173C3D">
      <w:pPr>
        <w:pStyle w:val="ListParagraph"/>
      </w:pPr>
    </w:p>
    <w:p w14:paraId="71B8D2B9" w14:textId="1F9BCA80" w:rsidR="0088399D" w:rsidRPr="00855791" w:rsidRDefault="0088399D" w:rsidP="00C12AC8">
      <w:pPr>
        <w:pStyle w:val="ListParagraph"/>
        <w:numPr>
          <w:ilvl w:val="0"/>
          <w:numId w:val="27"/>
        </w:numPr>
        <w:rPr>
          <w:b/>
        </w:rPr>
      </w:pPr>
      <w:r w:rsidRPr="00855791">
        <w:rPr>
          <w:b/>
        </w:rPr>
        <w:t>Release preparation</w:t>
      </w:r>
    </w:p>
    <w:p w14:paraId="61D8A79F" w14:textId="6C5F62AE" w:rsidR="00EF75D6" w:rsidRPr="00855791" w:rsidRDefault="00BC7F2A" w:rsidP="00EF75D6">
      <w:pPr>
        <w:pStyle w:val="ListParagraph"/>
      </w:pPr>
      <w:r w:rsidRPr="00855791">
        <w:t>The GC instructs the OT to prepare the specification and any additional documentation. The GC notifies the Steering Committee (SC) that the new release is ready for publication and requests endorsement by the SC.</w:t>
      </w:r>
      <w:r w:rsidR="00A23779" w:rsidRPr="00855791">
        <w:t xml:space="preserve"> </w:t>
      </w:r>
    </w:p>
    <w:p w14:paraId="30E28CB3" w14:textId="77777777" w:rsidR="00BC7F2A" w:rsidRPr="00855791" w:rsidRDefault="00BC7F2A" w:rsidP="00EF75D6">
      <w:pPr>
        <w:pStyle w:val="ListParagraph"/>
      </w:pPr>
    </w:p>
    <w:p w14:paraId="17F7FC6E" w14:textId="17DFC303" w:rsidR="0088399D" w:rsidRPr="00855791" w:rsidRDefault="0088399D" w:rsidP="00C12AC8">
      <w:pPr>
        <w:pStyle w:val="ListParagraph"/>
        <w:numPr>
          <w:ilvl w:val="0"/>
          <w:numId w:val="27"/>
        </w:numPr>
        <w:rPr>
          <w:b/>
        </w:rPr>
      </w:pPr>
      <w:r w:rsidRPr="00855791">
        <w:rPr>
          <w:b/>
        </w:rPr>
        <w:t>Release endorsement</w:t>
      </w:r>
    </w:p>
    <w:p w14:paraId="7E3C839E" w14:textId="32B2D983" w:rsidR="00BC7F2A" w:rsidRPr="00855791" w:rsidRDefault="00BC7F2A" w:rsidP="00BC7F2A">
      <w:pPr>
        <w:pStyle w:val="ListParagraph"/>
      </w:pPr>
      <w:r w:rsidRPr="00855791">
        <w:t>The SC discusses the new release and endorses its publication.</w:t>
      </w:r>
    </w:p>
    <w:p w14:paraId="124F38D4" w14:textId="77777777" w:rsidR="00BC7F2A" w:rsidRPr="00855791" w:rsidRDefault="00BC7F2A" w:rsidP="00BC7F2A">
      <w:pPr>
        <w:pStyle w:val="ListParagraph"/>
      </w:pPr>
    </w:p>
    <w:p w14:paraId="0ECE354F" w14:textId="34D21A7B" w:rsidR="0088399D" w:rsidRPr="00855791" w:rsidRDefault="0088399D" w:rsidP="00C12AC8">
      <w:pPr>
        <w:pStyle w:val="ListParagraph"/>
        <w:numPr>
          <w:ilvl w:val="0"/>
          <w:numId w:val="27"/>
        </w:numPr>
        <w:rPr>
          <w:b/>
        </w:rPr>
      </w:pPr>
      <w:r w:rsidRPr="00855791">
        <w:rPr>
          <w:b/>
        </w:rPr>
        <w:t>Release publication</w:t>
      </w:r>
    </w:p>
    <w:p w14:paraId="3BE99DAF" w14:textId="5C9B6119" w:rsidR="00BC7F2A" w:rsidRPr="00855791" w:rsidRDefault="00BC7F2A" w:rsidP="00BC7F2A">
      <w:pPr>
        <w:pStyle w:val="ListParagraph"/>
      </w:pPr>
      <w:r w:rsidRPr="00855791">
        <w:t>Following endorsement by the SC, the GC publishes the new release and notifies the stakeholders and the wider public of its availability.</w:t>
      </w:r>
      <w:r w:rsidR="00880F6D" w:rsidRPr="00855791">
        <w:t xml:space="preserve"> The new release of the DCAT-AP will be made available on Joinup</w:t>
      </w:r>
      <w:r w:rsidR="00880F6D" w:rsidRPr="00855791">
        <w:rPr>
          <w:rStyle w:val="FootnoteReference"/>
        </w:rPr>
        <w:footnoteReference w:id="12"/>
      </w:r>
      <w:r w:rsidR="00880F6D" w:rsidRPr="00855791">
        <w:t>.</w:t>
      </w:r>
    </w:p>
    <w:p w14:paraId="726B5B07" w14:textId="1415AD8C" w:rsidR="0089548D" w:rsidRPr="00855791" w:rsidRDefault="0089548D" w:rsidP="00FA38E2">
      <w:pPr>
        <w:pStyle w:val="Heading2"/>
      </w:pPr>
      <w:bookmarkStart w:id="251" w:name="_Toc432158251"/>
      <w:r w:rsidRPr="00855791">
        <w:lastRenderedPageBreak/>
        <w:t>The DCAT specification</w:t>
      </w:r>
      <w:bookmarkEnd w:id="250"/>
      <w:bookmarkEnd w:id="251"/>
    </w:p>
    <w:p w14:paraId="1B90112F" w14:textId="72ECCFF4" w:rsidR="00662E74" w:rsidRPr="00855791" w:rsidRDefault="008B20F3" w:rsidP="006E2771">
      <w:r w:rsidRPr="00855791">
        <w:t>The specification of the Data Catalog Vocabulary (DCAT)</w:t>
      </w:r>
      <w:r w:rsidR="00DB7E4B" w:rsidRPr="00855791">
        <w:t xml:space="preserve"> </w:t>
      </w:r>
      <w:r w:rsidR="00ED1B01" w:rsidRPr="00855791">
        <w:t>was</w:t>
      </w:r>
      <w:r w:rsidR="0049043D" w:rsidRPr="00855791">
        <w:t xml:space="preserve"> </w:t>
      </w:r>
      <w:r w:rsidR="00DB7E4B" w:rsidRPr="00855791">
        <w:t>published by W3C as a W3C Recommendation</w:t>
      </w:r>
      <w:r w:rsidR="00ED1B01" w:rsidRPr="00855791">
        <w:t xml:space="preserve"> on 16 January 2014</w:t>
      </w:r>
      <w:r w:rsidR="00623511" w:rsidRPr="00855791">
        <w:rPr>
          <w:rStyle w:val="FootnoteReference"/>
        </w:rPr>
        <w:footnoteReference w:id="13"/>
      </w:r>
      <w:r w:rsidR="00662E74" w:rsidRPr="00855791">
        <w:t xml:space="preserve">. </w:t>
      </w:r>
    </w:p>
    <w:p w14:paraId="1034C600" w14:textId="26F3E8DF" w:rsidR="00180D55" w:rsidRPr="00855791" w:rsidRDefault="00662E74" w:rsidP="006E2771">
      <w:r w:rsidRPr="00855791">
        <w:t>The DCAT Application Profile defined in this document is based on th</w:t>
      </w:r>
      <w:r w:rsidR="00543673" w:rsidRPr="00855791">
        <w:t>is officially published version.</w:t>
      </w:r>
    </w:p>
    <w:p w14:paraId="3406DAAC" w14:textId="0F75B0EC" w:rsidR="001A3086" w:rsidRPr="00855791" w:rsidRDefault="001A3086" w:rsidP="00AA42F1">
      <w:pPr>
        <w:pStyle w:val="Heading1"/>
      </w:pPr>
      <w:bookmarkStart w:id="252" w:name="_Toc432158252"/>
      <w:r w:rsidRPr="00855791">
        <w:lastRenderedPageBreak/>
        <w:t xml:space="preserve">Terminology </w:t>
      </w:r>
      <w:r w:rsidR="009C0C19">
        <w:t>u</w:t>
      </w:r>
      <w:r w:rsidRPr="00855791">
        <w:t xml:space="preserve">sed </w:t>
      </w:r>
      <w:r w:rsidR="009C0C19">
        <w:t>i</w:t>
      </w:r>
      <w:r w:rsidRPr="00855791">
        <w:t xml:space="preserve">n </w:t>
      </w:r>
      <w:r w:rsidR="009C0C19">
        <w:t>t</w:t>
      </w:r>
      <w:r w:rsidRPr="00855791">
        <w:t>he DCAT Application Profile</w:t>
      </w:r>
      <w:bookmarkEnd w:id="252"/>
    </w:p>
    <w:p w14:paraId="73B97EA2" w14:textId="77777777" w:rsidR="00FA38E2" w:rsidRPr="00855791" w:rsidRDefault="00FA38E2" w:rsidP="00FA38E2">
      <w:bookmarkStart w:id="253" w:name="_Ref352005876"/>
      <w:r w:rsidRPr="00855791">
        <w:t xml:space="preserve">An </w:t>
      </w:r>
      <w:r w:rsidRPr="00855791">
        <w:rPr>
          <w:b/>
        </w:rPr>
        <w:t>Application Profile</w:t>
      </w:r>
      <w:r w:rsidRPr="00855791">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2E3C0543" w14:textId="77777777" w:rsidR="00FA38E2" w:rsidRPr="00855791" w:rsidRDefault="00FA38E2" w:rsidP="00FA38E2">
      <w:r w:rsidRPr="00855791">
        <w:t xml:space="preserve">A </w:t>
      </w:r>
      <w:r w:rsidRPr="00855791">
        <w:rPr>
          <w:b/>
        </w:rPr>
        <w:t>Dataset</w:t>
      </w:r>
      <w:r w:rsidRPr="00855791">
        <w:t xml:space="preserve"> is a collection of data, published or curated by a single source, and available for access or download in one or more formats.</w:t>
      </w:r>
    </w:p>
    <w:p w14:paraId="4FA2B148" w14:textId="77777777" w:rsidR="00FA38E2" w:rsidRPr="00855791" w:rsidRDefault="00FA38E2" w:rsidP="00FA38E2">
      <w:r w:rsidRPr="00855791">
        <w:t xml:space="preserve">A </w:t>
      </w:r>
      <w:r w:rsidRPr="00855791">
        <w:rPr>
          <w:b/>
        </w:rPr>
        <w:t>Data Portal</w:t>
      </w:r>
      <w:r w:rsidRPr="00855791">
        <w:t xml:space="preserve"> is a Web-based system that contains a data catalogue with descriptions of datasets and provides services enabling discovery and re-use of the datasets.</w:t>
      </w:r>
    </w:p>
    <w:p w14:paraId="3B86DB83" w14:textId="77777777" w:rsidR="004A4697" w:rsidRPr="00855791" w:rsidRDefault="00BE6DF8" w:rsidP="006E2771">
      <w:r w:rsidRPr="00855791">
        <w:t>In the following sections, classes and properties are grouped under headings ‘mandatory’,</w:t>
      </w:r>
      <w:r w:rsidR="00520C32" w:rsidRPr="00855791">
        <w:t xml:space="preserve"> ‘recommended’ and</w:t>
      </w:r>
      <w:r w:rsidRPr="00855791">
        <w:t xml:space="preserve"> ‘optional’. These terms have the following meaning.</w:t>
      </w:r>
    </w:p>
    <w:p w14:paraId="3F9FF9DF" w14:textId="77777777" w:rsidR="002E4671" w:rsidRPr="00855791" w:rsidRDefault="00BE6DF8" w:rsidP="00422672">
      <w:pPr>
        <w:pStyle w:val="Bulletpoint1"/>
      </w:pPr>
      <w:r w:rsidRPr="00855791">
        <w:rPr>
          <w:b/>
        </w:rPr>
        <w:t>Mandatory class</w:t>
      </w:r>
      <w:r w:rsidRPr="00855791">
        <w:t xml:space="preserve">: </w:t>
      </w:r>
      <w:r w:rsidR="00B067AD" w:rsidRPr="00855791">
        <w:t xml:space="preserve">a receiver of data </w:t>
      </w:r>
      <w:r w:rsidR="00B067AD" w:rsidRPr="00855791">
        <w:rPr>
          <w:smallCaps/>
        </w:rPr>
        <w:t>must</w:t>
      </w:r>
      <w:r w:rsidR="00B067AD" w:rsidRPr="00855791">
        <w:t xml:space="preserve"> be able to </w:t>
      </w:r>
      <w:r w:rsidR="004D2018" w:rsidRPr="00855791">
        <w:t>process</w:t>
      </w:r>
      <w:r w:rsidR="00B067AD" w:rsidRPr="00855791">
        <w:t xml:space="preserve"> information about instances of the class; </w:t>
      </w:r>
      <w:r w:rsidRPr="00855791">
        <w:t xml:space="preserve">a sender of data </w:t>
      </w:r>
      <w:r w:rsidRPr="00855791">
        <w:rPr>
          <w:smallCaps/>
        </w:rPr>
        <w:t>must</w:t>
      </w:r>
      <w:r w:rsidRPr="00855791">
        <w:t xml:space="preserve"> provide information about instances of the class</w:t>
      </w:r>
      <w:r w:rsidR="00EF5C27" w:rsidRPr="00855791">
        <w:t>.</w:t>
      </w:r>
    </w:p>
    <w:p w14:paraId="7741AC36" w14:textId="29BA0F18" w:rsidR="00EF5C27" w:rsidRPr="00855791" w:rsidRDefault="00EF5C27" w:rsidP="000A6934">
      <w:pPr>
        <w:pStyle w:val="Bulletpoint1"/>
      </w:pPr>
      <w:r w:rsidRPr="00855791">
        <w:rPr>
          <w:b/>
        </w:rPr>
        <w:t>Recommended class</w:t>
      </w:r>
      <w:r w:rsidRPr="00855791">
        <w:t xml:space="preserve">: </w:t>
      </w:r>
      <w:r w:rsidR="000A6934" w:rsidRPr="00855791">
        <w:t xml:space="preserve">a sender of data </w:t>
      </w:r>
      <w:r w:rsidR="00CF0DA8" w:rsidRPr="00855791">
        <w:rPr>
          <w:smallCaps/>
        </w:rPr>
        <w:t>should</w:t>
      </w:r>
      <w:r w:rsidR="000A6934" w:rsidRPr="00855791">
        <w:t xml:space="preserve"> provide information about instances of the class; a sender of data </w:t>
      </w:r>
      <w:r w:rsidR="00CF0DA8" w:rsidRPr="00855791">
        <w:rPr>
          <w:smallCaps/>
        </w:rPr>
        <w:t>must</w:t>
      </w:r>
      <w:r w:rsidR="000A6934" w:rsidRPr="00855791">
        <w:t xml:space="preserve"> provide information about instances of the class, if such information is available</w:t>
      </w:r>
      <w:r w:rsidR="00747CE0" w:rsidRPr="00855791">
        <w:t xml:space="preserve">; </w:t>
      </w:r>
      <w:r w:rsidRPr="00855791">
        <w:t xml:space="preserve">a receiver of data </w:t>
      </w:r>
      <w:r w:rsidRPr="00855791">
        <w:rPr>
          <w:smallCaps/>
        </w:rPr>
        <w:t>must</w:t>
      </w:r>
      <w:r w:rsidRPr="00855791">
        <w:t xml:space="preserve"> be able to process information about instances of the class.</w:t>
      </w:r>
    </w:p>
    <w:p w14:paraId="2D788968" w14:textId="77777777" w:rsidR="002E4671" w:rsidRPr="00855791" w:rsidRDefault="002E4671" w:rsidP="00422672">
      <w:pPr>
        <w:pStyle w:val="Bulletpoint1"/>
      </w:pPr>
      <w:r w:rsidRPr="00855791">
        <w:rPr>
          <w:b/>
        </w:rPr>
        <w:t>Optional class</w:t>
      </w:r>
      <w:r w:rsidRPr="00855791">
        <w:t xml:space="preserve">: a receiver </w:t>
      </w:r>
      <w:r w:rsidRPr="00855791">
        <w:rPr>
          <w:smallCaps/>
        </w:rPr>
        <w:t>must</w:t>
      </w:r>
      <w:r w:rsidRPr="00855791">
        <w:t xml:space="preserve"> be able to </w:t>
      </w:r>
      <w:r w:rsidR="004D2018" w:rsidRPr="00855791">
        <w:t>process</w:t>
      </w:r>
      <w:r w:rsidRPr="00855791">
        <w:t xml:space="preserve"> information about instances of the class; a sender </w:t>
      </w:r>
      <w:r w:rsidRPr="00855791">
        <w:rPr>
          <w:smallCaps/>
        </w:rPr>
        <w:t>may</w:t>
      </w:r>
      <w:r w:rsidRPr="00855791">
        <w:t xml:space="preserve"> provide the information but is not obliged to do so.</w:t>
      </w:r>
    </w:p>
    <w:p w14:paraId="043C22F1" w14:textId="77777777" w:rsidR="00BE6DF8" w:rsidRPr="00855791" w:rsidRDefault="00BE6DF8" w:rsidP="00422672">
      <w:pPr>
        <w:pStyle w:val="Bulletpoint1"/>
      </w:pPr>
      <w:r w:rsidRPr="00855791">
        <w:rPr>
          <w:b/>
        </w:rPr>
        <w:t>Mandatory property</w:t>
      </w:r>
      <w:r w:rsidRPr="00855791">
        <w:t xml:space="preserve">: </w:t>
      </w:r>
      <w:r w:rsidR="00B067AD" w:rsidRPr="00855791">
        <w:t>a</w:t>
      </w:r>
      <w:r w:rsidRPr="00855791">
        <w:t xml:space="preserve"> receiver </w:t>
      </w:r>
      <w:r w:rsidRPr="00855791">
        <w:rPr>
          <w:smallCaps/>
        </w:rPr>
        <w:t>must</w:t>
      </w:r>
      <w:r w:rsidRPr="00855791">
        <w:t xml:space="preserve"> be able to </w:t>
      </w:r>
      <w:r w:rsidR="004D2018" w:rsidRPr="00855791">
        <w:t>process</w:t>
      </w:r>
      <w:r w:rsidRPr="00855791">
        <w:t xml:space="preserve"> the information</w:t>
      </w:r>
      <w:r w:rsidR="00B067AD" w:rsidRPr="00855791">
        <w:t xml:space="preserve"> for that property; a sender </w:t>
      </w:r>
      <w:r w:rsidR="00B067AD" w:rsidRPr="00855791">
        <w:rPr>
          <w:smallCaps/>
        </w:rPr>
        <w:t>must</w:t>
      </w:r>
      <w:r w:rsidR="00B067AD" w:rsidRPr="00855791">
        <w:t xml:space="preserve"> provide the information for that property.</w:t>
      </w:r>
    </w:p>
    <w:p w14:paraId="121527F5" w14:textId="77777777" w:rsidR="00B067AD" w:rsidRPr="00855791" w:rsidRDefault="003541B9" w:rsidP="00422672">
      <w:pPr>
        <w:pStyle w:val="Bulletpoint1"/>
      </w:pPr>
      <w:r w:rsidRPr="00855791">
        <w:rPr>
          <w:b/>
        </w:rPr>
        <w:t>Recommended property</w:t>
      </w:r>
      <w:r w:rsidRPr="00855791">
        <w:t xml:space="preserve">: a receiver </w:t>
      </w:r>
      <w:r w:rsidRPr="00855791">
        <w:rPr>
          <w:smallCaps/>
        </w:rPr>
        <w:t>must</w:t>
      </w:r>
      <w:r w:rsidRPr="00855791">
        <w:t xml:space="preserve"> be able to </w:t>
      </w:r>
      <w:r w:rsidR="004D2018" w:rsidRPr="00855791">
        <w:t>process</w:t>
      </w:r>
      <w:r w:rsidRPr="00855791">
        <w:t xml:space="preserve"> the information for that property; a sender </w:t>
      </w:r>
      <w:r w:rsidR="002E4671" w:rsidRPr="00855791">
        <w:rPr>
          <w:smallCaps/>
        </w:rPr>
        <w:t>should</w:t>
      </w:r>
      <w:r w:rsidRPr="00855791">
        <w:t xml:space="preserve"> provide the information for that property</w:t>
      </w:r>
      <w:r w:rsidR="002E4671" w:rsidRPr="00855791">
        <w:t xml:space="preserve"> if it is available.</w:t>
      </w:r>
    </w:p>
    <w:p w14:paraId="50AAA284" w14:textId="77777777" w:rsidR="00B067AD" w:rsidRPr="00855791" w:rsidRDefault="00B067AD" w:rsidP="00422672">
      <w:pPr>
        <w:pStyle w:val="Bulletpoint1"/>
      </w:pPr>
      <w:r w:rsidRPr="00855791">
        <w:rPr>
          <w:b/>
        </w:rPr>
        <w:t>Optional property</w:t>
      </w:r>
      <w:r w:rsidRPr="00855791">
        <w:t xml:space="preserve">: a receiver </w:t>
      </w:r>
      <w:r w:rsidRPr="00855791">
        <w:rPr>
          <w:smallCaps/>
        </w:rPr>
        <w:t>must</w:t>
      </w:r>
      <w:r w:rsidRPr="00855791">
        <w:t xml:space="preserve"> be able to </w:t>
      </w:r>
      <w:r w:rsidR="004D2018" w:rsidRPr="00855791">
        <w:t>process</w:t>
      </w:r>
      <w:r w:rsidRPr="00855791">
        <w:t xml:space="preserve"> the information for that property; a sender </w:t>
      </w:r>
      <w:r w:rsidRPr="00855791">
        <w:rPr>
          <w:smallCaps/>
        </w:rPr>
        <w:t>may</w:t>
      </w:r>
      <w:r w:rsidRPr="00855791">
        <w:t xml:space="preserve"> provide the information for that property but is not obliged to do so.</w:t>
      </w:r>
    </w:p>
    <w:p w14:paraId="7DC0B26C" w14:textId="77777777" w:rsidR="002E4671" w:rsidRPr="00855791" w:rsidRDefault="00671ED7" w:rsidP="006E2771">
      <w:r w:rsidRPr="00855791">
        <w:t>Th</w:t>
      </w:r>
      <w:r w:rsidR="002E4671" w:rsidRPr="00855791">
        <w:t xml:space="preserve">e meaning of the terms </w:t>
      </w:r>
      <w:r w:rsidR="002E4671" w:rsidRPr="00855791">
        <w:rPr>
          <w:smallCaps/>
        </w:rPr>
        <w:t>must</w:t>
      </w:r>
      <w:r w:rsidR="002E4671" w:rsidRPr="00855791">
        <w:t xml:space="preserve">, </w:t>
      </w:r>
      <w:r w:rsidR="002E4671" w:rsidRPr="00855791">
        <w:rPr>
          <w:smallCaps/>
        </w:rPr>
        <w:t>must not</w:t>
      </w:r>
      <w:r w:rsidR="002E4671" w:rsidRPr="00855791">
        <w:t xml:space="preserve">, </w:t>
      </w:r>
      <w:r w:rsidR="002E4671" w:rsidRPr="00855791">
        <w:rPr>
          <w:smallCaps/>
        </w:rPr>
        <w:t>should</w:t>
      </w:r>
      <w:r w:rsidR="002E4671" w:rsidRPr="00855791">
        <w:t xml:space="preserve"> and </w:t>
      </w:r>
      <w:r w:rsidR="002E4671" w:rsidRPr="00855791">
        <w:rPr>
          <w:smallCaps/>
        </w:rPr>
        <w:t>may</w:t>
      </w:r>
      <w:r w:rsidRPr="00855791">
        <w:t xml:space="preserve"> </w:t>
      </w:r>
      <w:r w:rsidR="00520C32" w:rsidRPr="00855791">
        <w:t xml:space="preserve">in this section and in the following sections </w:t>
      </w:r>
      <w:r w:rsidRPr="00855791">
        <w:t>are as defined in RFC</w:t>
      </w:r>
      <w:r w:rsidR="00547364" w:rsidRPr="00855791">
        <w:t xml:space="preserve"> </w:t>
      </w:r>
      <w:r w:rsidRPr="00855791">
        <w:t>2119</w:t>
      </w:r>
      <w:r w:rsidRPr="00855791">
        <w:rPr>
          <w:rStyle w:val="FootnoteReference"/>
        </w:rPr>
        <w:footnoteReference w:id="14"/>
      </w:r>
      <w:r w:rsidRPr="00855791">
        <w:t>.</w:t>
      </w:r>
    </w:p>
    <w:p w14:paraId="6489C248" w14:textId="77777777" w:rsidR="00944ACB" w:rsidRPr="00855791" w:rsidRDefault="00944ACB" w:rsidP="006E2771">
      <w:r w:rsidRPr="00855791">
        <w:t xml:space="preserve">In the given context, the term "processing" means </w:t>
      </w:r>
      <w:r w:rsidR="009874BE" w:rsidRPr="00855791">
        <w:t xml:space="preserve">that receivers must accept </w:t>
      </w:r>
      <w:r w:rsidRPr="00855791">
        <w:t>incoming data and transparently provid</w:t>
      </w:r>
      <w:r w:rsidR="009874BE" w:rsidRPr="00855791">
        <w:t xml:space="preserve">e </w:t>
      </w:r>
      <w:r w:rsidRPr="00855791">
        <w:t>these data to applications and services. It does neither imply nor prescribe what applications and services finally do with the data (parse, convert, store, make searchable, display to users, etc.).</w:t>
      </w:r>
    </w:p>
    <w:p w14:paraId="13EF3779" w14:textId="56E60CD3" w:rsidR="008C581A" w:rsidRPr="00855791" w:rsidRDefault="00BB58EE" w:rsidP="006E2771">
      <w:r w:rsidRPr="00855791">
        <w:t xml:space="preserve">Classes are classified as ‘Mandatory’ in section </w:t>
      </w:r>
      <w:r w:rsidRPr="00855791">
        <w:fldChar w:fldCharType="begin"/>
      </w:r>
      <w:r w:rsidRPr="00855791">
        <w:instrText xml:space="preserve"> REF _Ref355809216 \r \h </w:instrText>
      </w:r>
      <w:r w:rsidR="00EF5C27" w:rsidRPr="00855791">
        <w:instrText xml:space="preserve"> \* MERGEFORMAT </w:instrText>
      </w:r>
      <w:r w:rsidRPr="00855791">
        <w:fldChar w:fldCharType="separate"/>
      </w:r>
      <w:r w:rsidR="001F32B3">
        <w:t>3.1</w:t>
      </w:r>
      <w:r w:rsidRPr="00855791">
        <w:fldChar w:fldCharType="end"/>
      </w:r>
      <w:r w:rsidRPr="00855791">
        <w:t xml:space="preserve"> if they appear as the range of one of the mandatory properties in section </w:t>
      </w:r>
      <w:r w:rsidR="00FA6BDF" w:rsidRPr="00855791">
        <w:fldChar w:fldCharType="begin"/>
      </w:r>
      <w:r w:rsidR="00FA6BDF" w:rsidRPr="00855791">
        <w:instrText xml:space="preserve"> REF _Ref415759978 \r \h </w:instrText>
      </w:r>
      <w:r w:rsidR="00FA6BDF" w:rsidRPr="00855791">
        <w:fldChar w:fldCharType="separate"/>
      </w:r>
      <w:r w:rsidR="001F32B3">
        <w:t>4</w:t>
      </w:r>
      <w:r w:rsidR="00FA6BDF" w:rsidRPr="00855791">
        <w:fldChar w:fldCharType="end"/>
      </w:r>
      <w:r w:rsidR="00EF5C27" w:rsidRPr="00855791">
        <w:t xml:space="preserve">. </w:t>
      </w:r>
    </w:p>
    <w:p w14:paraId="5B2FE556" w14:textId="1D194ED7" w:rsidR="008C581A" w:rsidRPr="00855791" w:rsidRDefault="00EF5C27" w:rsidP="006E2771">
      <w:r w:rsidRPr="00855791">
        <w:t xml:space="preserve">The class ‘Distribution’ is classified as ‘Recommended’ </w:t>
      </w:r>
      <w:r w:rsidR="005D0453" w:rsidRPr="00855791">
        <w:t xml:space="preserve">in section </w:t>
      </w:r>
      <w:r w:rsidR="008C581A" w:rsidRPr="00855791">
        <w:fldChar w:fldCharType="begin"/>
      </w:r>
      <w:r w:rsidR="008C581A" w:rsidRPr="00855791">
        <w:instrText xml:space="preserve"> REF _Ref362173290 \r \h  \* MERGEFORMAT </w:instrText>
      </w:r>
      <w:r w:rsidR="008C581A" w:rsidRPr="00855791">
        <w:fldChar w:fldCharType="separate"/>
      </w:r>
      <w:r w:rsidR="001F32B3">
        <w:t>3.2</w:t>
      </w:r>
      <w:r w:rsidR="008C581A" w:rsidRPr="00855791">
        <w:fldChar w:fldCharType="end"/>
      </w:r>
      <w:r w:rsidR="008C581A" w:rsidRPr="00855791">
        <w:t xml:space="preserve"> to allow for cases that </w:t>
      </w:r>
      <w:r w:rsidRPr="00855791">
        <w:t>a particular Dataset does not have a downloadable Distribution</w:t>
      </w:r>
      <w:r w:rsidR="008C581A" w:rsidRPr="00855791">
        <w:t xml:space="preserve">, </w:t>
      </w:r>
      <w:r w:rsidR="00B13385" w:rsidRPr="00855791">
        <w:t xml:space="preserve">and </w:t>
      </w:r>
      <w:r w:rsidRPr="00855791">
        <w:t xml:space="preserve">in </w:t>
      </w:r>
      <w:r w:rsidR="00B13385" w:rsidRPr="00855791">
        <w:t xml:space="preserve">such </w:t>
      </w:r>
      <w:r w:rsidRPr="00855791">
        <w:t>case</w:t>
      </w:r>
      <w:r w:rsidR="00B13385" w:rsidRPr="00855791">
        <w:t>s</w:t>
      </w:r>
      <w:r w:rsidRPr="00855791">
        <w:t xml:space="preserve"> the </w:t>
      </w:r>
      <w:r w:rsidR="005D0453" w:rsidRPr="00855791">
        <w:t xml:space="preserve">sender </w:t>
      </w:r>
      <w:r w:rsidRPr="00855791">
        <w:t xml:space="preserve">of data would not be able to </w:t>
      </w:r>
      <w:r w:rsidR="008C581A" w:rsidRPr="00855791">
        <w:t xml:space="preserve">provide this information. However, </w:t>
      </w:r>
      <w:r w:rsidR="005D0453" w:rsidRPr="00855791">
        <w:t xml:space="preserve">it can be expected that in the majority of cases Datasets </w:t>
      </w:r>
      <w:r w:rsidR="00B13385" w:rsidRPr="00855791">
        <w:t>do</w:t>
      </w:r>
      <w:r w:rsidR="008C581A" w:rsidRPr="00855791">
        <w:t xml:space="preserve"> </w:t>
      </w:r>
      <w:r w:rsidR="005D0453" w:rsidRPr="00855791">
        <w:t>have downloadable Distribution</w:t>
      </w:r>
      <w:r w:rsidR="00B13385" w:rsidRPr="00855791">
        <w:t>s</w:t>
      </w:r>
      <w:r w:rsidR="008C581A" w:rsidRPr="00855791">
        <w:t xml:space="preserve">, </w:t>
      </w:r>
      <w:r w:rsidR="00B13385" w:rsidRPr="00855791">
        <w:t xml:space="preserve">and in such </w:t>
      </w:r>
      <w:r w:rsidR="005D0453" w:rsidRPr="00855791">
        <w:t>case</w:t>
      </w:r>
      <w:r w:rsidR="00B13385" w:rsidRPr="00855791">
        <w:t>s</w:t>
      </w:r>
      <w:r w:rsidR="005D0453" w:rsidRPr="00855791">
        <w:t xml:space="preserve"> the provision of information o</w:t>
      </w:r>
      <w:r w:rsidR="008C581A" w:rsidRPr="00855791">
        <w:t>n the Distribution is mandatory</w:t>
      </w:r>
      <w:r w:rsidR="005D0453" w:rsidRPr="00855791">
        <w:t xml:space="preserve">. </w:t>
      </w:r>
    </w:p>
    <w:p w14:paraId="577DFFEA" w14:textId="01530605" w:rsidR="00BB58EE" w:rsidRPr="00855791" w:rsidRDefault="005D0453" w:rsidP="006E2771">
      <w:r w:rsidRPr="00855791">
        <w:lastRenderedPageBreak/>
        <w:t xml:space="preserve">All other classes are </w:t>
      </w:r>
      <w:r w:rsidR="00BB58EE" w:rsidRPr="00855791">
        <w:t>classified as ‘Optional’ in section</w:t>
      </w:r>
      <w:r w:rsidR="008C581A" w:rsidRPr="00855791">
        <w:t xml:space="preserve"> </w:t>
      </w:r>
      <w:r w:rsidR="008C581A" w:rsidRPr="00855791">
        <w:fldChar w:fldCharType="begin"/>
      </w:r>
      <w:r w:rsidR="008C581A" w:rsidRPr="00855791">
        <w:instrText xml:space="preserve"> REF _Ref362173374 \r \h </w:instrText>
      </w:r>
      <w:r w:rsidR="006A2E71" w:rsidRPr="00855791">
        <w:instrText xml:space="preserve"> \* MERGEFORMAT </w:instrText>
      </w:r>
      <w:r w:rsidR="008C581A" w:rsidRPr="00855791">
        <w:fldChar w:fldCharType="separate"/>
      </w:r>
      <w:r w:rsidR="001F32B3">
        <w:t>3.3</w:t>
      </w:r>
      <w:r w:rsidR="008C581A" w:rsidRPr="00855791">
        <w:fldChar w:fldCharType="end"/>
      </w:r>
      <w:r w:rsidR="00BB58EE" w:rsidRPr="00855791">
        <w:t xml:space="preserve">. A further description of the optional classes is only included as a sub-section in section </w:t>
      </w:r>
      <w:r w:rsidR="00FA6BDF" w:rsidRPr="00855791">
        <w:fldChar w:fldCharType="begin"/>
      </w:r>
      <w:r w:rsidR="00FA6BDF" w:rsidRPr="00855791">
        <w:instrText xml:space="preserve"> REF _Ref415759978 \r \h </w:instrText>
      </w:r>
      <w:r w:rsidR="00FA6BDF" w:rsidRPr="00855791">
        <w:fldChar w:fldCharType="separate"/>
      </w:r>
      <w:r w:rsidR="001F32B3">
        <w:t>4</w:t>
      </w:r>
      <w:r w:rsidR="00FA6BDF" w:rsidRPr="00855791">
        <w:fldChar w:fldCharType="end"/>
      </w:r>
      <w:r w:rsidR="00BB58EE" w:rsidRPr="00855791">
        <w:t xml:space="preserve"> if the Application Profile specifies mandatory or recommended properties for them. </w:t>
      </w:r>
    </w:p>
    <w:p w14:paraId="17CF8E86" w14:textId="77777777" w:rsidR="00BB58EE" w:rsidRPr="00855791" w:rsidRDefault="00BB58EE" w:rsidP="006E2771">
      <w:r w:rsidRPr="00855791">
        <w:t>The Application Profile reuses terms from various existing specifications. Classes and properties specified in the next sections have been taken from the following namespaces:</w:t>
      </w:r>
    </w:p>
    <w:p w14:paraId="109B6E58" w14:textId="77777777" w:rsidR="00BB58EE" w:rsidRPr="00855791" w:rsidRDefault="00BB58EE" w:rsidP="00BB58EE">
      <w:pPr>
        <w:pStyle w:val="Bulletpoint1"/>
        <w:contextualSpacing/>
      </w:pPr>
      <w:r w:rsidRPr="00855791">
        <w:t xml:space="preserve">adms: </w:t>
      </w:r>
      <w:hyperlink r:id="rId18" w:history="1">
        <w:r w:rsidRPr="00855791">
          <w:rPr>
            <w:rStyle w:val="Hyperlink"/>
          </w:rPr>
          <w:t>http://www.w3.org/ns/adms#</w:t>
        </w:r>
      </w:hyperlink>
      <w:r w:rsidRPr="00855791">
        <w:t xml:space="preserve"> </w:t>
      </w:r>
    </w:p>
    <w:p w14:paraId="35E4DA45" w14:textId="77777777" w:rsidR="00BB58EE" w:rsidRPr="00855791" w:rsidRDefault="00BB58EE" w:rsidP="00BB58EE">
      <w:pPr>
        <w:pStyle w:val="Bulletpoint1"/>
        <w:contextualSpacing/>
      </w:pPr>
      <w:r w:rsidRPr="00855791">
        <w:t xml:space="preserve">dcat: </w:t>
      </w:r>
      <w:hyperlink r:id="rId19" w:history="1">
        <w:r w:rsidRPr="00855791">
          <w:rPr>
            <w:rStyle w:val="Hyperlink"/>
          </w:rPr>
          <w:t>http://www.w3.org/ns/dcat#</w:t>
        </w:r>
      </w:hyperlink>
      <w:r w:rsidRPr="00855791">
        <w:t xml:space="preserve"> </w:t>
      </w:r>
    </w:p>
    <w:p w14:paraId="27965AAA" w14:textId="77777777" w:rsidR="00BB58EE" w:rsidRPr="00855791" w:rsidRDefault="00BB58EE" w:rsidP="00BB58EE">
      <w:pPr>
        <w:pStyle w:val="Bulletpoint1"/>
        <w:contextualSpacing/>
      </w:pPr>
      <w:r w:rsidRPr="00855791">
        <w:t xml:space="preserve">dct: </w:t>
      </w:r>
      <w:hyperlink r:id="rId20" w:history="1">
        <w:r w:rsidRPr="00855791">
          <w:rPr>
            <w:rStyle w:val="Hyperlink"/>
          </w:rPr>
          <w:t>http://purl.org/dc/terms/</w:t>
        </w:r>
      </w:hyperlink>
      <w:r w:rsidRPr="00855791">
        <w:t xml:space="preserve"> </w:t>
      </w:r>
    </w:p>
    <w:p w14:paraId="4E20FE2E" w14:textId="77777777" w:rsidR="00BB58EE" w:rsidRPr="00DF3368" w:rsidRDefault="00BB58EE" w:rsidP="00BB58EE">
      <w:pPr>
        <w:pStyle w:val="Bulletpoint1"/>
        <w:contextualSpacing/>
        <w:rPr>
          <w:rStyle w:val="Hyperlink"/>
          <w:color w:val="auto"/>
          <w:u w:val="none"/>
          <w:lang w:val="da-DK"/>
        </w:rPr>
      </w:pPr>
      <w:r w:rsidRPr="00DF3368">
        <w:rPr>
          <w:lang w:val="da-DK"/>
        </w:rPr>
        <w:t xml:space="preserve">foaf: </w:t>
      </w:r>
      <w:hyperlink r:id="rId21" w:history="1">
        <w:r w:rsidRPr="00DF3368">
          <w:rPr>
            <w:rStyle w:val="Hyperlink"/>
            <w:lang w:val="da-DK"/>
          </w:rPr>
          <w:t>http://xmlns.com/foaf/0.1/</w:t>
        </w:r>
      </w:hyperlink>
    </w:p>
    <w:p w14:paraId="11BD03AE" w14:textId="13BAF385" w:rsidR="00D25012" w:rsidRPr="00855791" w:rsidRDefault="00D25012" w:rsidP="00BB58EE">
      <w:pPr>
        <w:pStyle w:val="Bulletpoint1"/>
        <w:contextualSpacing/>
      </w:pPr>
      <w:r w:rsidRPr="00855791">
        <w:t xml:space="preserve">owl: </w:t>
      </w:r>
      <w:hyperlink r:id="rId22" w:history="1">
        <w:r w:rsidRPr="00855791">
          <w:rPr>
            <w:rStyle w:val="Hyperlink"/>
          </w:rPr>
          <w:t>http://www.w3.org/2002/07/owl#</w:t>
        </w:r>
      </w:hyperlink>
      <w:r w:rsidRPr="00855791">
        <w:t xml:space="preserve"> </w:t>
      </w:r>
    </w:p>
    <w:p w14:paraId="62C3FD0E" w14:textId="77777777" w:rsidR="00BB58EE" w:rsidRPr="00855791" w:rsidRDefault="00BB58EE" w:rsidP="00BB58EE">
      <w:pPr>
        <w:pStyle w:val="Bulletpoint1"/>
        <w:contextualSpacing/>
      </w:pPr>
      <w:r w:rsidRPr="00855791">
        <w:t xml:space="preserve">rdfs: </w:t>
      </w:r>
      <w:hyperlink r:id="rId23" w:history="1">
        <w:r w:rsidRPr="00855791">
          <w:rPr>
            <w:rStyle w:val="Hyperlink"/>
          </w:rPr>
          <w:t>http://www.w3.org/2000/01/rdf-schema#</w:t>
        </w:r>
      </w:hyperlink>
      <w:r w:rsidRPr="00855791">
        <w:t xml:space="preserve"> </w:t>
      </w:r>
    </w:p>
    <w:p w14:paraId="13CFF3D5" w14:textId="77777777" w:rsidR="00BB58EE" w:rsidRPr="00855791" w:rsidRDefault="00BB58EE" w:rsidP="00BB58EE">
      <w:pPr>
        <w:pStyle w:val="Bulletpoint1"/>
        <w:contextualSpacing/>
      </w:pPr>
      <w:r w:rsidRPr="00855791">
        <w:t xml:space="preserve">schema: </w:t>
      </w:r>
      <w:hyperlink r:id="rId24" w:history="1">
        <w:r w:rsidRPr="00855791">
          <w:rPr>
            <w:rStyle w:val="Hyperlink"/>
          </w:rPr>
          <w:t>http://schema.org/</w:t>
        </w:r>
      </w:hyperlink>
      <w:r w:rsidRPr="00855791">
        <w:t xml:space="preserve"> </w:t>
      </w:r>
    </w:p>
    <w:p w14:paraId="2BC9DB84" w14:textId="77777777" w:rsidR="00BB58EE" w:rsidRPr="00DF3368" w:rsidRDefault="00BB58EE" w:rsidP="00BB58EE">
      <w:pPr>
        <w:pStyle w:val="Bulletpoint1"/>
        <w:contextualSpacing/>
        <w:rPr>
          <w:lang w:val="da-DK"/>
        </w:rPr>
      </w:pPr>
      <w:r w:rsidRPr="00DF3368">
        <w:rPr>
          <w:lang w:val="da-DK"/>
        </w:rPr>
        <w:t xml:space="preserve">skos: </w:t>
      </w:r>
      <w:hyperlink r:id="rId25" w:history="1">
        <w:r w:rsidRPr="00DF3368">
          <w:rPr>
            <w:rStyle w:val="Hyperlink"/>
            <w:lang w:val="da-DK"/>
          </w:rPr>
          <w:t>http://www.w3.org/2004/02/skos/core#</w:t>
        </w:r>
      </w:hyperlink>
      <w:r w:rsidRPr="00DF3368">
        <w:rPr>
          <w:lang w:val="da-DK"/>
        </w:rPr>
        <w:t xml:space="preserve"> </w:t>
      </w:r>
    </w:p>
    <w:p w14:paraId="79F72613" w14:textId="77777777" w:rsidR="000800EC" w:rsidRPr="00B76B72" w:rsidRDefault="000800EC" w:rsidP="00BB58EE">
      <w:pPr>
        <w:pStyle w:val="Bulletpoint1"/>
        <w:contextualSpacing/>
        <w:rPr>
          <w:lang w:val="de-DE"/>
        </w:rPr>
      </w:pPr>
      <w:r w:rsidRPr="00B76B72">
        <w:rPr>
          <w:lang w:val="de-DE"/>
        </w:rPr>
        <w:t xml:space="preserve">spdx: </w:t>
      </w:r>
      <w:hyperlink r:id="rId26" w:history="1">
        <w:r w:rsidRPr="00B76B72">
          <w:rPr>
            <w:rStyle w:val="Hyperlink"/>
            <w:lang w:val="de-DE"/>
          </w:rPr>
          <w:t>http://spdx.org/rdf/terms#</w:t>
        </w:r>
      </w:hyperlink>
    </w:p>
    <w:p w14:paraId="5D0F94F8" w14:textId="77777777" w:rsidR="00BB58EE" w:rsidRPr="00855791" w:rsidRDefault="00BB58EE" w:rsidP="00BB58EE">
      <w:pPr>
        <w:pStyle w:val="Bulletpoint1"/>
        <w:contextualSpacing/>
      </w:pPr>
      <w:r w:rsidRPr="00855791">
        <w:t xml:space="preserve">xsd: </w:t>
      </w:r>
      <w:hyperlink r:id="rId27" w:history="1">
        <w:r w:rsidRPr="00855791">
          <w:rPr>
            <w:rStyle w:val="Hyperlink"/>
          </w:rPr>
          <w:t>http://www.w3.org/2001/XMLSchema#</w:t>
        </w:r>
      </w:hyperlink>
      <w:r w:rsidRPr="00855791">
        <w:t xml:space="preserve"> </w:t>
      </w:r>
    </w:p>
    <w:p w14:paraId="39D2DA71" w14:textId="77888DCB" w:rsidR="00BB58EE" w:rsidRPr="00855791" w:rsidRDefault="00BB58EE" w:rsidP="00BB58EE">
      <w:pPr>
        <w:pStyle w:val="Bulletpoint1"/>
      </w:pPr>
      <w:r w:rsidRPr="00855791">
        <w:t>v</w:t>
      </w:r>
      <w:r w:rsidR="004B7C09" w:rsidRPr="00855791">
        <w:t>card</w:t>
      </w:r>
      <w:r w:rsidRPr="00855791">
        <w:t xml:space="preserve">: </w:t>
      </w:r>
      <w:hyperlink r:id="rId28" w:history="1">
        <w:r w:rsidRPr="00855791">
          <w:rPr>
            <w:rStyle w:val="Hyperlink"/>
          </w:rPr>
          <w:t>http://www.w3.org/2006/vcard/ns#</w:t>
        </w:r>
      </w:hyperlink>
      <w:r w:rsidRPr="00855791">
        <w:t xml:space="preserve"> </w:t>
      </w:r>
    </w:p>
    <w:p w14:paraId="35898820" w14:textId="3921C2AB" w:rsidR="00D547C8" w:rsidRPr="00855791" w:rsidRDefault="005E1B9D" w:rsidP="006E2771">
      <w:bookmarkStart w:id="254" w:name="_Toc415175843"/>
      <w:bookmarkStart w:id="255" w:name="_Toc415224579"/>
      <w:bookmarkStart w:id="256" w:name="_Toc415582017"/>
      <w:bookmarkStart w:id="257" w:name="_Ref352006691"/>
      <w:bookmarkEnd w:id="254"/>
      <w:bookmarkEnd w:id="255"/>
      <w:bookmarkEnd w:id="256"/>
      <w:r w:rsidRPr="00855791">
        <w:t>Application Profile classes</w:t>
      </w:r>
      <w:bookmarkEnd w:id="253"/>
      <w:bookmarkEnd w:id="257"/>
      <w:r w:rsidR="004D0412" w:rsidRPr="00855791">
        <w:t xml:space="preserve"> </w:t>
      </w:r>
      <w:r w:rsidR="00F527FA" w:rsidRPr="00855791">
        <w:t>shows a UML diagram of all classes and properties included i</w:t>
      </w:r>
      <w:r w:rsidR="00D547C8" w:rsidRPr="00855791">
        <w:t>n the DCAT Application Profile.</w:t>
      </w:r>
    </w:p>
    <w:p w14:paraId="3FB5A983" w14:textId="2803612C" w:rsidR="00A87784" w:rsidRPr="00855791" w:rsidRDefault="00F31058" w:rsidP="00460FD1">
      <w:pPr>
        <w:jc w:val="center"/>
      </w:pPr>
      <w:bookmarkStart w:id="258" w:name="_Ref355972709"/>
      <w:r w:rsidRPr="00855791">
        <w:rPr>
          <w:noProof/>
          <w:lang w:eastAsia="en-GB"/>
        </w:rPr>
        <w:drawing>
          <wp:inline distT="0" distB="0" distL="0" distR="0" wp14:anchorId="1571F135" wp14:editId="02473566">
            <wp:extent cx="8322945" cy="446630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at_Captur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339615" cy="4475251"/>
                    </a:xfrm>
                    <a:prstGeom prst="rect">
                      <a:avLst/>
                    </a:prstGeom>
                  </pic:spPr>
                </pic:pic>
              </a:graphicData>
            </a:graphic>
          </wp:inline>
        </w:drawing>
      </w:r>
    </w:p>
    <w:p w14:paraId="6B5725CD" w14:textId="4C0908BF" w:rsidR="009B050C" w:rsidRPr="00855791" w:rsidRDefault="00F527FA" w:rsidP="00460FD1">
      <w:pPr>
        <w:jc w:val="center"/>
      </w:pPr>
      <w:r w:rsidRPr="00855791">
        <w:t xml:space="preserve">Figure </w:t>
      </w:r>
      <w:fldSimple w:instr=" SEQ Figure \* ARABIC ">
        <w:r w:rsidR="001F32B3">
          <w:rPr>
            <w:noProof/>
          </w:rPr>
          <w:t>1</w:t>
        </w:r>
      </w:fldSimple>
      <w:bookmarkEnd w:id="258"/>
      <w:r w:rsidRPr="00855791">
        <w:t xml:space="preserve"> - DCAT Application Profile UML </w:t>
      </w:r>
      <w:r w:rsidR="00FA38E2" w:rsidRPr="00855791">
        <w:t xml:space="preserve">Class </w:t>
      </w:r>
      <w:r w:rsidRPr="00855791">
        <w:t>Diagram</w:t>
      </w:r>
    </w:p>
    <w:p w14:paraId="09520962" w14:textId="3E2FF50E" w:rsidR="009B050C" w:rsidRPr="00855791" w:rsidRDefault="00A97DC5" w:rsidP="00AA42F1">
      <w:pPr>
        <w:pStyle w:val="Heading1"/>
      </w:pPr>
      <w:bookmarkStart w:id="259" w:name="_Toc415582727"/>
      <w:bookmarkStart w:id="260" w:name="_Ref415760135"/>
      <w:bookmarkStart w:id="261" w:name="_Toc432158253"/>
      <w:r w:rsidRPr="00855791">
        <w:lastRenderedPageBreak/>
        <w:t>Application Profile classes</w:t>
      </w:r>
      <w:bookmarkEnd w:id="259"/>
      <w:bookmarkEnd w:id="260"/>
      <w:bookmarkEnd w:id="261"/>
    </w:p>
    <w:p w14:paraId="2B3EBB43" w14:textId="7BBE6C7F" w:rsidR="0089548D" w:rsidRPr="00855791" w:rsidRDefault="0089548D" w:rsidP="0089548D">
      <w:pPr>
        <w:pStyle w:val="Heading2"/>
      </w:pPr>
      <w:bookmarkStart w:id="262" w:name="_Ref355809216"/>
      <w:bookmarkStart w:id="263" w:name="_Toc432158254"/>
      <w:bookmarkStart w:id="264" w:name="_GoBack"/>
      <w:bookmarkEnd w:id="264"/>
      <w:r w:rsidRPr="00855791">
        <w:t>Mandatory Classes</w:t>
      </w:r>
      <w:bookmarkEnd w:id="262"/>
      <w:bookmarkEnd w:id="263"/>
    </w:p>
    <w:tbl>
      <w:tblPr>
        <w:tblStyle w:val="TableGrid"/>
        <w:tblW w:w="8897" w:type="dxa"/>
        <w:tblLayout w:type="fixed"/>
        <w:tblLook w:val="04A0" w:firstRow="1" w:lastRow="0" w:firstColumn="1" w:lastColumn="0" w:noHBand="0" w:noVBand="1"/>
      </w:tblPr>
      <w:tblGrid>
        <w:gridCol w:w="1526"/>
        <w:gridCol w:w="2551"/>
        <w:gridCol w:w="1985"/>
        <w:gridCol w:w="2835"/>
      </w:tblGrid>
      <w:tr w:rsidR="00E25324" w:rsidRPr="00855791" w14:paraId="21A72792" w14:textId="77777777" w:rsidTr="00685E66">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20A2B7D5" w14:textId="77777777" w:rsidR="00E25324" w:rsidRPr="00855791" w:rsidRDefault="00E25324" w:rsidP="006E2771">
            <w:pPr>
              <w:pStyle w:val="Tableheading"/>
            </w:pPr>
            <w:r w:rsidRPr="00855791">
              <w:t>Class name</w:t>
            </w:r>
          </w:p>
        </w:tc>
        <w:tc>
          <w:tcPr>
            <w:tcW w:w="2551" w:type="dxa"/>
          </w:tcPr>
          <w:p w14:paraId="1D732C97" w14:textId="77777777" w:rsidR="00E25324" w:rsidRPr="00855791" w:rsidRDefault="00E25324" w:rsidP="006E2771">
            <w:pPr>
              <w:pStyle w:val="Tableheading"/>
            </w:pPr>
            <w:r w:rsidRPr="00855791">
              <w:t>Usage note for the Application Profile</w:t>
            </w:r>
          </w:p>
        </w:tc>
        <w:tc>
          <w:tcPr>
            <w:tcW w:w="1985" w:type="dxa"/>
          </w:tcPr>
          <w:p w14:paraId="668257E6" w14:textId="77777777" w:rsidR="00E25324" w:rsidRPr="00855791" w:rsidRDefault="00E25324" w:rsidP="006E2771">
            <w:pPr>
              <w:pStyle w:val="Tableheading"/>
            </w:pPr>
            <w:r w:rsidRPr="00855791">
              <w:t>URI</w:t>
            </w:r>
          </w:p>
        </w:tc>
        <w:tc>
          <w:tcPr>
            <w:tcW w:w="2835" w:type="dxa"/>
          </w:tcPr>
          <w:p w14:paraId="3172F17D" w14:textId="77777777" w:rsidR="00E25324" w:rsidRPr="00855791" w:rsidRDefault="00E25324" w:rsidP="006E2771">
            <w:pPr>
              <w:pStyle w:val="Tableheading"/>
            </w:pPr>
            <w:r w:rsidRPr="00855791">
              <w:t>Reference</w:t>
            </w:r>
          </w:p>
        </w:tc>
      </w:tr>
      <w:tr w:rsidR="00A74AA6" w:rsidRPr="00855791" w14:paraId="5E1A389C" w14:textId="77777777" w:rsidTr="00A74AA6">
        <w:trPr>
          <w:cantSplit/>
        </w:trPr>
        <w:tc>
          <w:tcPr>
            <w:tcW w:w="1526" w:type="dxa"/>
          </w:tcPr>
          <w:p w14:paraId="24A5D9BE" w14:textId="77777777" w:rsidR="00A74AA6" w:rsidRPr="00855791" w:rsidRDefault="00A74AA6" w:rsidP="006E2771">
            <w:pPr>
              <w:pStyle w:val="Tableentry"/>
            </w:pPr>
            <w:r w:rsidRPr="00855791">
              <w:t>Agent</w:t>
            </w:r>
          </w:p>
        </w:tc>
        <w:tc>
          <w:tcPr>
            <w:tcW w:w="2551" w:type="dxa"/>
          </w:tcPr>
          <w:p w14:paraId="099F0F5D" w14:textId="4D1641F7" w:rsidR="00A74AA6" w:rsidRPr="00855791" w:rsidRDefault="00A74AA6" w:rsidP="006E2771">
            <w:pPr>
              <w:pStyle w:val="Tableentry"/>
            </w:pPr>
            <w:r w:rsidRPr="00855791">
              <w:t xml:space="preserve">An entity that is associated with </w:t>
            </w:r>
            <w:r w:rsidR="00E63D3B" w:rsidRPr="00855791">
              <w:t>Catalogue</w:t>
            </w:r>
            <w:r w:rsidRPr="00855791">
              <w:t xml:space="preserve">s and/or </w:t>
            </w:r>
            <w:r w:rsidR="00E63D3B" w:rsidRPr="00855791">
              <w:t>Dataset</w:t>
            </w:r>
            <w:r w:rsidRPr="00855791">
              <w:t xml:space="preserve">s. If the Agent is an organisation, the use of the </w:t>
            </w:r>
            <w:r w:rsidR="001D22E6" w:rsidRPr="00855791">
              <w:t>O</w:t>
            </w:r>
            <w:r w:rsidRPr="00855791">
              <w:t>rgani</w:t>
            </w:r>
            <w:r w:rsidR="001D22E6" w:rsidRPr="00855791">
              <w:t>z</w:t>
            </w:r>
            <w:r w:rsidRPr="00855791">
              <w:t xml:space="preserve">ation </w:t>
            </w:r>
            <w:r w:rsidR="001D22E6" w:rsidRPr="00855791">
              <w:t>O</w:t>
            </w:r>
            <w:r w:rsidRPr="00855791">
              <w:t>ntology</w:t>
            </w:r>
            <w:r w:rsidR="001D22E6" w:rsidRPr="00855791">
              <w:rPr>
                <w:rStyle w:val="FootnoteReference"/>
              </w:rPr>
              <w:footnoteReference w:id="15"/>
            </w:r>
            <w:r w:rsidRPr="00855791">
              <w:t xml:space="preserve"> is recommended.</w:t>
            </w:r>
            <w:r w:rsidR="00AA42F1" w:rsidRPr="00855791">
              <w:t xml:space="preserve"> See section 7 for a discussion on Agent roles.</w:t>
            </w:r>
          </w:p>
        </w:tc>
        <w:tc>
          <w:tcPr>
            <w:tcW w:w="1985" w:type="dxa"/>
          </w:tcPr>
          <w:p w14:paraId="361D253F" w14:textId="77777777" w:rsidR="00A74AA6" w:rsidRPr="00855791" w:rsidRDefault="00A74AA6" w:rsidP="006E2771">
            <w:pPr>
              <w:pStyle w:val="Tableentry"/>
            </w:pPr>
            <w:r w:rsidRPr="00855791">
              <w:t>foaf:Agent</w:t>
            </w:r>
          </w:p>
        </w:tc>
        <w:tc>
          <w:tcPr>
            <w:tcW w:w="2835" w:type="dxa"/>
          </w:tcPr>
          <w:p w14:paraId="172AC026" w14:textId="77777777" w:rsidR="00A74AA6" w:rsidRPr="00855791" w:rsidRDefault="00C05CD4" w:rsidP="006E2771">
            <w:pPr>
              <w:pStyle w:val="Tableentry"/>
            </w:pPr>
            <w:hyperlink r:id="rId30" w:anchor="term_Agent" w:history="1">
              <w:r w:rsidR="00A74AA6" w:rsidRPr="00855791">
                <w:rPr>
                  <w:rStyle w:val="Hyperlink"/>
                </w:rPr>
                <w:t>http://xmlns.com/foaf/spec/#term_Agent</w:t>
              </w:r>
            </w:hyperlink>
            <w:r w:rsidR="00A74AA6" w:rsidRPr="00855791">
              <w:t xml:space="preserve"> , </w:t>
            </w:r>
            <w:hyperlink r:id="rId31" w:history="1">
              <w:r w:rsidR="00A74AA6" w:rsidRPr="00855791">
                <w:rPr>
                  <w:rStyle w:val="Hyperlink"/>
                </w:rPr>
                <w:t>http://www.w3.org/TR/vocab-org/</w:t>
              </w:r>
            </w:hyperlink>
            <w:r w:rsidR="00A74AA6" w:rsidRPr="00855791">
              <w:t xml:space="preserve"> </w:t>
            </w:r>
          </w:p>
        </w:tc>
      </w:tr>
      <w:tr w:rsidR="008344A9" w:rsidRPr="00855791" w14:paraId="44F0C686" w14:textId="77777777" w:rsidTr="00685E66">
        <w:trPr>
          <w:cantSplit/>
        </w:trPr>
        <w:tc>
          <w:tcPr>
            <w:tcW w:w="1526" w:type="dxa"/>
          </w:tcPr>
          <w:p w14:paraId="2EFAAB77" w14:textId="77777777" w:rsidR="00714801" w:rsidRPr="00855791" w:rsidRDefault="00714801" w:rsidP="006E2771">
            <w:pPr>
              <w:pStyle w:val="Tableentry"/>
            </w:pPr>
            <w:r w:rsidRPr="00855791">
              <w:t xml:space="preserve">Category </w:t>
            </w:r>
          </w:p>
        </w:tc>
        <w:tc>
          <w:tcPr>
            <w:tcW w:w="2551" w:type="dxa"/>
          </w:tcPr>
          <w:p w14:paraId="6190B232" w14:textId="77777777" w:rsidR="00714801" w:rsidRPr="00855791" w:rsidRDefault="00714801" w:rsidP="006E2771">
            <w:pPr>
              <w:pStyle w:val="Tableentry"/>
            </w:pPr>
            <w:r w:rsidRPr="00855791">
              <w:t xml:space="preserve">A subject of a </w:t>
            </w:r>
            <w:r w:rsidR="00E63D3B" w:rsidRPr="00855791">
              <w:t>Dataset</w:t>
            </w:r>
            <w:r w:rsidRPr="00855791">
              <w:t>.</w:t>
            </w:r>
          </w:p>
        </w:tc>
        <w:tc>
          <w:tcPr>
            <w:tcW w:w="1985" w:type="dxa"/>
          </w:tcPr>
          <w:p w14:paraId="07110A53" w14:textId="77777777" w:rsidR="00714801" w:rsidRPr="00855791" w:rsidRDefault="00714801" w:rsidP="006E2771">
            <w:pPr>
              <w:pStyle w:val="Tableentry"/>
              <w:rPr>
                <w:rStyle w:val="Hyperlink"/>
              </w:rPr>
            </w:pPr>
            <w:r w:rsidRPr="00855791">
              <w:t>skos:Concept</w:t>
            </w:r>
            <w:r w:rsidRPr="00855791">
              <w:rPr>
                <w:rStyle w:val="Hyperlink"/>
              </w:rPr>
              <w:t xml:space="preserve"> </w:t>
            </w:r>
          </w:p>
        </w:tc>
        <w:tc>
          <w:tcPr>
            <w:tcW w:w="2835" w:type="dxa"/>
          </w:tcPr>
          <w:p w14:paraId="33C5C3AE" w14:textId="77777777" w:rsidR="00714801" w:rsidRPr="00855791" w:rsidRDefault="00C05CD4" w:rsidP="006E2771">
            <w:pPr>
              <w:pStyle w:val="Tableentry"/>
              <w:rPr>
                <w:rStyle w:val="Hyperlink"/>
              </w:rPr>
            </w:pPr>
            <w:hyperlink r:id="rId32" w:anchor="class-category-and-category-scheme" w:history="1">
              <w:r w:rsidR="00714801" w:rsidRPr="00855791">
                <w:rPr>
                  <w:rStyle w:val="Hyperlink"/>
                </w:rPr>
                <w:t>http://www.w3.org/TR/2013/WD-vocab-dcat-20130312/#class-category-and-category-scheme</w:t>
              </w:r>
            </w:hyperlink>
            <w:r w:rsidR="00714801" w:rsidRPr="00855791">
              <w:rPr>
                <w:rStyle w:val="Hyperlink"/>
              </w:rPr>
              <w:t xml:space="preserve"> </w:t>
            </w:r>
          </w:p>
        </w:tc>
      </w:tr>
      <w:tr w:rsidR="008344A9" w:rsidRPr="00855791" w14:paraId="634280D2" w14:textId="77777777" w:rsidTr="00685E66">
        <w:trPr>
          <w:cantSplit/>
        </w:trPr>
        <w:tc>
          <w:tcPr>
            <w:tcW w:w="1526" w:type="dxa"/>
          </w:tcPr>
          <w:p w14:paraId="63FCD420" w14:textId="77777777" w:rsidR="00714801" w:rsidRPr="00855791" w:rsidRDefault="00714801" w:rsidP="006E2771">
            <w:pPr>
              <w:pStyle w:val="Tableentry"/>
            </w:pPr>
            <w:r w:rsidRPr="00855791">
              <w:t>Category scheme</w:t>
            </w:r>
          </w:p>
        </w:tc>
        <w:tc>
          <w:tcPr>
            <w:tcW w:w="2551" w:type="dxa"/>
          </w:tcPr>
          <w:p w14:paraId="7562BA78" w14:textId="77777777" w:rsidR="00714801" w:rsidRPr="00855791" w:rsidRDefault="00714801" w:rsidP="006E2771">
            <w:pPr>
              <w:pStyle w:val="Tableentry"/>
            </w:pPr>
            <w:r w:rsidRPr="00855791">
              <w:t>A concept collection (e.g. controlled vocabulary) in which the Category is defined.</w:t>
            </w:r>
          </w:p>
        </w:tc>
        <w:tc>
          <w:tcPr>
            <w:tcW w:w="1985" w:type="dxa"/>
          </w:tcPr>
          <w:p w14:paraId="67988E8B" w14:textId="77777777" w:rsidR="00714801" w:rsidRPr="00855791" w:rsidRDefault="00714801" w:rsidP="006E2771">
            <w:pPr>
              <w:pStyle w:val="Tableentry"/>
              <w:rPr>
                <w:rStyle w:val="Hyperlink"/>
              </w:rPr>
            </w:pPr>
            <w:r w:rsidRPr="00855791">
              <w:t>skos:ConceptScheme</w:t>
            </w:r>
          </w:p>
        </w:tc>
        <w:tc>
          <w:tcPr>
            <w:tcW w:w="2835" w:type="dxa"/>
          </w:tcPr>
          <w:p w14:paraId="62A15B90" w14:textId="77777777" w:rsidR="00714801" w:rsidRPr="00855791" w:rsidRDefault="00C05CD4" w:rsidP="006E2771">
            <w:pPr>
              <w:pStyle w:val="Tableentry"/>
              <w:rPr>
                <w:rStyle w:val="Hyperlink"/>
              </w:rPr>
            </w:pPr>
            <w:hyperlink r:id="rId33" w:anchor="class-category-and-category-scheme" w:history="1">
              <w:r w:rsidR="00714801" w:rsidRPr="00855791">
                <w:rPr>
                  <w:rStyle w:val="Hyperlink"/>
                </w:rPr>
                <w:t>http://www.w3.org/TR/2013/WD-vocab-dcat-20130312/#class-category-and-category-scheme</w:t>
              </w:r>
            </w:hyperlink>
            <w:r w:rsidR="00714801" w:rsidRPr="00855791">
              <w:rPr>
                <w:rStyle w:val="Hyperlink"/>
              </w:rPr>
              <w:t xml:space="preserve"> </w:t>
            </w:r>
          </w:p>
        </w:tc>
      </w:tr>
      <w:tr w:rsidR="00E25324" w:rsidRPr="00855791" w14:paraId="68E74486" w14:textId="77777777" w:rsidTr="00685E66">
        <w:trPr>
          <w:cantSplit/>
        </w:trPr>
        <w:tc>
          <w:tcPr>
            <w:tcW w:w="1526" w:type="dxa"/>
          </w:tcPr>
          <w:p w14:paraId="0954EC82" w14:textId="77777777" w:rsidR="00E25324" w:rsidRPr="00855791" w:rsidRDefault="00E25324" w:rsidP="006E2771">
            <w:pPr>
              <w:pStyle w:val="Tableentry"/>
            </w:pPr>
            <w:r w:rsidRPr="00855791">
              <w:t>Catalog</w:t>
            </w:r>
            <w:r w:rsidR="006416FD" w:rsidRPr="00855791">
              <w:t>ue</w:t>
            </w:r>
          </w:p>
        </w:tc>
        <w:tc>
          <w:tcPr>
            <w:tcW w:w="2551" w:type="dxa"/>
          </w:tcPr>
          <w:p w14:paraId="1A01E024" w14:textId="77777777" w:rsidR="00E25324" w:rsidRPr="00855791" w:rsidRDefault="00E25324" w:rsidP="006E2771">
            <w:pPr>
              <w:pStyle w:val="Tableentry"/>
            </w:pPr>
            <w:r w:rsidRPr="00855791">
              <w:t xml:space="preserve">A catalogue or repository that hosts the </w:t>
            </w:r>
            <w:r w:rsidR="00E63D3B" w:rsidRPr="00855791">
              <w:t>Dataset</w:t>
            </w:r>
            <w:r w:rsidRPr="00855791">
              <w:t>s being described.</w:t>
            </w:r>
          </w:p>
        </w:tc>
        <w:tc>
          <w:tcPr>
            <w:tcW w:w="1985" w:type="dxa"/>
          </w:tcPr>
          <w:p w14:paraId="55007F4C" w14:textId="77777777" w:rsidR="00E25324" w:rsidRPr="00855791" w:rsidRDefault="00E25324" w:rsidP="006E2771">
            <w:pPr>
              <w:pStyle w:val="Tableentry"/>
            </w:pPr>
            <w:r w:rsidRPr="00855791">
              <w:t xml:space="preserve">dcat:Catalog </w:t>
            </w:r>
          </w:p>
        </w:tc>
        <w:tc>
          <w:tcPr>
            <w:tcW w:w="2835" w:type="dxa"/>
          </w:tcPr>
          <w:p w14:paraId="0F20659F" w14:textId="77777777" w:rsidR="00E25324" w:rsidRPr="00855791" w:rsidRDefault="00C05CD4" w:rsidP="006E2771">
            <w:pPr>
              <w:pStyle w:val="Tableentry"/>
            </w:pPr>
            <w:hyperlink r:id="rId34" w:anchor="class-catalog" w:history="1">
              <w:r w:rsidR="00E25324" w:rsidRPr="00855791">
                <w:rPr>
                  <w:rStyle w:val="Hyperlink"/>
                </w:rPr>
                <w:t>http://www.w3.org/TR/2013/WD-vocab-dcat-20130312/#class-catalog</w:t>
              </w:r>
            </w:hyperlink>
            <w:r w:rsidR="00E25324" w:rsidRPr="00855791">
              <w:t xml:space="preserve"> </w:t>
            </w:r>
          </w:p>
        </w:tc>
      </w:tr>
      <w:tr w:rsidR="00E25324" w:rsidRPr="00855791" w14:paraId="60B0AE22" w14:textId="77777777" w:rsidTr="00685E66">
        <w:trPr>
          <w:cantSplit/>
        </w:trPr>
        <w:tc>
          <w:tcPr>
            <w:tcW w:w="1526" w:type="dxa"/>
          </w:tcPr>
          <w:p w14:paraId="0B3CB8A0" w14:textId="77777777" w:rsidR="00E25324" w:rsidRPr="00855791" w:rsidRDefault="00E25324" w:rsidP="006E2771">
            <w:pPr>
              <w:pStyle w:val="Tableentry"/>
            </w:pPr>
            <w:r w:rsidRPr="00855791">
              <w:t>Dataset</w:t>
            </w:r>
          </w:p>
        </w:tc>
        <w:tc>
          <w:tcPr>
            <w:tcW w:w="2551" w:type="dxa"/>
          </w:tcPr>
          <w:p w14:paraId="338393D7" w14:textId="77777777" w:rsidR="00E25324" w:rsidRPr="00855791" w:rsidRDefault="00E25324" w:rsidP="006E2771">
            <w:pPr>
              <w:pStyle w:val="Tableentry"/>
            </w:pPr>
            <w:r w:rsidRPr="00855791">
              <w:t xml:space="preserve">A conceptual entity that represents the information published. </w:t>
            </w:r>
          </w:p>
        </w:tc>
        <w:tc>
          <w:tcPr>
            <w:tcW w:w="1985" w:type="dxa"/>
          </w:tcPr>
          <w:p w14:paraId="59CB5E0B" w14:textId="77777777" w:rsidR="00E25324" w:rsidRPr="00855791" w:rsidRDefault="00E25324" w:rsidP="006E2771">
            <w:pPr>
              <w:pStyle w:val="Tableentry"/>
            </w:pPr>
            <w:r w:rsidRPr="00855791">
              <w:t xml:space="preserve">dcat:Dataset </w:t>
            </w:r>
          </w:p>
        </w:tc>
        <w:tc>
          <w:tcPr>
            <w:tcW w:w="2835" w:type="dxa"/>
          </w:tcPr>
          <w:p w14:paraId="69E3BC03" w14:textId="77777777" w:rsidR="00E25324" w:rsidRPr="00855791" w:rsidRDefault="00C05CD4" w:rsidP="006E2771">
            <w:pPr>
              <w:pStyle w:val="Tableentry"/>
            </w:pPr>
            <w:hyperlink r:id="rId35" w:anchor="class-dataset" w:history="1">
              <w:r w:rsidR="00E25324" w:rsidRPr="00855791">
                <w:rPr>
                  <w:rStyle w:val="Hyperlink"/>
                </w:rPr>
                <w:t>http://www.w3.org/TR/2013/WD-vocab-dcat-20130312/#class-dataset</w:t>
              </w:r>
            </w:hyperlink>
            <w:r w:rsidR="00E25324" w:rsidRPr="00855791">
              <w:t xml:space="preserve"> </w:t>
            </w:r>
          </w:p>
        </w:tc>
      </w:tr>
      <w:tr w:rsidR="002C02FE" w:rsidRPr="00855791" w14:paraId="79F847DC" w14:textId="77777777" w:rsidTr="00685E66">
        <w:trPr>
          <w:cantSplit/>
        </w:trPr>
        <w:tc>
          <w:tcPr>
            <w:tcW w:w="1526" w:type="dxa"/>
          </w:tcPr>
          <w:p w14:paraId="75152F88" w14:textId="77777777" w:rsidR="002C02FE" w:rsidRPr="00855791" w:rsidRDefault="002C02FE" w:rsidP="006E2771">
            <w:pPr>
              <w:pStyle w:val="Tableentry"/>
            </w:pPr>
            <w:r w:rsidRPr="00855791">
              <w:t>Literal</w:t>
            </w:r>
          </w:p>
        </w:tc>
        <w:tc>
          <w:tcPr>
            <w:tcW w:w="2551" w:type="dxa"/>
          </w:tcPr>
          <w:p w14:paraId="48CD64CC" w14:textId="77777777" w:rsidR="002C02FE" w:rsidRPr="00855791" w:rsidRDefault="00685E66" w:rsidP="006E2771">
            <w:pPr>
              <w:pStyle w:val="Tableentry"/>
            </w:pPr>
            <w:r w:rsidRPr="00855791">
              <w:t xml:space="preserve">A literal value such as a string or integer; Literals may be typed, e.g. as a date according to xsd:date. Literals that contain human-readable text have an optional language tag as defined by </w:t>
            </w:r>
            <w:r w:rsidR="000E4647" w:rsidRPr="00855791">
              <w:t>BCP</w:t>
            </w:r>
            <w:r w:rsidR="001B707E" w:rsidRPr="00855791">
              <w:t xml:space="preserve"> </w:t>
            </w:r>
            <w:r w:rsidR="000E4647" w:rsidRPr="00855791">
              <w:t>47</w:t>
            </w:r>
            <w:r w:rsidR="000E4647" w:rsidRPr="00855791">
              <w:rPr>
                <w:rStyle w:val="FootnoteReference"/>
              </w:rPr>
              <w:footnoteReference w:id="16"/>
            </w:r>
            <w:r w:rsidR="00F37274" w:rsidRPr="00855791">
              <w:t>.</w:t>
            </w:r>
          </w:p>
        </w:tc>
        <w:tc>
          <w:tcPr>
            <w:tcW w:w="1985" w:type="dxa"/>
          </w:tcPr>
          <w:p w14:paraId="0AA0D1A3" w14:textId="77777777" w:rsidR="002C02FE" w:rsidRPr="00855791" w:rsidRDefault="002C02FE" w:rsidP="006E2771">
            <w:pPr>
              <w:pStyle w:val="Tableentry"/>
            </w:pPr>
            <w:r w:rsidRPr="00855791">
              <w:t>rdfs:Literal</w:t>
            </w:r>
          </w:p>
        </w:tc>
        <w:tc>
          <w:tcPr>
            <w:tcW w:w="2835" w:type="dxa"/>
          </w:tcPr>
          <w:p w14:paraId="5697006D" w14:textId="77777777" w:rsidR="002C02FE" w:rsidRPr="00855791" w:rsidRDefault="00C05CD4" w:rsidP="006E2771">
            <w:pPr>
              <w:pStyle w:val="Tableentry"/>
            </w:pPr>
            <w:hyperlink r:id="rId36" w:anchor="section-Literals" w:history="1">
              <w:r w:rsidR="000E4647" w:rsidRPr="00855791">
                <w:rPr>
                  <w:rStyle w:val="Hyperlink"/>
                </w:rPr>
                <w:t>http://www.w3.org/TR/rdf-concepts/#section-Literals</w:t>
              </w:r>
            </w:hyperlink>
            <w:r w:rsidR="000E4647" w:rsidRPr="00855791">
              <w:t xml:space="preserve"> </w:t>
            </w:r>
          </w:p>
        </w:tc>
      </w:tr>
      <w:tr w:rsidR="002C02FE" w:rsidRPr="00855791" w14:paraId="6B4F5331" w14:textId="77777777" w:rsidTr="00685E66">
        <w:trPr>
          <w:cantSplit/>
        </w:trPr>
        <w:tc>
          <w:tcPr>
            <w:tcW w:w="1526" w:type="dxa"/>
          </w:tcPr>
          <w:p w14:paraId="44E9C333" w14:textId="77777777" w:rsidR="002C02FE" w:rsidRPr="00855791" w:rsidRDefault="002C02FE" w:rsidP="006E2771">
            <w:pPr>
              <w:pStyle w:val="Tableentry"/>
            </w:pPr>
            <w:r w:rsidRPr="00855791">
              <w:t>Resource</w:t>
            </w:r>
          </w:p>
        </w:tc>
        <w:tc>
          <w:tcPr>
            <w:tcW w:w="2551" w:type="dxa"/>
          </w:tcPr>
          <w:p w14:paraId="56F2542B" w14:textId="77777777" w:rsidR="002C02FE" w:rsidRPr="00855791" w:rsidRDefault="00C54E48" w:rsidP="006E2771">
            <w:pPr>
              <w:pStyle w:val="Tableentry"/>
            </w:pPr>
            <w:r w:rsidRPr="00855791">
              <w:t>Anything described by RDF</w:t>
            </w:r>
            <w:r w:rsidR="00F37274" w:rsidRPr="00855791">
              <w:t>.</w:t>
            </w:r>
          </w:p>
        </w:tc>
        <w:tc>
          <w:tcPr>
            <w:tcW w:w="1985" w:type="dxa"/>
          </w:tcPr>
          <w:p w14:paraId="2993CAE4" w14:textId="77777777" w:rsidR="002C02FE" w:rsidRPr="00855791" w:rsidRDefault="002C02FE" w:rsidP="006E2771">
            <w:pPr>
              <w:pStyle w:val="Tableentry"/>
            </w:pPr>
            <w:r w:rsidRPr="00855791">
              <w:t>rdfs:Resource</w:t>
            </w:r>
          </w:p>
        </w:tc>
        <w:tc>
          <w:tcPr>
            <w:tcW w:w="2835" w:type="dxa"/>
          </w:tcPr>
          <w:p w14:paraId="25DB5B6E" w14:textId="77777777" w:rsidR="002C02FE" w:rsidRPr="00855791" w:rsidRDefault="00C05CD4" w:rsidP="006E2771">
            <w:pPr>
              <w:pStyle w:val="Tableentry"/>
            </w:pPr>
            <w:hyperlink r:id="rId37" w:anchor="ch_resource" w:history="1">
              <w:r w:rsidR="00C54E48" w:rsidRPr="00855791">
                <w:rPr>
                  <w:rStyle w:val="Hyperlink"/>
                </w:rPr>
                <w:t>http://www.w3.org/TR/rdf-schema/#ch_resource</w:t>
              </w:r>
            </w:hyperlink>
            <w:r w:rsidR="00C54E48" w:rsidRPr="00855791">
              <w:t xml:space="preserve"> </w:t>
            </w:r>
          </w:p>
        </w:tc>
      </w:tr>
    </w:tbl>
    <w:p w14:paraId="2FE5D69A" w14:textId="77777777" w:rsidR="005D0453" w:rsidRPr="00855791" w:rsidRDefault="005D0453" w:rsidP="00891056">
      <w:pPr>
        <w:pStyle w:val="Heading2"/>
      </w:pPr>
      <w:bookmarkStart w:id="265" w:name="_Toc429930824"/>
      <w:bookmarkStart w:id="266" w:name="_Toc430520826"/>
      <w:bookmarkStart w:id="267" w:name="_Toc430520891"/>
      <w:bookmarkStart w:id="268" w:name="_Toc430521087"/>
      <w:bookmarkStart w:id="269" w:name="_Toc430521180"/>
      <w:bookmarkStart w:id="270" w:name="_Toc430857074"/>
      <w:bookmarkStart w:id="271" w:name="_Ref362173290"/>
      <w:bookmarkStart w:id="272" w:name="_Toc432158255"/>
      <w:bookmarkStart w:id="273" w:name="_Ref361599209"/>
      <w:bookmarkEnd w:id="265"/>
      <w:bookmarkEnd w:id="266"/>
      <w:bookmarkEnd w:id="267"/>
      <w:bookmarkEnd w:id="268"/>
      <w:bookmarkEnd w:id="269"/>
      <w:bookmarkEnd w:id="270"/>
      <w:r w:rsidRPr="00855791">
        <w:t>Recommended Class</w:t>
      </w:r>
      <w:bookmarkEnd w:id="271"/>
      <w:r w:rsidR="00543673" w:rsidRPr="00855791">
        <w:t>es</w:t>
      </w:r>
      <w:bookmarkEnd w:id="272"/>
    </w:p>
    <w:tbl>
      <w:tblPr>
        <w:tblStyle w:val="TableGrid"/>
        <w:tblW w:w="8897" w:type="dxa"/>
        <w:tblLayout w:type="fixed"/>
        <w:tblLook w:val="04A0" w:firstRow="1" w:lastRow="0" w:firstColumn="1" w:lastColumn="0" w:noHBand="0" w:noVBand="1"/>
      </w:tblPr>
      <w:tblGrid>
        <w:gridCol w:w="1526"/>
        <w:gridCol w:w="2551"/>
        <w:gridCol w:w="1985"/>
        <w:gridCol w:w="2835"/>
      </w:tblGrid>
      <w:tr w:rsidR="005D0453" w:rsidRPr="00855791" w14:paraId="44113B33" w14:textId="77777777" w:rsidTr="008C581A">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1F669BD4" w14:textId="77777777" w:rsidR="005D0453" w:rsidRPr="00855791" w:rsidRDefault="005D0453" w:rsidP="006E2771">
            <w:pPr>
              <w:pStyle w:val="Tableheading"/>
            </w:pPr>
            <w:r w:rsidRPr="00855791">
              <w:t>Class name</w:t>
            </w:r>
          </w:p>
        </w:tc>
        <w:tc>
          <w:tcPr>
            <w:tcW w:w="2551" w:type="dxa"/>
          </w:tcPr>
          <w:p w14:paraId="3E74CB3D" w14:textId="77777777" w:rsidR="005D0453" w:rsidRPr="00855791" w:rsidRDefault="005D0453" w:rsidP="006E2771">
            <w:pPr>
              <w:pStyle w:val="Tableheading"/>
            </w:pPr>
            <w:r w:rsidRPr="00855791">
              <w:t>Usage note for the Application Profile</w:t>
            </w:r>
          </w:p>
        </w:tc>
        <w:tc>
          <w:tcPr>
            <w:tcW w:w="1985" w:type="dxa"/>
          </w:tcPr>
          <w:p w14:paraId="21A5B7FB" w14:textId="77777777" w:rsidR="005D0453" w:rsidRPr="00855791" w:rsidRDefault="005D0453" w:rsidP="006E2771">
            <w:pPr>
              <w:pStyle w:val="Tableheading"/>
            </w:pPr>
            <w:r w:rsidRPr="00855791">
              <w:t>URI</w:t>
            </w:r>
          </w:p>
        </w:tc>
        <w:tc>
          <w:tcPr>
            <w:tcW w:w="2835" w:type="dxa"/>
          </w:tcPr>
          <w:p w14:paraId="6D8FE356" w14:textId="77777777" w:rsidR="005D0453" w:rsidRPr="00855791" w:rsidRDefault="005D0453" w:rsidP="006E2771">
            <w:pPr>
              <w:pStyle w:val="Tableheading"/>
            </w:pPr>
            <w:r w:rsidRPr="00855791">
              <w:t>Reference</w:t>
            </w:r>
          </w:p>
        </w:tc>
      </w:tr>
      <w:tr w:rsidR="005D0453" w:rsidRPr="00855791" w14:paraId="2A031B4C" w14:textId="77777777" w:rsidTr="008C581A">
        <w:trPr>
          <w:cantSplit/>
        </w:trPr>
        <w:tc>
          <w:tcPr>
            <w:tcW w:w="1526" w:type="dxa"/>
          </w:tcPr>
          <w:p w14:paraId="6418EF2A" w14:textId="77777777" w:rsidR="005D0453" w:rsidRPr="00855791" w:rsidRDefault="005D0453" w:rsidP="006E2771">
            <w:pPr>
              <w:pStyle w:val="Tableentry"/>
            </w:pPr>
            <w:r w:rsidRPr="00855791">
              <w:t>Distribution</w:t>
            </w:r>
          </w:p>
        </w:tc>
        <w:tc>
          <w:tcPr>
            <w:tcW w:w="2551" w:type="dxa"/>
          </w:tcPr>
          <w:p w14:paraId="2B9BFDB8" w14:textId="77777777" w:rsidR="005D0453" w:rsidRPr="00855791" w:rsidRDefault="005D0453" w:rsidP="006E2771">
            <w:pPr>
              <w:pStyle w:val="Tableentry"/>
            </w:pPr>
            <w:r w:rsidRPr="00855791">
              <w:t xml:space="preserve">A physical embodiment of the </w:t>
            </w:r>
            <w:r w:rsidR="00E63D3B" w:rsidRPr="00855791">
              <w:t>Dataset</w:t>
            </w:r>
            <w:r w:rsidRPr="00855791">
              <w:t xml:space="preserve"> in a particular format.</w:t>
            </w:r>
          </w:p>
        </w:tc>
        <w:tc>
          <w:tcPr>
            <w:tcW w:w="1985" w:type="dxa"/>
          </w:tcPr>
          <w:p w14:paraId="1A613F0F" w14:textId="77777777" w:rsidR="005D0453" w:rsidRPr="00855791" w:rsidRDefault="005D0453" w:rsidP="006E2771">
            <w:pPr>
              <w:pStyle w:val="Tableentry"/>
            </w:pPr>
            <w:r w:rsidRPr="00855791">
              <w:t xml:space="preserve">dcat:Distribution </w:t>
            </w:r>
          </w:p>
        </w:tc>
        <w:tc>
          <w:tcPr>
            <w:tcW w:w="2835" w:type="dxa"/>
          </w:tcPr>
          <w:p w14:paraId="1FBCD34E" w14:textId="77777777" w:rsidR="005D0453" w:rsidRPr="00855791" w:rsidRDefault="00C05CD4" w:rsidP="006E2771">
            <w:pPr>
              <w:pStyle w:val="Tableentry"/>
            </w:pPr>
            <w:hyperlink r:id="rId38" w:anchor="class-distribution" w:history="1">
              <w:r w:rsidR="005D0453" w:rsidRPr="00855791">
                <w:rPr>
                  <w:rStyle w:val="Hyperlink"/>
                </w:rPr>
                <w:t>http://www.w3.org/TR/2013/WD-vocab-dcat-20130312/#class-distribution</w:t>
              </w:r>
            </w:hyperlink>
            <w:r w:rsidR="005D0453" w:rsidRPr="00855791">
              <w:t xml:space="preserve"> </w:t>
            </w:r>
          </w:p>
        </w:tc>
      </w:tr>
      <w:tr w:rsidR="00543673" w:rsidRPr="00855791" w14:paraId="5F5F36FC" w14:textId="77777777" w:rsidTr="008C581A">
        <w:trPr>
          <w:cantSplit/>
        </w:trPr>
        <w:tc>
          <w:tcPr>
            <w:tcW w:w="1526" w:type="dxa"/>
          </w:tcPr>
          <w:p w14:paraId="543B02C8" w14:textId="77777777" w:rsidR="00543673" w:rsidRPr="00855791" w:rsidRDefault="00543673" w:rsidP="006E2771">
            <w:pPr>
              <w:pStyle w:val="Tableentry"/>
            </w:pPr>
            <w:r w:rsidRPr="00855791">
              <w:t>Licence document</w:t>
            </w:r>
          </w:p>
        </w:tc>
        <w:tc>
          <w:tcPr>
            <w:tcW w:w="2551" w:type="dxa"/>
          </w:tcPr>
          <w:p w14:paraId="76E69A21" w14:textId="77777777" w:rsidR="00543673" w:rsidRPr="00855791" w:rsidRDefault="00543673" w:rsidP="006E2771">
            <w:pPr>
              <w:pStyle w:val="Tableentry"/>
            </w:pPr>
            <w:r w:rsidRPr="00855791">
              <w:t>A legal document giving official permission to do something with a resource.</w:t>
            </w:r>
          </w:p>
        </w:tc>
        <w:tc>
          <w:tcPr>
            <w:tcW w:w="1985" w:type="dxa"/>
          </w:tcPr>
          <w:p w14:paraId="07B3DE46" w14:textId="77777777" w:rsidR="00543673" w:rsidRPr="00855791" w:rsidRDefault="00543673" w:rsidP="006E2771">
            <w:pPr>
              <w:pStyle w:val="Tableentry"/>
            </w:pPr>
            <w:r w:rsidRPr="00855791">
              <w:t>dct:LicenseDocument</w:t>
            </w:r>
          </w:p>
        </w:tc>
        <w:tc>
          <w:tcPr>
            <w:tcW w:w="2835" w:type="dxa"/>
          </w:tcPr>
          <w:p w14:paraId="1A62E7B1" w14:textId="77777777" w:rsidR="00543673" w:rsidRPr="00855791" w:rsidRDefault="00C05CD4" w:rsidP="006E2771">
            <w:pPr>
              <w:pStyle w:val="Tableentry"/>
            </w:pPr>
            <w:hyperlink r:id="rId39" w:anchor="LicenseDocument" w:history="1">
              <w:r w:rsidR="00543673" w:rsidRPr="00855791">
                <w:rPr>
                  <w:rStyle w:val="Hyperlink"/>
                </w:rPr>
                <w:t>http://dublincore.org/documents/2012/06/14/dcmi-terms/?v=terms#LicenseDocument</w:t>
              </w:r>
            </w:hyperlink>
          </w:p>
        </w:tc>
      </w:tr>
    </w:tbl>
    <w:p w14:paraId="75FEDB8C" w14:textId="77777777" w:rsidR="0089548D" w:rsidRPr="00855791" w:rsidRDefault="0089548D" w:rsidP="00891056">
      <w:pPr>
        <w:pStyle w:val="Heading2"/>
      </w:pPr>
      <w:bookmarkStart w:id="274" w:name="_Toc429930826"/>
      <w:bookmarkStart w:id="275" w:name="_Toc430520828"/>
      <w:bookmarkStart w:id="276" w:name="_Toc430520893"/>
      <w:bookmarkStart w:id="277" w:name="_Toc430521089"/>
      <w:bookmarkStart w:id="278" w:name="_Toc430521182"/>
      <w:bookmarkStart w:id="279" w:name="_Toc430857076"/>
      <w:bookmarkStart w:id="280" w:name="_Ref362173374"/>
      <w:bookmarkStart w:id="281" w:name="_Toc432158256"/>
      <w:bookmarkEnd w:id="274"/>
      <w:bookmarkEnd w:id="275"/>
      <w:bookmarkEnd w:id="276"/>
      <w:bookmarkEnd w:id="277"/>
      <w:bookmarkEnd w:id="278"/>
      <w:bookmarkEnd w:id="279"/>
      <w:r w:rsidRPr="00855791">
        <w:t>Optional Class</w:t>
      </w:r>
      <w:r w:rsidR="00ED3447" w:rsidRPr="00855791">
        <w:t>es</w:t>
      </w:r>
      <w:bookmarkEnd w:id="273"/>
      <w:bookmarkEnd w:id="280"/>
      <w:bookmarkEnd w:id="281"/>
    </w:p>
    <w:tbl>
      <w:tblPr>
        <w:tblStyle w:val="TableGrid"/>
        <w:tblW w:w="8897" w:type="dxa"/>
        <w:tblLayout w:type="fixed"/>
        <w:tblLook w:val="04A0" w:firstRow="1" w:lastRow="0" w:firstColumn="1" w:lastColumn="0" w:noHBand="0" w:noVBand="1"/>
      </w:tblPr>
      <w:tblGrid>
        <w:gridCol w:w="1310"/>
        <w:gridCol w:w="2767"/>
        <w:gridCol w:w="1985"/>
        <w:gridCol w:w="2835"/>
      </w:tblGrid>
      <w:tr w:rsidR="00E25324" w:rsidRPr="00855791" w14:paraId="0EC50F40" w14:textId="77777777" w:rsidTr="00685E66">
        <w:trPr>
          <w:cnfStyle w:val="100000000000" w:firstRow="1" w:lastRow="0" w:firstColumn="0" w:lastColumn="0" w:oddVBand="0" w:evenVBand="0" w:oddHBand="0" w:evenHBand="0" w:firstRowFirstColumn="0" w:firstRowLastColumn="0" w:lastRowFirstColumn="0" w:lastRowLastColumn="0"/>
          <w:cantSplit/>
        </w:trPr>
        <w:tc>
          <w:tcPr>
            <w:tcW w:w="1310" w:type="dxa"/>
          </w:tcPr>
          <w:p w14:paraId="4D398CC2" w14:textId="77777777" w:rsidR="00E25324" w:rsidRPr="00855791" w:rsidRDefault="00E25324" w:rsidP="006E2771">
            <w:pPr>
              <w:pStyle w:val="Tableheading"/>
            </w:pPr>
            <w:r w:rsidRPr="00855791">
              <w:t>Class name</w:t>
            </w:r>
          </w:p>
        </w:tc>
        <w:tc>
          <w:tcPr>
            <w:tcW w:w="2767" w:type="dxa"/>
          </w:tcPr>
          <w:p w14:paraId="33D9D4E8" w14:textId="5EBD581E" w:rsidR="00E25324" w:rsidRPr="00855791" w:rsidRDefault="00F5204B" w:rsidP="006E2771">
            <w:pPr>
              <w:pStyle w:val="Tableheading"/>
            </w:pPr>
            <w:r w:rsidRPr="00855791">
              <w:t>Usage note for the Application Profile</w:t>
            </w:r>
          </w:p>
        </w:tc>
        <w:tc>
          <w:tcPr>
            <w:tcW w:w="1985" w:type="dxa"/>
          </w:tcPr>
          <w:p w14:paraId="46C9875F" w14:textId="77777777" w:rsidR="00E25324" w:rsidRPr="00855791" w:rsidRDefault="00E25324" w:rsidP="006E2771">
            <w:pPr>
              <w:pStyle w:val="Tableheading"/>
            </w:pPr>
            <w:r w:rsidRPr="00855791">
              <w:t>URI</w:t>
            </w:r>
          </w:p>
        </w:tc>
        <w:tc>
          <w:tcPr>
            <w:tcW w:w="2835" w:type="dxa"/>
          </w:tcPr>
          <w:p w14:paraId="3C5B1F1A" w14:textId="77777777" w:rsidR="00E25324" w:rsidRPr="00855791" w:rsidRDefault="00E25324" w:rsidP="006E2771">
            <w:pPr>
              <w:pStyle w:val="Tableheading"/>
            </w:pPr>
            <w:r w:rsidRPr="00855791">
              <w:t>Reference</w:t>
            </w:r>
          </w:p>
        </w:tc>
      </w:tr>
      <w:tr w:rsidR="00E25324" w:rsidRPr="00855791" w14:paraId="3B25E567" w14:textId="77777777" w:rsidTr="00685E66">
        <w:trPr>
          <w:cantSplit/>
        </w:trPr>
        <w:tc>
          <w:tcPr>
            <w:tcW w:w="1310" w:type="dxa"/>
          </w:tcPr>
          <w:p w14:paraId="38E6C5D2" w14:textId="77777777" w:rsidR="00E25324" w:rsidRPr="00855791" w:rsidRDefault="00E63D3B" w:rsidP="006E2771">
            <w:pPr>
              <w:pStyle w:val="Tableentry"/>
            </w:pPr>
            <w:r w:rsidRPr="00855791">
              <w:t>Catalogue Record</w:t>
            </w:r>
          </w:p>
        </w:tc>
        <w:tc>
          <w:tcPr>
            <w:tcW w:w="2767" w:type="dxa"/>
          </w:tcPr>
          <w:p w14:paraId="083FCC47" w14:textId="77777777" w:rsidR="00E25324" w:rsidRPr="00855791" w:rsidRDefault="00C54E48" w:rsidP="006E2771">
            <w:pPr>
              <w:pStyle w:val="Tableentry"/>
            </w:pPr>
            <w:r w:rsidRPr="00855791">
              <w:t xml:space="preserve">A description of a </w:t>
            </w:r>
            <w:r w:rsidR="00E63D3B" w:rsidRPr="00855791">
              <w:t>Dataset</w:t>
            </w:r>
            <w:r w:rsidRPr="00855791">
              <w:t xml:space="preserve">’s entry in the </w:t>
            </w:r>
            <w:r w:rsidR="00E63D3B" w:rsidRPr="00855791">
              <w:t>Catalogue</w:t>
            </w:r>
            <w:r w:rsidR="00E25324" w:rsidRPr="00855791">
              <w:t xml:space="preserve">. </w:t>
            </w:r>
          </w:p>
        </w:tc>
        <w:tc>
          <w:tcPr>
            <w:tcW w:w="1985" w:type="dxa"/>
          </w:tcPr>
          <w:p w14:paraId="128C821C" w14:textId="77777777" w:rsidR="00E25324" w:rsidRPr="00855791" w:rsidRDefault="00E25324" w:rsidP="006E2771">
            <w:pPr>
              <w:pStyle w:val="Tableentry"/>
            </w:pPr>
            <w:r w:rsidRPr="00855791">
              <w:t xml:space="preserve">dcat:CatalogRecord </w:t>
            </w:r>
          </w:p>
        </w:tc>
        <w:tc>
          <w:tcPr>
            <w:tcW w:w="2835" w:type="dxa"/>
          </w:tcPr>
          <w:p w14:paraId="33681622" w14:textId="77777777" w:rsidR="00E25324" w:rsidRPr="00855791" w:rsidRDefault="00C05CD4" w:rsidP="006E2771">
            <w:pPr>
              <w:pStyle w:val="Tableentry"/>
            </w:pPr>
            <w:hyperlink r:id="rId40" w:anchor="class-catalog-record" w:history="1">
              <w:r w:rsidR="00E25324" w:rsidRPr="00855791">
                <w:rPr>
                  <w:rStyle w:val="Hyperlink"/>
                </w:rPr>
                <w:t>http://www.w3.org/TR/2013/WD-vocab-dcat-20130312/#class-catalog-record</w:t>
              </w:r>
            </w:hyperlink>
            <w:r w:rsidR="00E25324" w:rsidRPr="00855791">
              <w:t xml:space="preserve"> </w:t>
            </w:r>
          </w:p>
        </w:tc>
      </w:tr>
      <w:tr w:rsidR="000800EC" w:rsidRPr="00855791" w14:paraId="5F7836CA" w14:textId="77777777" w:rsidTr="00685E66">
        <w:trPr>
          <w:cantSplit/>
        </w:trPr>
        <w:tc>
          <w:tcPr>
            <w:tcW w:w="1310" w:type="dxa"/>
          </w:tcPr>
          <w:p w14:paraId="37DE6C19" w14:textId="77777777" w:rsidR="000800EC" w:rsidRPr="00855791" w:rsidRDefault="000800EC" w:rsidP="006E2771">
            <w:pPr>
              <w:pStyle w:val="Tableentry"/>
            </w:pPr>
            <w:r w:rsidRPr="00855791">
              <w:t>Checksum</w:t>
            </w:r>
          </w:p>
        </w:tc>
        <w:tc>
          <w:tcPr>
            <w:tcW w:w="2767" w:type="dxa"/>
          </w:tcPr>
          <w:p w14:paraId="6AE5C017" w14:textId="77777777" w:rsidR="000800EC" w:rsidRPr="00855791" w:rsidRDefault="000800EC" w:rsidP="000800EC">
            <w:pPr>
              <w:pStyle w:val="Tableentry"/>
            </w:pPr>
            <w:r w:rsidRPr="00855791">
              <w:t>A value that allows the contents of a file to be authenticated. This class allows the results of a variety of checksum and cryptographic message digest algorithms to be represented.</w:t>
            </w:r>
          </w:p>
        </w:tc>
        <w:tc>
          <w:tcPr>
            <w:tcW w:w="1985" w:type="dxa"/>
          </w:tcPr>
          <w:p w14:paraId="0B07175D" w14:textId="77777777" w:rsidR="000800EC" w:rsidRPr="00855791" w:rsidRDefault="000800EC" w:rsidP="006E2771">
            <w:pPr>
              <w:pStyle w:val="Tableentry"/>
            </w:pPr>
            <w:r w:rsidRPr="00855791">
              <w:t>spdx:Checksum</w:t>
            </w:r>
          </w:p>
        </w:tc>
        <w:tc>
          <w:tcPr>
            <w:tcW w:w="2835" w:type="dxa"/>
          </w:tcPr>
          <w:p w14:paraId="2A17F891" w14:textId="77777777" w:rsidR="000800EC" w:rsidRPr="00855791" w:rsidRDefault="00C05CD4" w:rsidP="006E2771">
            <w:pPr>
              <w:pStyle w:val="Tableentry"/>
            </w:pPr>
            <w:hyperlink r:id="rId41" w:anchor="Checksum" w:history="1">
              <w:r w:rsidR="000800EC" w:rsidRPr="00855791">
                <w:rPr>
                  <w:rStyle w:val="Hyperlink"/>
                </w:rPr>
                <w:t>http://spdx.org/rdf/terms#Checksum</w:t>
              </w:r>
            </w:hyperlink>
          </w:p>
          <w:p w14:paraId="74A7ABD6" w14:textId="77777777" w:rsidR="000800EC" w:rsidRPr="00855791" w:rsidRDefault="000800EC" w:rsidP="006E2771">
            <w:pPr>
              <w:pStyle w:val="Tableentry"/>
            </w:pPr>
          </w:p>
        </w:tc>
      </w:tr>
      <w:tr w:rsidR="00ED3447" w:rsidRPr="00855791" w14:paraId="4FD8371D" w14:textId="77777777" w:rsidTr="00685E66">
        <w:trPr>
          <w:cantSplit/>
        </w:trPr>
        <w:tc>
          <w:tcPr>
            <w:tcW w:w="1310" w:type="dxa"/>
          </w:tcPr>
          <w:p w14:paraId="21DABB93" w14:textId="77777777" w:rsidR="00ED3447" w:rsidRPr="00855791" w:rsidRDefault="00ED3447" w:rsidP="006E2771">
            <w:pPr>
              <w:pStyle w:val="Tableentry"/>
            </w:pPr>
            <w:r w:rsidRPr="00855791">
              <w:t>Document</w:t>
            </w:r>
          </w:p>
        </w:tc>
        <w:tc>
          <w:tcPr>
            <w:tcW w:w="2767" w:type="dxa"/>
          </w:tcPr>
          <w:p w14:paraId="5F5AC839" w14:textId="77777777" w:rsidR="00ED3447" w:rsidRPr="00855791" w:rsidRDefault="00C54E48" w:rsidP="006E2771">
            <w:pPr>
              <w:pStyle w:val="Tableentry"/>
            </w:pPr>
            <w:r w:rsidRPr="00855791">
              <w:t xml:space="preserve">A textual resource intended for human consumption that contains information, e.g. </w:t>
            </w:r>
            <w:r w:rsidR="000E4647" w:rsidRPr="00855791">
              <w:t xml:space="preserve">a </w:t>
            </w:r>
            <w:r w:rsidR="00D371C3" w:rsidRPr="00855791">
              <w:t>web</w:t>
            </w:r>
            <w:r w:rsidR="000E4647" w:rsidRPr="00855791">
              <w:t xml:space="preserve"> page </w:t>
            </w:r>
            <w:r w:rsidRPr="00855791">
              <w:t xml:space="preserve">about a </w:t>
            </w:r>
            <w:r w:rsidR="00E63D3B" w:rsidRPr="00855791">
              <w:t>Dataset</w:t>
            </w:r>
            <w:r w:rsidR="00F37274" w:rsidRPr="00855791">
              <w:t>.</w:t>
            </w:r>
          </w:p>
        </w:tc>
        <w:tc>
          <w:tcPr>
            <w:tcW w:w="1985" w:type="dxa"/>
          </w:tcPr>
          <w:p w14:paraId="38C01A09" w14:textId="77777777" w:rsidR="00ED3447" w:rsidRPr="00855791" w:rsidRDefault="002C02FE" w:rsidP="006E2771">
            <w:pPr>
              <w:pStyle w:val="Tableentry"/>
            </w:pPr>
            <w:r w:rsidRPr="00855791">
              <w:t>foaf:Document</w:t>
            </w:r>
          </w:p>
        </w:tc>
        <w:tc>
          <w:tcPr>
            <w:tcW w:w="2835" w:type="dxa"/>
          </w:tcPr>
          <w:p w14:paraId="3CB39141" w14:textId="77777777" w:rsidR="00ED3447" w:rsidRPr="00855791" w:rsidRDefault="00C05CD4" w:rsidP="006E2771">
            <w:pPr>
              <w:pStyle w:val="Tableentry"/>
            </w:pPr>
            <w:hyperlink r:id="rId42" w:anchor="term_Document" w:history="1">
              <w:r w:rsidR="00C54E48" w:rsidRPr="00855791">
                <w:rPr>
                  <w:rStyle w:val="Hyperlink"/>
                </w:rPr>
                <w:t>http://xmlns.com/foaf/spec/#term_Document</w:t>
              </w:r>
            </w:hyperlink>
            <w:r w:rsidR="00C54E48" w:rsidRPr="00855791">
              <w:t xml:space="preserve"> </w:t>
            </w:r>
          </w:p>
        </w:tc>
      </w:tr>
      <w:tr w:rsidR="00ED3447" w:rsidRPr="00855791" w14:paraId="3E95FF20" w14:textId="77777777" w:rsidTr="00685E66">
        <w:trPr>
          <w:cantSplit/>
        </w:trPr>
        <w:tc>
          <w:tcPr>
            <w:tcW w:w="1310" w:type="dxa"/>
          </w:tcPr>
          <w:p w14:paraId="34C73ED5" w14:textId="77777777" w:rsidR="00ED3447" w:rsidRPr="00855791" w:rsidRDefault="00ED3447" w:rsidP="006E2771">
            <w:pPr>
              <w:pStyle w:val="Tableentry"/>
            </w:pPr>
            <w:r w:rsidRPr="00855791">
              <w:t>Frequency</w:t>
            </w:r>
          </w:p>
        </w:tc>
        <w:tc>
          <w:tcPr>
            <w:tcW w:w="2767" w:type="dxa"/>
          </w:tcPr>
          <w:p w14:paraId="5AC24F6A" w14:textId="77777777" w:rsidR="00ED3447" w:rsidRPr="00855791" w:rsidRDefault="00C54E48" w:rsidP="006E2771">
            <w:pPr>
              <w:pStyle w:val="Tableentry"/>
            </w:pPr>
            <w:r w:rsidRPr="00855791">
              <w:t>A rate at which something recurs</w:t>
            </w:r>
            <w:r w:rsidR="001C379C" w:rsidRPr="00855791">
              <w:t xml:space="preserve">, e.g. the publication of a </w:t>
            </w:r>
            <w:r w:rsidR="00E63D3B" w:rsidRPr="00855791">
              <w:t>Dataset</w:t>
            </w:r>
            <w:r w:rsidR="00F37274" w:rsidRPr="00855791">
              <w:t>.</w:t>
            </w:r>
          </w:p>
        </w:tc>
        <w:tc>
          <w:tcPr>
            <w:tcW w:w="1985" w:type="dxa"/>
          </w:tcPr>
          <w:p w14:paraId="6B6D6DC5" w14:textId="77777777" w:rsidR="00ED3447" w:rsidRPr="00855791" w:rsidRDefault="002C02FE" w:rsidP="006E2771">
            <w:pPr>
              <w:pStyle w:val="Tableentry"/>
            </w:pPr>
            <w:r w:rsidRPr="00855791">
              <w:t>dct:Frequency</w:t>
            </w:r>
          </w:p>
        </w:tc>
        <w:tc>
          <w:tcPr>
            <w:tcW w:w="2835" w:type="dxa"/>
          </w:tcPr>
          <w:p w14:paraId="60191DB8" w14:textId="77777777" w:rsidR="00ED3447" w:rsidRPr="00855791" w:rsidRDefault="00C05CD4" w:rsidP="006E2771">
            <w:pPr>
              <w:pStyle w:val="Tableentry"/>
            </w:pPr>
            <w:hyperlink r:id="rId43" w:anchor="terms-Frequency" w:history="1">
              <w:r w:rsidR="001C379C" w:rsidRPr="00855791">
                <w:rPr>
                  <w:rStyle w:val="Hyperlink"/>
                </w:rPr>
                <w:t>http://dublincore.org/documents/dcmi-terms/#terms-Frequency</w:t>
              </w:r>
            </w:hyperlink>
          </w:p>
        </w:tc>
      </w:tr>
      <w:tr w:rsidR="002C02FE" w:rsidRPr="00855791" w14:paraId="7CE3DA39" w14:textId="77777777" w:rsidTr="00685E66">
        <w:trPr>
          <w:cantSplit/>
        </w:trPr>
        <w:tc>
          <w:tcPr>
            <w:tcW w:w="1310" w:type="dxa"/>
          </w:tcPr>
          <w:p w14:paraId="1B693BF4" w14:textId="77777777" w:rsidR="002C02FE" w:rsidRPr="00855791" w:rsidRDefault="002C02FE" w:rsidP="006E2771">
            <w:pPr>
              <w:pStyle w:val="Tableentry"/>
            </w:pPr>
            <w:r w:rsidRPr="00855791">
              <w:lastRenderedPageBreak/>
              <w:t>Identifier</w:t>
            </w:r>
          </w:p>
        </w:tc>
        <w:tc>
          <w:tcPr>
            <w:tcW w:w="2767" w:type="dxa"/>
          </w:tcPr>
          <w:p w14:paraId="2F2DC480" w14:textId="77777777" w:rsidR="002C02FE" w:rsidRPr="00855791" w:rsidRDefault="000E4647" w:rsidP="006E2771">
            <w:pPr>
              <w:pStyle w:val="Tableentry"/>
            </w:pPr>
            <w:r w:rsidRPr="00855791">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14:paraId="09D83992" w14:textId="77777777" w:rsidR="002C02FE" w:rsidRPr="00855791" w:rsidRDefault="002C02FE" w:rsidP="006E2771">
            <w:pPr>
              <w:pStyle w:val="Tableentry"/>
            </w:pPr>
            <w:r w:rsidRPr="00855791">
              <w:t>adms:Identifier</w:t>
            </w:r>
          </w:p>
        </w:tc>
        <w:tc>
          <w:tcPr>
            <w:tcW w:w="2835" w:type="dxa"/>
          </w:tcPr>
          <w:p w14:paraId="47254C10" w14:textId="77777777" w:rsidR="002C02FE" w:rsidRPr="00855791" w:rsidRDefault="00C05CD4" w:rsidP="006E2771">
            <w:pPr>
              <w:pStyle w:val="Tableentry"/>
            </w:pPr>
            <w:hyperlink r:id="rId44" w:anchor="identifier" w:history="1">
              <w:r w:rsidR="000E4647" w:rsidRPr="00855791">
                <w:rPr>
                  <w:rStyle w:val="Hyperlink"/>
                </w:rPr>
                <w:t>http://www.w3.org/TR/vocab-adms/#identifier</w:t>
              </w:r>
            </w:hyperlink>
            <w:r w:rsidR="000E4647" w:rsidRPr="00855791">
              <w:t xml:space="preserve"> </w:t>
            </w:r>
          </w:p>
        </w:tc>
      </w:tr>
      <w:tr w:rsidR="00503240" w:rsidRPr="00855791" w14:paraId="5778FF08" w14:textId="77777777" w:rsidTr="00EB1C9C">
        <w:trPr>
          <w:cantSplit/>
        </w:trPr>
        <w:tc>
          <w:tcPr>
            <w:tcW w:w="1310" w:type="dxa"/>
          </w:tcPr>
          <w:p w14:paraId="3C5D75AC" w14:textId="77777777" w:rsidR="00503240" w:rsidRPr="00855791" w:rsidRDefault="00503240" w:rsidP="00EB1C9C">
            <w:pPr>
              <w:pStyle w:val="Tableentry"/>
            </w:pPr>
            <w:r w:rsidRPr="00855791">
              <w:t>Kind</w:t>
            </w:r>
          </w:p>
        </w:tc>
        <w:tc>
          <w:tcPr>
            <w:tcW w:w="2767" w:type="dxa"/>
          </w:tcPr>
          <w:p w14:paraId="6878115D" w14:textId="77777777" w:rsidR="00503240" w:rsidRPr="00855791" w:rsidRDefault="00503240" w:rsidP="00EB1C9C">
            <w:pPr>
              <w:pStyle w:val="Tableentry"/>
            </w:pPr>
            <w:r w:rsidRPr="00855791">
              <w:t>A description following the vCard specification, e.g. to provide telephone number and e-mail address for a contact point. Note that the class Kind is the parent class for the four explicit types of vCards (Individual, Organization, Location, Group).</w:t>
            </w:r>
          </w:p>
        </w:tc>
        <w:tc>
          <w:tcPr>
            <w:tcW w:w="1985" w:type="dxa"/>
          </w:tcPr>
          <w:p w14:paraId="613EFA5E" w14:textId="77777777" w:rsidR="00503240" w:rsidRPr="00855791" w:rsidRDefault="00503240" w:rsidP="00EB1C9C">
            <w:pPr>
              <w:pStyle w:val="Tableentry"/>
            </w:pPr>
            <w:r w:rsidRPr="00855791">
              <w:t>vcard:Kind</w:t>
            </w:r>
          </w:p>
        </w:tc>
        <w:tc>
          <w:tcPr>
            <w:tcW w:w="2835" w:type="dxa"/>
          </w:tcPr>
          <w:p w14:paraId="4817E355" w14:textId="77777777" w:rsidR="00503240" w:rsidRPr="00855791" w:rsidRDefault="00C05CD4" w:rsidP="00EB1C9C">
            <w:pPr>
              <w:pStyle w:val="Tableentry"/>
            </w:pPr>
            <w:hyperlink r:id="rId45" w:anchor="d4e181" w:history="1">
              <w:r w:rsidR="00503240" w:rsidRPr="00855791">
                <w:rPr>
                  <w:rStyle w:val="Hyperlink"/>
                </w:rPr>
                <w:t>http://www.w3.org/TR/2014/NOTE-vcard-rdf-20140522/#d4e181</w:t>
              </w:r>
            </w:hyperlink>
          </w:p>
        </w:tc>
      </w:tr>
      <w:tr w:rsidR="00ED3447" w:rsidRPr="00855791" w14:paraId="5B4D3203" w14:textId="77777777" w:rsidTr="00685E66">
        <w:trPr>
          <w:cantSplit/>
        </w:trPr>
        <w:tc>
          <w:tcPr>
            <w:tcW w:w="1310" w:type="dxa"/>
          </w:tcPr>
          <w:p w14:paraId="1664BFFE" w14:textId="77777777" w:rsidR="00ED3447" w:rsidRPr="00855791" w:rsidRDefault="00ED3447" w:rsidP="006E2771">
            <w:pPr>
              <w:pStyle w:val="Tableentry"/>
            </w:pPr>
            <w:r w:rsidRPr="00855791">
              <w:t>Linguistic system</w:t>
            </w:r>
          </w:p>
        </w:tc>
        <w:tc>
          <w:tcPr>
            <w:tcW w:w="2767" w:type="dxa"/>
          </w:tcPr>
          <w:p w14:paraId="32262879" w14:textId="77777777" w:rsidR="00ED3447" w:rsidRPr="00855791" w:rsidRDefault="001C379C" w:rsidP="006E2771">
            <w:pPr>
              <w:pStyle w:val="Tableentry"/>
            </w:pPr>
            <w:r w:rsidRPr="00855791">
              <w:t>A system of signs, symbols, sounds, gestures, or rules used in communication, e.g. a language</w:t>
            </w:r>
          </w:p>
        </w:tc>
        <w:tc>
          <w:tcPr>
            <w:tcW w:w="1985" w:type="dxa"/>
          </w:tcPr>
          <w:p w14:paraId="7CEB8272" w14:textId="77777777" w:rsidR="00ED3447" w:rsidRPr="00855791" w:rsidRDefault="002C02FE" w:rsidP="006E2771">
            <w:pPr>
              <w:pStyle w:val="Tableentry"/>
            </w:pPr>
            <w:r w:rsidRPr="00855791">
              <w:t>dct:LinguisticSystem</w:t>
            </w:r>
          </w:p>
        </w:tc>
        <w:tc>
          <w:tcPr>
            <w:tcW w:w="2835" w:type="dxa"/>
          </w:tcPr>
          <w:p w14:paraId="71F83D1B" w14:textId="77777777" w:rsidR="00ED3447" w:rsidRPr="00855791" w:rsidRDefault="00C05CD4" w:rsidP="006E2771">
            <w:pPr>
              <w:pStyle w:val="Tableentry"/>
            </w:pPr>
            <w:hyperlink r:id="rId46" w:anchor="terms-LinguisticSystem" w:history="1">
              <w:r w:rsidR="001C379C" w:rsidRPr="00855791">
                <w:rPr>
                  <w:rStyle w:val="Hyperlink"/>
                </w:rPr>
                <w:t>http://dublincore.org/documents/dcmi-terms/#terms-LinguisticSystem</w:t>
              </w:r>
            </w:hyperlink>
            <w:r w:rsidR="001C379C" w:rsidRPr="00855791">
              <w:t xml:space="preserve"> </w:t>
            </w:r>
          </w:p>
        </w:tc>
      </w:tr>
      <w:tr w:rsidR="00ED3447" w:rsidRPr="00855791" w14:paraId="18749FE5" w14:textId="77777777" w:rsidTr="00685E66">
        <w:trPr>
          <w:cantSplit/>
        </w:trPr>
        <w:tc>
          <w:tcPr>
            <w:tcW w:w="1310" w:type="dxa"/>
          </w:tcPr>
          <w:p w14:paraId="3B848B03" w14:textId="77777777" w:rsidR="00ED3447" w:rsidRPr="00855791" w:rsidRDefault="002C02FE" w:rsidP="006E2771">
            <w:pPr>
              <w:pStyle w:val="Tableentry"/>
            </w:pPr>
            <w:r w:rsidRPr="00855791">
              <w:t>Location</w:t>
            </w:r>
          </w:p>
        </w:tc>
        <w:tc>
          <w:tcPr>
            <w:tcW w:w="2767" w:type="dxa"/>
          </w:tcPr>
          <w:p w14:paraId="66D5B779" w14:textId="6E902F71" w:rsidR="00ED3447" w:rsidRPr="00855791" w:rsidRDefault="001C379C" w:rsidP="008C3863">
            <w:pPr>
              <w:pStyle w:val="Tableentry"/>
            </w:pPr>
            <w:r w:rsidRPr="00855791">
              <w:t>A spatial region or named place.</w:t>
            </w:r>
            <w:r w:rsidR="000D24B8" w:rsidRPr="00855791">
              <w:t xml:space="preserve"> It can be represented using a controlled vocabulary or with geographic coordinates. In the latter case, the use of the Core Location Vocabulary</w:t>
            </w:r>
            <w:r w:rsidR="000D24B8" w:rsidRPr="00855791">
              <w:rPr>
                <w:rStyle w:val="FootnoteReference"/>
              </w:rPr>
              <w:footnoteReference w:id="17"/>
            </w:r>
            <w:r w:rsidR="000D24B8" w:rsidRPr="00855791">
              <w:t xml:space="preserve"> is recommended</w:t>
            </w:r>
            <w:r w:rsidR="00121102" w:rsidRPr="00855791">
              <w:t>, following the approach described in the GeoDCAT-AP specification.</w:t>
            </w:r>
          </w:p>
        </w:tc>
        <w:tc>
          <w:tcPr>
            <w:tcW w:w="1985" w:type="dxa"/>
          </w:tcPr>
          <w:p w14:paraId="2FEC7E71" w14:textId="77777777" w:rsidR="00ED3447" w:rsidRPr="00855791" w:rsidRDefault="002C02FE" w:rsidP="006E2771">
            <w:pPr>
              <w:pStyle w:val="Tableentry"/>
            </w:pPr>
            <w:r w:rsidRPr="00855791">
              <w:t>dct:Location</w:t>
            </w:r>
          </w:p>
        </w:tc>
        <w:tc>
          <w:tcPr>
            <w:tcW w:w="2835" w:type="dxa"/>
          </w:tcPr>
          <w:p w14:paraId="1EBB7498" w14:textId="77777777" w:rsidR="00ED3447" w:rsidRPr="00855791" w:rsidRDefault="00C05CD4" w:rsidP="006E2771">
            <w:pPr>
              <w:pStyle w:val="Tableentry"/>
            </w:pPr>
            <w:hyperlink r:id="rId47" w:anchor="terms-Location" w:history="1">
              <w:r w:rsidR="001C379C" w:rsidRPr="00855791">
                <w:rPr>
                  <w:rStyle w:val="Hyperlink"/>
                </w:rPr>
                <w:t>http://dublincore.org/documents/dcmi-terms/#terms-Location</w:t>
              </w:r>
            </w:hyperlink>
            <w:r w:rsidR="001C379C" w:rsidRPr="00855791">
              <w:t xml:space="preserve"> </w:t>
            </w:r>
          </w:p>
        </w:tc>
      </w:tr>
      <w:tr w:rsidR="00B6773B" w:rsidRPr="00855791" w14:paraId="3B3DC64C" w14:textId="77777777" w:rsidTr="00685E66">
        <w:trPr>
          <w:cantSplit/>
        </w:trPr>
        <w:tc>
          <w:tcPr>
            <w:tcW w:w="1310" w:type="dxa"/>
          </w:tcPr>
          <w:p w14:paraId="4D26E244" w14:textId="77777777" w:rsidR="00B6773B" w:rsidRPr="00855791" w:rsidRDefault="00B6773B" w:rsidP="006E2771">
            <w:pPr>
              <w:pStyle w:val="Tableentry"/>
            </w:pPr>
            <w:r w:rsidRPr="00855791">
              <w:t>Media type or extent</w:t>
            </w:r>
          </w:p>
        </w:tc>
        <w:tc>
          <w:tcPr>
            <w:tcW w:w="2767" w:type="dxa"/>
          </w:tcPr>
          <w:p w14:paraId="67C32EE1" w14:textId="77777777" w:rsidR="00B6773B" w:rsidRPr="00855791" w:rsidRDefault="001C379C" w:rsidP="006E2771">
            <w:pPr>
              <w:pStyle w:val="Tableentry"/>
            </w:pPr>
            <w:r w:rsidRPr="00855791">
              <w:t>A media type or extent, e.g. the format of a computer file</w:t>
            </w:r>
          </w:p>
        </w:tc>
        <w:tc>
          <w:tcPr>
            <w:tcW w:w="1985" w:type="dxa"/>
          </w:tcPr>
          <w:p w14:paraId="45EA6852" w14:textId="77777777" w:rsidR="00B6773B" w:rsidRPr="00855791" w:rsidRDefault="00B6773B" w:rsidP="006E2771">
            <w:pPr>
              <w:pStyle w:val="Tableentry"/>
            </w:pPr>
            <w:r w:rsidRPr="00855791">
              <w:t>dct:MediaTypeOrExtent</w:t>
            </w:r>
          </w:p>
        </w:tc>
        <w:tc>
          <w:tcPr>
            <w:tcW w:w="2835" w:type="dxa"/>
          </w:tcPr>
          <w:p w14:paraId="4CB0F1EC" w14:textId="77777777" w:rsidR="00B6773B" w:rsidRPr="00855791" w:rsidRDefault="00C05CD4" w:rsidP="006E2771">
            <w:pPr>
              <w:pStyle w:val="Tableentry"/>
            </w:pPr>
            <w:hyperlink r:id="rId48" w:anchor="terms-MediaTypeOrExtent" w:history="1">
              <w:r w:rsidR="001C379C" w:rsidRPr="00855791">
                <w:rPr>
                  <w:rStyle w:val="Hyperlink"/>
                </w:rPr>
                <w:t>http://dublincore.org/documents/dcmi-terms/#terms-MediaTypeOrExtent</w:t>
              </w:r>
            </w:hyperlink>
            <w:r w:rsidR="001C379C" w:rsidRPr="00855791">
              <w:t xml:space="preserve"> </w:t>
            </w:r>
          </w:p>
        </w:tc>
      </w:tr>
      <w:tr w:rsidR="00ED3447" w:rsidRPr="00855791" w14:paraId="0200E819" w14:textId="77777777" w:rsidTr="00685E66">
        <w:trPr>
          <w:cantSplit/>
        </w:trPr>
        <w:tc>
          <w:tcPr>
            <w:tcW w:w="1310" w:type="dxa"/>
          </w:tcPr>
          <w:p w14:paraId="4BED2A19" w14:textId="77777777" w:rsidR="00ED3447" w:rsidRPr="00855791" w:rsidRDefault="001C379C" w:rsidP="006E2771">
            <w:pPr>
              <w:pStyle w:val="Tableentry"/>
            </w:pPr>
            <w:r w:rsidRPr="00855791">
              <w:t>Period of time</w:t>
            </w:r>
          </w:p>
        </w:tc>
        <w:tc>
          <w:tcPr>
            <w:tcW w:w="2767" w:type="dxa"/>
          </w:tcPr>
          <w:p w14:paraId="6474EEC6" w14:textId="77777777" w:rsidR="00ED3447" w:rsidRPr="00855791" w:rsidRDefault="001C379C" w:rsidP="006E2771">
            <w:pPr>
              <w:pStyle w:val="Tableentry"/>
            </w:pPr>
            <w:r w:rsidRPr="00855791">
              <w:t>An interval of time that is named or defined by its start and end dates.</w:t>
            </w:r>
          </w:p>
        </w:tc>
        <w:tc>
          <w:tcPr>
            <w:tcW w:w="1985" w:type="dxa"/>
          </w:tcPr>
          <w:p w14:paraId="74F91F22" w14:textId="77777777" w:rsidR="00ED3447" w:rsidRPr="00855791" w:rsidRDefault="002C02FE" w:rsidP="006E2771">
            <w:pPr>
              <w:pStyle w:val="Tableentry"/>
            </w:pPr>
            <w:r w:rsidRPr="00855791">
              <w:t>dct:PeriodOfTime</w:t>
            </w:r>
          </w:p>
        </w:tc>
        <w:tc>
          <w:tcPr>
            <w:tcW w:w="2835" w:type="dxa"/>
          </w:tcPr>
          <w:p w14:paraId="142C4933" w14:textId="77777777" w:rsidR="00ED3447" w:rsidRPr="00855791" w:rsidRDefault="00C05CD4" w:rsidP="006E2771">
            <w:pPr>
              <w:pStyle w:val="Tableentry"/>
            </w:pPr>
            <w:hyperlink r:id="rId49" w:anchor="terms-PeriodOfTime" w:history="1">
              <w:r w:rsidR="001C379C" w:rsidRPr="00855791">
                <w:rPr>
                  <w:rStyle w:val="Hyperlink"/>
                </w:rPr>
                <w:t>http://dublincore.org/documents/dcmi-terms/#terms-PeriodOfTime</w:t>
              </w:r>
            </w:hyperlink>
            <w:r w:rsidR="001C379C" w:rsidRPr="00855791">
              <w:t xml:space="preserve"> </w:t>
            </w:r>
          </w:p>
        </w:tc>
      </w:tr>
      <w:tr w:rsidR="0060194F" w:rsidRPr="00855791" w14:paraId="6BB2F584" w14:textId="77777777" w:rsidTr="00685E66">
        <w:trPr>
          <w:cantSplit/>
        </w:trPr>
        <w:tc>
          <w:tcPr>
            <w:tcW w:w="1310" w:type="dxa"/>
          </w:tcPr>
          <w:p w14:paraId="77D4ADE4" w14:textId="77777777" w:rsidR="0060194F" w:rsidRPr="00855791" w:rsidRDefault="0060194F" w:rsidP="006E2771">
            <w:pPr>
              <w:pStyle w:val="Tableentry"/>
            </w:pPr>
            <w:r w:rsidRPr="00855791">
              <w:t>Publisher type</w:t>
            </w:r>
          </w:p>
        </w:tc>
        <w:tc>
          <w:tcPr>
            <w:tcW w:w="2767" w:type="dxa"/>
          </w:tcPr>
          <w:p w14:paraId="3520077B" w14:textId="77777777" w:rsidR="0060194F" w:rsidRPr="00855791" w:rsidRDefault="0060194F" w:rsidP="006E2771">
            <w:pPr>
              <w:pStyle w:val="Tableentry"/>
            </w:pPr>
            <w:r w:rsidRPr="00855791">
              <w:t>A type of organisation that acts as a publisher</w:t>
            </w:r>
          </w:p>
        </w:tc>
        <w:tc>
          <w:tcPr>
            <w:tcW w:w="1985" w:type="dxa"/>
          </w:tcPr>
          <w:p w14:paraId="28CBC9A2" w14:textId="77777777" w:rsidR="0060194F" w:rsidRPr="00855791" w:rsidRDefault="0060194F" w:rsidP="006E2771">
            <w:pPr>
              <w:pStyle w:val="Tableentry"/>
            </w:pPr>
            <w:r w:rsidRPr="00855791">
              <w:t>skos:Concept</w:t>
            </w:r>
          </w:p>
        </w:tc>
        <w:tc>
          <w:tcPr>
            <w:tcW w:w="2835" w:type="dxa"/>
          </w:tcPr>
          <w:p w14:paraId="2D031E6D" w14:textId="77777777" w:rsidR="00D21C78" w:rsidRPr="00855791" w:rsidRDefault="00C05CD4" w:rsidP="00D21C78">
            <w:pPr>
              <w:pStyle w:val="Tableentry"/>
            </w:pPr>
            <w:hyperlink r:id="rId50" w:anchor="dcterms-type" w:history="1">
              <w:r w:rsidR="0060194F" w:rsidRPr="00855791">
                <w:rPr>
                  <w:rStyle w:val="Hyperlink"/>
                </w:rPr>
                <w:t>http://www.w3.org/TR/vocab-adms/#dcterms-type</w:t>
              </w:r>
            </w:hyperlink>
            <w:r w:rsidR="0060194F" w:rsidRPr="00855791">
              <w:t xml:space="preserve"> </w:t>
            </w:r>
          </w:p>
        </w:tc>
      </w:tr>
      <w:tr w:rsidR="001B707E" w:rsidRPr="00855791" w14:paraId="1DD9B78D" w14:textId="77777777" w:rsidTr="00685E66">
        <w:trPr>
          <w:cantSplit/>
        </w:trPr>
        <w:tc>
          <w:tcPr>
            <w:tcW w:w="1310" w:type="dxa"/>
          </w:tcPr>
          <w:p w14:paraId="4B81B274" w14:textId="77777777" w:rsidR="001B707E" w:rsidRPr="00855791" w:rsidRDefault="001B707E" w:rsidP="006E2771">
            <w:pPr>
              <w:pStyle w:val="Tableentry"/>
            </w:pPr>
            <w:r w:rsidRPr="00855791">
              <w:t>Rights statement</w:t>
            </w:r>
          </w:p>
        </w:tc>
        <w:tc>
          <w:tcPr>
            <w:tcW w:w="2767" w:type="dxa"/>
          </w:tcPr>
          <w:p w14:paraId="49A7DC63" w14:textId="77777777" w:rsidR="001B707E" w:rsidRPr="00855791" w:rsidRDefault="001B707E" w:rsidP="006E2771">
            <w:pPr>
              <w:pStyle w:val="Tableentry"/>
            </w:pPr>
            <w:r w:rsidRPr="00855791">
              <w:t>A statement about the intellectual property rights (IPR) held in or over a resource, a legal document giving official permission to do something with a resource, or a statement about access rights.</w:t>
            </w:r>
          </w:p>
        </w:tc>
        <w:tc>
          <w:tcPr>
            <w:tcW w:w="1985" w:type="dxa"/>
          </w:tcPr>
          <w:p w14:paraId="47BEB069" w14:textId="77777777" w:rsidR="001B707E" w:rsidRPr="00855791" w:rsidRDefault="001B707E" w:rsidP="006E2771">
            <w:pPr>
              <w:pStyle w:val="Tableentry"/>
            </w:pPr>
            <w:r w:rsidRPr="00855791">
              <w:t>dct:Right</w:t>
            </w:r>
            <w:r w:rsidR="00BB58EE" w:rsidRPr="00855791">
              <w:t>s</w:t>
            </w:r>
            <w:r w:rsidRPr="00855791">
              <w:t>Statement</w:t>
            </w:r>
          </w:p>
        </w:tc>
        <w:tc>
          <w:tcPr>
            <w:tcW w:w="2835" w:type="dxa"/>
          </w:tcPr>
          <w:p w14:paraId="79827BF1" w14:textId="77777777" w:rsidR="001B707E" w:rsidRPr="00855791" w:rsidRDefault="00C05CD4" w:rsidP="006E2771">
            <w:pPr>
              <w:pStyle w:val="Tableentry"/>
            </w:pPr>
            <w:hyperlink r:id="rId51" w:anchor="terms-RightsStatement" w:history="1">
              <w:r w:rsidR="000D24B8" w:rsidRPr="00855791">
                <w:rPr>
                  <w:rStyle w:val="Hyperlink"/>
                </w:rPr>
                <w:t>http://dublincore.org/documents/dcmi-terms/#terms-RightsStatement</w:t>
              </w:r>
            </w:hyperlink>
            <w:r w:rsidR="000D24B8" w:rsidRPr="00855791">
              <w:t xml:space="preserve"> </w:t>
            </w:r>
          </w:p>
        </w:tc>
      </w:tr>
      <w:tr w:rsidR="00481D56" w:rsidRPr="00855791" w14:paraId="0C281443" w14:textId="77777777" w:rsidTr="00F712CD">
        <w:trPr>
          <w:cantSplit/>
        </w:trPr>
        <w:tc>
          <w:tcPr>
            <w:tcW w:w="1310" w:type="dxa"/>
          </w:tcPr>
          <w:p w14:paraId="28C96B62" w14:textId="77777777" w:rsidR="00481D56" w:rsidRPr="00855791" w:rsidRDefault="00481D56" w:rsidP="006E2771">
            <w:pPr>
              <w:pStyle w:val="Tableentry"/>
            </w:pPr>
            <w:r w:rsidRPr="00855791">
              <w:t>Standard</w:t>
            </w:r>
          </w:p>
        </w:tc>
        <w:tc>
          <w:tcPr>
            <w:tcW w:w="2767" w:type="dxa"/>
          </w:tcPr>
          <w:p w14:paraId="52295F00" w14:textId="370CF4C6" w:rsidR="00481D56" w:rsidRPr="00855791" w:rsidRDefault="00481D56" w:rsidP="00E11268">
            <w:pPr>
              <w:pStyle w:val="Tableentry"/>
            </w:pPr>
            <w:r w:rsidRPr="00855791">
              <w:t xml:space="preserve">A standard or other specification to which a Dataset </w:t>
            </w:r>
            <w:r w:rsidR="00211A2E" w:rsidRPr="00855791">
              <w:t xml:space="preserve">or Distribution </w:t>
            </w:r>
            <w:r w:rsidRPr="00855791">
              <w:t>conforms</w:t>
            </w:r>
            <w:r w:rsidR="00211A2E" w:rsidRPr="00855791">
              <w:t xml:space="preserve"> </w:t>
            </w:r>
          </w:p>
        </w:tc>
        <w:tc>
          <w:tcPr>
            <w:tcW w:w="1985" w:type="dxa"/>
          </w:tcPr>
          <w:p w14:paraId="182E5905" w14:textId="77777777" w:rsidR="00481D56" w:rsidRPr="00855791" w:rsidRDefault="00481D56" w:rsidP="006E2771">
            <w:pPr>
              <w:pStyle w:val="Tableentry"/>
            </w:pPr>
            <w:r w:rsidRPr="00855791">
              <w:t>dct:Standard</w:t>
            </w:r>
          </w:p>
        </w:tc>
        <w:tc>
          <w:tcPr>
            <w:tcW w:w="2835" w:type="dxa"/>
          </w:tcPr>
          <w:p w14:paraId="4519DC5F" w14:textId="77777777" w:rsidR="00481D56" w:rsidRPr="00855791" w:rsidRDefault="00C05CD4" w:rsidP="006E2771">
            <w:pPr>
              <w:pStyle w:val="Tableentry"/>
            </w:pPr>
            <w:hyperlink r:id="rId52" w:anchor="terms-Standard" w:history="1">
              <w:r w:rsidR="00481D56" w:rsidRPr="00855791">
                <w:rPr>
                  <w:rStyle w:val="Hyperlink"/>
                </w:rPr>
                <w:t>http://dublincore.org/documents/dcmi-terms/#terms-Standard</w:t>
              </w:r>
            </w:hyperlink>
          </w:p>
        </w:tc>
      </w:tr>
      <w:tr w:rsidR="00267C45" w:rsidRPr="00855791" w14:paraId="0AC4B0F8" w14:textId="77777777" w:rsidTr="00685E66">
        <w:trPr>
          <w:cantSplit/>
        </w:trPr>
        <w:tc>
          <w:tcPr>
            <w:tcW w:w="1310" w:type="dxa"/>
          </w:tcPr>
          <w:p w14:paraId="789E0975" w14:textId="77777777" w:rsidR="00267C45" w:rsidRPr="00855791" w:rsidRDefault="00267C45" w:rsidP="006E2771">
            <w:pPr>
              <w:pStyle w:val="Tableentry"/>
            </w:pPr>
            <w:r w:rsidRPr="00855791">
              <w:t>Status</w:t>
            </w:r>
          </w:p>
        </w:tc>
        <w:tc>
          <w:tcPr>
            <w:tcW w:w="2767" w:type="dxa"/>
          </w:tcPr>
          <w:p w14:paraId="61DDB368" w14:textId="2E13642A" w:rsidR="00267C45" w:rsidRPr="00855791" w:rsidRDefault="00267C45" w:rsidP="00AB3634">
            <w:pPr>
              <w:pStyle w:val="Tableentry"/>
            </w:pPr>
            <w:r w:rsidRPr="00855791">
              <w:t>An indication of the maturity of a Distribution</w:t>
            </w:r>
            <w:r w:rsidR="00AB3634" w:rsidRPr="00855791">
              <w:t xml:space="preserve"> or the type of change of a </w:t>
            </w:r>
            <w:r w:rsidR="00543673" w:rsidRPr="00855791">
              <w:t>Catalog</w:t>
            </w:r>
            <w:r w:rsidR="00B075E5">
              <w:t xml:space="preserve">ue </w:t>
            </w:r>
            <w:r w:rsidR="00543673" w:rsidRPr="00855791">
              <w:t>Record</w:t>
            </w:r>
            <w:r w:rsidR="00AB3634" w:rsidRPr="00855791">
              <w:t>.</w:t>
            </w:r>
          </w:p>
        </w:tc>
        <w:tc>
          <w:tcPr>
            <w:tcW w:w="1985" w:type="dxa"/>
          </w:tcPr>
          <w:p w14:paraId="113877D3" w14:textId="77777777" w:rsidR="00267C45" w:rsidRPr="00855791" w:rsidRDefault="00267C45" w:rsidP="006E2771">
            <w:pPr>
              <w:pStyle w:val="Tableentry"/>
            </w:pPr>
            <w:r w:rsidRPr="00855791">
              <w:t>skos:Concept</w:t>
            </w:r>
          </w:p>
        </w:tc>
        <w:tc>
          <w:tcPr>
            <w:tcW w:w="2835" w:type="dxa"/>
          </w:tcPr>
          <w:p w14:paraId="3E59815D" w14:textId="77777777" w:rsidR="00267C45" w:rsidRPr="00855791" w:rsidRDefault="00C05CD4" w:rsidP="006E2771">
            <w:pPr>
              <w:pStyle w:val="Tableentry"/>
            </w:pPr>
            <w:hyperlink r:id="rId53" w:anchor="status" w:history="1">
              <w:r w:rsidR="00267C45" w:rsidRPr="00855791">
                <w:rPr>
                  <w:rStyle w:val="Hyperlink"/>
                </w:rPr>
                <w:t>http://www.w3.org/TR/vocab-adms/#status</w:t>
              </w:r>
            </w:hyperlink>
            <w:r w:rsidR="00267C45" w:rsidRPr="00855791">
              <w:t xml:space="preserve"> </w:t>
            </w:r>
          </w:p>
        </w:tc>
      </w:tr>
    </w:tbl>
    <w:p w14:paraId="6AB8E32F" w14:textId="77777777" w:rsidR="0067283C" w:rsidRPr="00855791" w:rsidRDefault="0067283C" w:rsidP="006E2771"/>
    <w:p w14:paraId="101DBDB6" w14:textId="77777777" w:rsidR="005C047A" w:rsidRPr="00855791" w:rsidRDefault="005C047A">
      <w:pPr>
        <w:spacing w:after="0"/>
        <w:jc w:val="left"/>
        <w:rPr>
          <w:b/>
          <w:smallCaps/>
        </w:rPr>
      </w:pPr>
      <w:bookmarkStart w:id="282" w:name="_Ref352005889"/>
      <w:r w:rsidRPr="00855791">
        <w:br w:type="page"/>
      </w:r>
    </w:p>
    <w:p w14:paraId="51F06FEB" w14:textId="6B7872FA" w:rsidR="0089548D" w:rsidRPr="00855791" w:rsidRDefault="005C047A" w:rsidP="00AA42F1">
      <w:pPr>
        <w:pStyle w:val="Heading1"/>
      </w:pPr>
      <w:bookmarkStart w:id="283" w:name="_Ref415759978"/>
      <w:bookmarkStart w:id="284" w:name="_Toc432158257"/>
      <w:r w:rsidRPr="00855791">
        <w:lastRenderedPageBreak/>
        <w:t xml:space="preserve">DCAT </w:t>
      </w:r>
      <w:r w:rsidR="0089548D" w:rsidRPr="00855791">
        <w:t>Application Profile Properties</w:t>
      </w:r>
      <w:r w:rsidR="00D20A2C" w:rsidRPr="00855791">
        <w:t xml:space="preserve"> per Class</w:t>
      </w:r>
      <w:bookmarkEnd w:id="282"/>
      <w:bookmarkEnd w:id="283"/>
      <w:bookmarkEnd w:id="284"/>
    </w:p>
    <w:p w14:paraId="486EEA68" w14:textId="22D48A90" w:rsidR="005E1B9D" w:rsidRPr="00855791" w:rsidRDefault="005E1B9D" w:rsidP="006E2771">
      <w:r w:rsidRPr="00855791">
        <w:t>A quick reference table of properties per class is included in Annex I.</w:t>
      </w:r>
    </w:p>
    <w:p w14:paraId="62237D4F" w14:textId="4184A36C" w:rsidR="0089548D" w:rsidRPr="00855791" w:rsidRDefault="00D20A2C" w:rsidP="0089548D">
      <w:pPr>
        <w:pStyle w:val="Heading2"/>
      </w:pPr>
      <w:bookmarkStart w:id="285" w:name="_Toc432158258"/>
      <w:r w:rsidRPr="00855791">
        <w:t>Catalog</w:t>
      </w:r>
      <w:r w:rsidR="000C32AB" w:rsidRPr="00855791">
        <w:t>ue</w:t>
      </w:r>
      <w:bookmarkEnd w:id="285"/>
    </w:p>
    <w:p w14:paraId="068B1E43" w14:textId="77777777" w:rsidR="00915683" w:rsidRPr="00855791" w:rsidRDefault="00915683" w:rsidP="00915683">
      <w:pPr>
        <w:pStyle w:val="Heading3"/>
      </w:pPr>
      <w:bookmarkStart w:id="286" w:name="_Ref351894671"/>
      <w:r w:rsidRPr="00855791">
        <w:t>Mandatory properties</w:t>
      </w:r>
      <w:bookmarkEnd w:id="286"/>
      <w:r w:rsidR="00AF4F43" w:rsidRPr="00855791">
        <w:t xml:space="preserve"> for Catalo</w:t>
      </w:r>
      <w:r w:rsidR="00E84773" w:rsidRPr="00855791">
        <w:t>gue</w:t>
      </w:r>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AF4F43" w:rsidRPr="00855791" w14:paraId="5AFBB045" w14:textId="77777777" w:rsidTr="00973E07">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2214ACA9" w14:textId="77777777" w:rsidR="00AF4F43" w:rsidRPr="00855791" w:rsidRDefault="00AF4F43" w:rsidP="006E2771">
            <w:pPr>
              <w:pStyle w:val="Tableheading"/>
            </w:pPr>
            <w:r w:rsidRPr="00855791">
              <w:t>Property</w:t>
            </w:r>
          </w:p>
        </w:tc>
        <w:tc>
          <w:tcPr>
            <w:tcW w:w="1842" w:type="dxa"/>
          </w:tcPr>
          <w:p w14:paraId="0E308B57" w14:textId="77777777" w:rsidR="00AF4F43" w:rsidRPr="00855791" w:rsidRDefault="00AF4F43" w:rsidP="006E2771">
            <w:pPr>
              <w:pStyle w:val="Tableheading"/>
            </w:pPr>
            <w:r w:rsidRPr="00855791">
              <w:t>URI</w:t>
            </w:r>
          </w:p>
        </w:tc>
        <w:tc>
          <w:tcPr>
            <w:tcW w:w="1843" w:type="dxa"/>
          </w:tcPr>
          <w:p w14:paraId="775E4811" w14:textId="77777777" w:rsidR="00AF4F43" w:rsidRPr="00855791" w:rsidRDefault="00AF4F43" w:rsidP="006E2771">
            <w:pPr>
              <w:pStyle w:val="Tableheading"/>
            </w:pPr>
            <w:r w:rsidRPr="00855791">
              <w:t>Range</w:t>
            </w:r>
          </w:p>
        </w:tc>
        <w:tc>
          <w:tcPr>
            <w:tcW w:w="3402" w:type="dxa"/>
          </w:tcPr>
          <w:p w14:paraId="76FFAE9B" w14:textId="77777777" w:rsidR="00AF4F43" w:rsidRPr="00855791" w:rsidRDefault="00AF4F43" w:rsidP="006E2771">
            <w:pPr>
              <w:pStyle w:val="Tableheading"/>
            </w:pPr>
            <w:r w:rsidRPr="00855791">
              <w:t>Usage note</w:t>
            </w:r>
          </w:p>
        </w:tc>
        <w:tc>
          <w:tcPr>
            <w:tcW w:w="709" w:type="dxa"/>
          </w:tcPr>
          <w:p w14:paraId="49DA6905" w14:textId="77777777" w:rsidR="00AF4F43" w:rsidRPr="00855791" w:rsidRDefault="00AF4F43" w:rsidP="006E2771">
            <w:pPr>
              <w:pStyle w:val="Tableheading"/>
            </w:pPr>
            <w:r w:rsidRPr="00855791">
              <w:t>Card.</w:t>
            </w:r>
          </w:p>
        </w:tc>
      </w:tr>
      <w:tr w:rsidR="00AF4F43" w:rsidRPr="00855791" w14:paraId="370908FF" w14:textId="77777777" w:rsidTr="00973E07">
        <w:trPr>
          <w:cantSplit/>
        </w:trPr>
        <w:tc>
          <w:tcPr>
            <w:tcW w:w="1101" w:type="dxa"/>
          </w:tcPr>
          <w:p w14:paraId="04A61D8A" w14:textId="77777777" w:rsidR="00AF4F43" w:rsidRPr="00855791" w:rsidRDefault="00AF4F43" w:rsidP="006E2771">
            <w:pPr>
              <w:pStyle w:val="Tableentry"/>
            </w:pPr>
            <w:r w:rsidRPr="00855791">
              <w:t>dataset</w:t>
            </w:r>
          </w:p>
        </w:tc>
        <w:tc>
          <w:tcPr>
            <w:tcW w:w="1842" w:type="dxa"/>
          </w:tcPr>
          <w:p w14:paraId="73C7DBC5" w14:textId="77777777" w:rsidR="00AF4F43" w:rsidRPr="00855791" w:rsidRDefault="00AF4F43" w:rsidP="006E2771">
            <w:pPr>
              <w:pStyle w:val="Tableentry"/>
            </w:pPr>
            <w:r w:rsidRPr="00855791">
              <w:t>dcat:dataset</w:t>
            </w:r>
          </w:p>
        </w:tc>
        <w:tc>
          <w:tcPr>
            <w:tcW w:w="1843" w:type="dxa"/>
          </w:tcPr>
          <w:p w14:paraId="55470DF3" w14:textId="77777777" w:rsidR="00AF4F43" w:rsidRPr="00855791" w:rsidRDefault="00AF4F43" w:rsidP="006E2771">
            <w:pPr>
              <w:pStyle w:val="Tableentry"/>
            </w:pPr>
            <w:r w:rsidRPr="00855791">
              <w:t>dcat:Dataset</w:t>
            </w:r>
          </w:p>
        </w:tc>
        <w:tc>
          <w:tcPr>
            <w:tcW w:w="3402" w:type="dxa"/>
          </w:tcPr>
          <w:p w14:paraId="21EF0702" w14:textId="77777777" w:rsidR="00AF4F43" w:rsidRPr="00855791" w:rsidRDefault="00AF4F43" w:rsidP="006E2771">
            <w:pPr>
              <w:pStyle w:val="Tableentry"/>
            </w:pPr>
            <w:r w:rsidRPr="00855791">
              <w:t xml:space="preserve">This property links the </w:t>
            </w:r>
            <w:r w:rsidR="00E63D3B" w:rsidRPr="00855791">
              <w:t>Catalogue</w:t>
            </w:r>
            <w:r w:rsidRPr="00855791">
              <w:t xml:space="preserve"> with a </w:t>
            </w:r>
            <w:r w:rsidR="00E63D3B" w:rsidRPr="00855791">
              <w:t>Dataset</w:t>
            </w:r>
            <w:r w:rsidRPr="00855791">
              <w:t xml:space="preserve"> that is part of the </w:t>
            </w:r>
            <w:r w:rsidR="00E63D3B" w:rsidRPr="00855791">
              <w:t>Catalogue</w:t>
            </w:r>
            <w:r w:rsidRPr="00855791">
              <w:t>.</w:t>
            </w:r>
          </w:p>
        </w:tc>
        <w:tc>
          <w:tcPr>
            <w:tcW w:w="709" w:type="dxa"/>
          </w:tcPr>
          <w:p w14:paraId="69ECA87F" w14:textId="77777777" w:rsidR="00AF4F43" w:rsidRPr="00855791" w:rsidRDefault="00AF4F43" w:rsidP="006E2771">
            <w:pPr>
              <w:pStyle w:val="Tableentry"/>
            </w:pPr>
            <w:r w:rsidRPr="00855791">
              <w:t>1..n</w:t>
            </w:r>
          </w:p>
        </w:tc>
      </w:tr>
      <w:tr w:rsidR="00AF4F43" w:rsidRPr="00855791" w14:paraId="1F8A11CF" w14:textId="77777777" w:rsidTr="00973E07">
        <w:trPr>
          <w:cantSplit/>
        </w:trPr>
        <w:tc>
          <w:tcPr>
            <w:tcW w:w="1101" w:type="dxa"/>
          </w:tcPr>
          <w:p w14:paraId="70AAF7F3" w14:textId="77777777" w:rsidR="00AF4F43" w:rsidRPr="00855791" w:rsidRDefault="00AF4F43" w:rsidP="006E2771">
            <w:pPr>
              <w:pStyle w:val="Tableentry"/>
            </w:pPr>
            <w:r w:rsidRPr="00855791">
              <w:t>description</w:t>
            </w:r>
          </w:p>
        </w:tc>
        <w:tc>
          <w:tcPr>
            <w:tcW w:w="1842" w:type="dxa"/>
          </w:tcPr>
          <w:p w14:paraId="69F712E5" w14:textId="77777777" w:rsidR="00AF4F43" w:rsidRPr="00855791" w:rsidRDefault="00AF4F43" w:rsidP="006E2771">
            <w:pPr>
              <w:pStyle w:val="Tableentry"/>
            </w:pPr>
            <w:r w:rsidRPr="00855791">
              <w:t>dct:description</w:t>
            </w:r>
          </w:p>
        </w:tc>
        <w:tc>
          <w:tcPr>
            <w:tcW w:w="1843" w:type="dxa"/>
          </w:tcPr>
          <w:p w14:paraId="469CD181" w14:textId="77777777" w:rsidR="00AF4F43" w:rsidRPr="00855791" w:rsidRDefault="00AF4F43" w:rsidP="006E2771">
            <w:pPr>
              <w:pStyle w:val="Tableentry"/>
            </w:pPr>
            <w:r w:rsidRPr="00855791">
              <w:t>rdfs:Literal</w:t>
            </w:r>
          </w:p>
        </w:tc>
        <w:tc>
          <w:tcPr>
            <w:tcW w:w="3402" w:type="dxa"/>
          </w:tcPr>
          <w:p w14:paraId="091E1470" w14:textId="479129E8" w:rsidR="00AF4F43" w:rsidRPr="00855791" w:rsidRDefault="00AF4F43" w:rsidP="006E2771">
            <w:pPr>
              <w:pStyle w:val="Tableentry"/>
            </w:pPr>
            <w:r w:rsidRPr="00855791">
              <w:t xml:space="preserve">This property contains a free-text account of the </w:t>
            </w:r>
            <w:r w:rsidR="00E63D3B" w:rsidRPr="00855791">
              <w:t>Catalogue</w:t>
            </w:r>
            <w:r w:rsidRPr="00855791">
              <w:t>. This property can be repeated for parallel language versions of the description.</w:t>
            </w:r>
            <w:r w:rsidR="00396FAF" w:rsidRPr="00855791">
              <w:t xml:space="preserve"> For further information on multilingual issues, please refer to section </w:t>
            </w:r>
            <w:r w:rsidR="00396FAF" w:rsidRPr="00855791">
              <w:fldChar w:fldCharType="begin"/>
            </w:r>
            <w:r w:rsidR="00396FAF" w:rsidRPr="00855791">
              <w:instrText xml:space="preserve"> REF _Ref352005932 \r \h  \* MERGEFORMAT </w:instrText>
            </w:r>
            <w:r w:rsidR="00396FAF" w:rsidRPr="00855791">
              <w:fldChar w:fldCharType="separate"/>
            </w:r>
            <w:r w:rsidR="001F32B3">
              <w:t>8</w:t>
            </w:r>
            <w:r w:rsidR="00396FAF" w:rsidRPr="00855791">
              <w:fldChar w:fldCharType="end"/>
            </w:r>
            <w:r w:rsidR="00396FAF" w:rsidRPr="00855791">
              <w:t>.</w:t>
            </w:r>
          </w:p>
        </w:tc>
        <w:tc>
          <w:tcPr>
            <w:tcW w:w="709" w:type="dxa"/>
          </w:tcPr>
          <w:p w14:paraId="6202C69B" w14:textId="77777777" w:rsidR="00AF4F43" w:rsidRPr="00855791" w:rsidRDefault="00AF4F43" w:rsidP="006E2771">
            <w:pPr>
              <w:pStyle w:val="Tableentry"/>
            </w:pPr>
            <w:r w:rsidRPr="00855791">
              <w:t>1..n</w:t>
            </w:r>
          </w:p>
        </w:tc>
      </w:tr>
      <w:tr w:rsidR="00AF4F43" w:rsidRPr="00855791" w14:paraId="43BAFE3D" w14:textId="77777777" w:rsidTr="00973E07">
        <w:trPr>
          <w:cantSplit/>
        </w:trPr>
        <w:tc>
          <w:tcPr>
            <w:tcW w:w="1101" w:type="dxa"/>
          </w:tcPr>
          <w:p w14:paraId="0EDA0273" w14:textId="77777777" w:rsidR="00AF4F43" w:rsidRPr="00855791" w:rsidRDefault="00AF4F43" w:rsidP="006E2771">
            <w:pPr>
              <w:pStyle w:val="Tableentry"/>
            </w:pPr>
            <w:r w:rsidRPr="00855791">
              <w:t>publisher</w:t>
            </w:r>
          </w:p>
        </w:tc>
        <w:tc>
          <w:tcPr>
            <w:tcW w:w="1842" w:type="dxa"/>
          </w:tcPr>
          <w:p w14:paraId="5C9CBDDB" w14:textId="77777777" w:rsidR="00AF4F43" w:rsidRPr="00855791" w:rsidRDefault="00AF4F43" w:rsidP="006E2771">
            <w:pPr>
              <w:pStyle w:val="Tableentry"/>
            </w:pPr>
            <w:r w:rsidRPr="00855791">
              <w:t>dct:publisher</w:t>
            </w:r>
          </w:p>
        </w:tc>
        <w:tc>
          <w:tcPr>
            <w:tcW w:w="1843" w:type="dxa"/>
          </w:tcPr>
          <w:p w14:paraId="042C70B9" w14:textId="77777777" w:rsidR="00AF4F43" w:rsidRPr="00855791" w:rsidRDefault="00A74AA6" w:rsidP="006E2771">
            <w:pPr>
              <w:pStyle w:val="Tableentry"/>
            </w:pPr>
            <w:r w:rsidRPr="00855791">
              <w:t>foaf:Agent</w:t>
            </w:r>
          </w:p>
        </w:tc>
        <w:tc>
          <w:tcPr>
            <w:tcW w:w="3402" w:type="dxa"/>
          </w:tcPr>
          <w:p w14:paraId="37ED2DD8" w14:textId="77777777" w:rsidR="00AF4F43" w:rsidRPr="00855791" w:rsidRDefault="00AF4F43" w:rsidP="006E2771">
            <w:pPr>
              <w:pStyle w:val="Tableentry"/>
            </w:pPr>
            <w:r w:rsidRPr="00855791">
              <w:t xml:space="preserve">This property refers to an </w:t>
            </w:r>
            <w:r w:rsidR="00A74AA6" w:rsidRPr="00855791">
              <w:t>entity (organisation)</w:t>
            </w:r>
            <w:r w:rsidRPr="00855791">
              <w:t xml:space="preserve"> responsible for making the </w:t>
            </w:r>
            <w:r w:rsidR="00E63D3B" w:rsidRPr="00855791">
              <w:t>Catalogue</w:t>
            </w:r>
            <w:r w:rsidRPr="00855791">
              <w:t xml:space="preserve"> available.</w:t>
            </w:r>
            <w:r w:rsidR="001B707E" w:rsidRPr="00855791">
              <w:rPr>
                <w:highlight w:val="yellow"/>
              </w:rPr>
              <w:t xml:space="preserve"> </w:t>
            </w:r>
          </w:p>
        </w:tc>
        <w:tc>
          <w:tcPr>
            <w:tcW w:w="709" w:type="dxa"/>
          </w:tcPr>
          <w:p w14:paraId="210479A2" w14:textId="77777777" w:rsidR="00AF4F43" w:rsidRPr="00855791" w:rsidRDefault="00AF4F43" w:rsidP="006E2771">
            <w:pPr>
              <w:pStyle w:val="Tableentry"/>
            </w:pPr>
            <w:r w:rsidRPr="00855791">
              <w:t>1..1</w:t>
            </w:r>
          </w:p>
        </w:tc>
      </w:tr>
      <w:tr w:rsidR="00AF4F43" w:rsidRPr="00855791" w14:paraId="0D974FF3" w14:textId="77777777" w:rsidTr="00973E07">
        <w:trPr>
          <w:cantSplit/>
        </w:trPr>
        <w:tc>
          <w:tcPr>
            <w:tcW w:w="1101" w:type="dxa"/>
          </w:tcPr>
          <w:p w14:paraId="77B84173" w14:textId="77777777" w:rsidR="00AF4F43" w:rsidRPr="00855791" w:rsidRDefault="00AF4F43" w:rsidP="006E2771">
            <w:pPr>
              <w:pStyle w:val="Tableentry"/>
            </w:pPr>
            <w:r w:rsidRPr="00855791">
              <w:t>title</w:t>
            </w:r>
          </w:p>
        </w:tc>
        <w:tc>
          <w:tcPr>
            <w:tcW w:w="1842" w:type="dxa"/>
          </w:tcPr>
          <w:p w14:paraId="72B3CA11" w14:textId="77777777" w:rsidR="00AF4F43" w:rsidRPr="00855791" w:rsidRDefault="00AF4F43" w:rsidP="006E2771">
            <w:pPr>
              <w:pStyle w:val="Tableentry"/>
            </w:pPr>
            <w:r w:rsidRPr="00855791">
              <w:t>dct:title</w:t>
            </w:r>
          </w:p>
        </w:tc>
        <w:tc>
          <w:tcPr>
            <w:tcW w:w="1843" w:type="dxa"/>
          </w:tcPr>
          <w:p w14:paraId="765BE097" w14:textId="77777777" w:rsidR="00AF4F43" w:rsidRPr="00855791" w:rsidRDefault="00AF4F43" w:rsidP="006E2771">
            <w:pPr>
              <w:pStyle w:val="Tableentry"/>
            </w:pPr>
            <w:r w:rsidRPr="00855791">
              <w:t>rdfs:Literal</w:t>
            </w:r>
          </w:p>
        </w:tc>
        <w:tc>
          <w:tcPr>
            <w:tcW w:w="3402" w:type="dxa"/>
          </w:tcPr>
          <w:p w14:paraId="3DC3E8C8" w14:textId="77777777" w:rsidR="00AF4F43" w:rsidRPr="00855791" w:rsidRDefault="00AF4F43" w:rsidP="006E2771">
            <w:pPr>
              <w:pStyle w:val="Tableentry"/>
            </w:pPr>
            <w:r w:rsidRPr="00855791">
              <w:t xml:space="preserve">This property contains a name given to the </w:t>
            </w:r>
            <w:r w:rsidR="00E63D3B" w:rsidRPr="00855791">
              <w:t>Catalogue</w:t>
            </w:r>
            <w:r w:rsidRPr="00855791">
              <w:t>. This property can be repeated for parallel language versions of the name.</w:t>
            </w:r>
          </w:p>
        </w:tc>
        <w:tc>
          <w:tcPr>
            <w:tcW w:w="709" w:type="dxa"/>
          </w:tcPr>
          <w:p w14:paraId="1FC6181A" w14:textId="77777777" w:rsidR="00AF4F43" w:rsidRPr="00855791" w:rsidRDefault="00AF4F43" w:rsidP="006E2771">
            <w:pPr>
              <w:pStyle w:val="Tableentry"/>
            </w:pPr>
            <w:r w:rsidRPr="00855791">
              <w:t>1..n</w:t>
            </w:r>
          </w:p>
        </w:tc>
      </w:tr>
    </w:tbl>
    <w:p w14:paraId="1AE1F198" w14:textId="77777777" w:rsidR="003541B9" w:rsidRPr="00855791" w:rsidRDefault="003541B9" w:rsidP="003541B9">
      <w:pPr>
        <w:pStyle w:val="Heading3"/>
      </w:pPr>
      <w:r w:rsidRPr="00855791">
        <w:t>Recommended properties for Catalog</w:t>
      </w:r>
      <w:r w:rsidR="00E84773" w:rsidRPr="00855791">
        <w:t>ue</w:t>
      </w:r>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3541B9" w:rsidRPr="00855791" w14:paraId="579B18AA" w14:textId="77777777" w:rsidTr="00225E18">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68FE1D93" w14:textId="77777777" w:rsidR="003541B9" w:rsidRPr="00855791" w:rsidRDefault="003541B9" w:rsidP="006E2771">
            <w:pPr>
              <w:pStyle w:val="Tableheading"/>
            </w:pPr>
            <w:r w:rsidRPr="00855791">
              <w:t>Property</w:t>
            </w:r>
          </w:p>
        </w:tc>
        <w:tc>
          <w:tcPr>
            <w:tcW w:w="1842" w:type="dxa"/>
          </w:tcPr>
          <w:p w14:paraId="77C16F12" w14:textId="77777777" w:rsidR="003541B9" w:rsidRPr="00855791" w:rsidRDefault="003541B9" w:rsidP="006E2771">
            <w:pPr>
              <w:pStyle w:val="Tableheading"/>
            </w:pPr>
            <w:r w:rsidRPr="00855791">
              <w:t>URI</w:t>
            </w:r>
          </w:p>
        </w:tc>
        <w:tc>
          <w:tcPr>
            <w:tcW w:w="1843" w:type="dxa"/>
          </w:tcPr>
          <w:p w14:paraId="52CF05D1" w14:textId="77777777" w:rsidR="003541B9" w:rsidRPr="00855791" w:rsidRDefault="003541B9" w:rsidP="006E2771">
            <w:pPr>
              <w:pStyle w:val="Tableheading"/>
            </w:pPr>
            <w:r w:rsidRPr="00855791">
              <w:t>Range</w:t>
            </w:r>
          </w:p>
        </w:tc>
        <w:tc>
          <w:tcPr>
            <w:tcW w:w="3402" w:type="dxa"/>
          </w:tcPr>
          <w:p w14:paraId="6B1EFB90" w14:textId="77777777" w:rsidR="003541B9" w:rsidRPr="00855791" w:rsidRDefault="003541B9" w:rsidP="006E2771">
            <w:pPr>
              <w:pStyle w:val="Tableheading"/>
            </w:pPr>
            <w:r w:rsidRPr="00855791">
              <w:t>Usage note</w:t>
            </w:r>
          </w:p>
        </w:tc>
        <w:tc>
          <w:tcPr>
            <w:tcW w:w="709" w:type="dxa"/>
          </w:tcPr>
          <w:p w14:paraId="1EA5BEF2" w14:textId="77777777" w:rsidR="003541B9" w:rsidRPr="00855791" w:rsidRDefault="003541B9" w:rsidP="006E2771">
            <w:pPr>
              <w:pStyle w:val="Tableheading"/>
            </w:pPr>
            <w:r w:rsidRPr="00855791">
              <w:t>Card.</w:t>
            </w:r>
          </w:p>
        </w:tc>
      </w:tr>
      <w:tr w:rsidR="003541B9" w:rsidRPr="00855791" w14:paraId="01988F71" w14:textId="77777777" w:rsidTr="00225E18">
        <w:trPr>
          <w:cantSplit/>
        </w:trPr>
        <w:tc>
          <w:tcPr>
            <w:tcW w:w="1101" w:type="dxa"/>
          </w:tcPr>
          <w:p w14:paraId="740E07EC" w14:textId="77777777" w:rsidR="003541B9" w:rsidRPr="00855791" w:rsidRDefault="003541B9" w:rsidP="006E2771">
            <w:pPr>
              <w:pStyle w:val="Tableentry"/>
            </w:pPr>
            <w:r w:rsidRPr="00855791">
              <w:t>homepage</w:t>
            </w:r>
          </w:p>
        </w:tc>
        <w:tc>
          <w:tcPr>
            <w:tcW w:w="1842" w:type="dxa"/>
          </w:tcPr>
          <w:p w14:paraId="5952E497" w14:textId="77777777" w:rsidR="003541B9" w:rsidRPr="00855791" w:rsidRDefault="003541B9" w:rsidP="006E2771">
            <w:pPr>
              <w:pStyle w:val="Tableentry"/>
            </w:pPr>
            <w:r w:rsidRPr="00855791">
              <w:t>foaf:homepage</w:t>
            </w:r>
          </w:p>
        </w:tc>
        <w:tc>
          <w:tcPr>
            <w:tcW w:w="1843" w:type="dxa"/>
          </w:tcPr>
          <w:p w14:paraId="5C18586F" w14:textId="77777777" w:rsidR="003541B9" w:rsidRPr="00855791" w:rsidRDefault="003541B9" w:rsidP="006E2771">
            <w:pPr>
              <w:pStyle w:val="Tableentry"/>
            </w:pPr>
            <w:r w:rsidRPr="00855791">
              <w:t>foaf:Document</w:t>
            </w:r>
          </w:p>
        </w:tc>
        <w:tc>
          <w:tcPr>
            <w:tcW w:w="3402" w:type="dxa"/>
          </w:tcPr>
          <w:p w14:paraId="2D058386" w14:textId="77777777" w:rsidR="003541B9" w:rsidRPr="00855791" w:rsidRDefault="003541B9" w:rsidP="006E2771">
            <w:pPr>
              <w:pStyle w:val="Tableentry"/>
            </w:pPr>
            <w:r w:rsidRPr="00855791">
              <w:t xml:space="preserve">This property refers to a </w:t>
            </w:r>
            <w:r w:rsidR="00D371C3" w:rsidRPr="00855791">
              <w:t>web</w:t>
            </w:r>
            <w:r w:rsidRPr="00855791">
              <w:t xml:space="preserve"> page that acts as the main page for the </w:t>
            </w:r>
            <w:r w:rsidR="00E63D3B" w:rsidRPr="00855791">
              <w:t>Catalogue</w:t>
            </w:r>
            <w:r w:rsidRPr="00855791">
              <w:t>.</w:t>
            </w:r>
          </w:p>
        </w:tc>
        <w:tc>
          <w:tcPr>
            <w:tcW w:w="709" w:type="dxa"/>
          </w:tcPr>
          <w:p w14:paraId="4793866B" w14:textId="77777777" w:rsidR="003541B9" w:rsidRPr="00855791" w:rsidRDefault="00D05908" w:rsidP="006E2771">
            <w:pPr>
              <w:pStyle w:val="Tableentry"/>
            </w:pPr>
            <w:r w:rsidRPr="00855791">
              <w:t>0</w:t>
            </w:r>
            <w:r w:rsidR="003541B9" w:rsidRPr="00855791">
              <w:t>..1</w:t>
            </w:r>
          </w:p>
        </w:tc>
      </w:tr>
      <w:tr w:rsidR="003541B9" w:rsidRPr="00855791" w14:paraId="4C16366B" w14:textId="77777777" w:rsidTr="00225E18">
        <w:trPr>
          <w:cantSplit/>
        </w:trPr>
        <w:tc>
          <w:tcPr>
            <w:tcW w:w="1101" w:type="dxa"/>
          </w:tcPr>
          <w:p w14:paraId="54C389FD" w14:textId="77777777" w:rsidR="003541B9" w:rsidRPr="00855791" w:rsidRDefault="003541B9" w:rsidP="006E2771">
            <w:pPr>
              <w:pStyle w:val="Tableentry"/>
            </w:pPr>
            <w:r w:rsidRPr="00855791">
              <w:t>language</w:t>
            </w:r>
          </w:p>
        </w:tc>
        <w:tc>
          <w:tcPr>
            <w:tcW w:w="1842" w:type="dxa"/>
          </w:tcPr>
          <w:p w14:paraId="6C9181A1" w14:textId="77777777" w:rsidR="003541B9" w:rsidRPr="00855791" w:rsidRDefault="003541B9" w:rsidP="006E2771">
            <w:pPr>
              <w:pStyle w:val="Tableentry"/>
            </w:pPr>
            <w:r w:rsidRPr="00855791">
              <w:t>dct:language</w:t>
            </w:r>
          </w:p>
        </w:tc>
        <w:tc>
          <w:tcPr>
            <w:tcW w:w="1843" w:type="dxa"/>
          </w:tcPr>
          <w:p w14:paraId="2526F72C" w14:textId="77777777" w:rsidR="003541B9" w:rsidRPr="00855791" w:rsidRDefault="002C02FE" w:rsidP="006E2771">
            <w:pPr>
              <w:pStyle w:val="Tableentry"/>
            </w:pPr>
            <w:r w:rsidRPr="00855791">
              <w:t>dct</w:t>
            </w:r>
            <w:r w:rsidR="003541B9" w:rsidRPr="00855791">
              <w:t>:</w:t>
            </w:r>
            <w:r w:rsidRPr="00855791">
              <w:t>LinguisticSystem</w:t>
            </w:r>
          </w:p>
        </w:tc>
        <w:tc>
          <w:tcPr>
            <w:tcW w:w="3402" w:type="dxa"/>
          </w:tcPr>
          <w:p w14:paraId="62E52C39" w14:textId="77777777" w:rsidR="003541B9" w:rsidRPr="00855791" w:rsidRDefault="003541B9" w:rsidP="006E2771">
            <w:pPr>
              <w:pStyle w:val="Tableentry"/>
            </w:pPr>
            <w:r w:rsidRPr="00855791">
              <w:t xml:space="preserve">This property refers to a language used in the textual metadata describing titles, descriptions, etc. of the </w:t>
            </w:r>
            <w:r w:rsidR="00E63D3B" w:rsidRPr="00855791">
              <w:t>Dataset</w:t>
            </w:r>
            <w:r w:rsidRPr="00855791">
              <w:t xml:space="preserve">s in the </w:t>
            </w:r>
            <w:r w:rsidR="00E63D3B" w:rsidRPr="00855791">
              <w:t>Catalogue</w:t>
            </w:r>
            <w:r w:rsidRPr="00855791">
              <w:t>. This property can be repeated if the metadata is provided in multiple languages.</w:t>
            </w:r>
          </w:p>
        </w:tc>
        <w:tc>
          <w:tcPr>
            <w:tcW w:w="709" w:type="dxa"/>
          </w:tcPr>
          <w:p w14:paraId="0CDE6D5D" w14:textId="77777777" w:rsidR="003541B9" w:rsidRPr="00855791" w:rsidRDefault="00D05908" w:rsidP="006E2771">
            <w:pPr>
              <w:pStyle w:val="Tableentry"/>
            </w:pPr>
            <w:r w:rsidRPr="00855791">
              <w:t>0</w:t>
            </w:r>
            <w:r w:rsidR="003541B9" w:rsidRPr="00855791">
              <w:t>..n</w:t>
            </w:r>
          </w:p>
        </w:tc>
      </w:tr>
      <w:tr w:rsidR="00ED3447" w:rsidRPr="00855791" w14:paraId="5D74AE9C" w14:textId="77777777" w:rsidTr="00225E18">
        <w:tc>
          <w:tcPr>
            <w:tcW w:w="1101" w:type="dxa"/>
          </w:tcPr>
          <w:p w14:paraId="0B32721A" w14:textId="77777777" w:rsidR="00ED3447" w:rsidRPr="00855791" w:rsidRDefault="00ED3447" w:rsidP="006E2771">
            <w:pPr>
              <w:pStyle w:val="Tableentry"/>
            </w:pPr>
            <w:r w:rsidRPr="00855791">
              <w:t>licence</w:t>
            </w:r>
          </w:p>
        </w:tc>
        <w:tc>
          <w:tcPr>
            <w:tcW w:w="1842" w:type="dxa"/>
          </w:tcPr>
          <w:p w14:paraId="29501102" w14:textId="77777777" w:rsidR="00ED3447" w:rsidRPr="00855791" w:rsidRDefault="00ED3447" w:rsidP="006E2771">
            <w:pPr>
              <w:pStyle w:val="Tableentry"/>
            </w:pPr>
            <w:r w:rsidRPr="00855791">
              <w:t>dct:license</w:t>
            </w:r>
          </w:p>
        </w:tc>
        <w:tc>
          <w:tcPr>
            <w:tcW w:w="1843" w:type="dxa"/>
          </w:tcPr>
          <w:p w14:paraId="7FA95117" w14:textId="77777777" w:rsidR="00ED3447" w:rsidRPr="00855791" w:rsidRDefault="00ED3447" w:rsidP="006E2771">
            <w:pPr>
              <w:pStyle w:val="Tableentry"/>
            </w:pPr>
            <w:r w:rsidRPr="00855791">
              <w:t>dct:LicenseDocument</w:t>
            </w:r>
          </w:p>
        </w:tc>
        <w:tc>
          <w:tcPr>
            <w:tcW w:w="3402" w:type="dxa"/>
          </w:tcPr>
          <w:p w14:paraId="1D98D79E" w14:textId="77777777" w:rsidR="00ED3447" w:rsidRPr="00855791" w:rsidRDefault="00ED3447" w:rsidP="006E2771">
            <w:pPr>
              <w:pStyle w:val="Tableentry"/>
            </w:pPr>
            <w:r w:rsidRPr="00855791">
              <w:t xml:space="preserve">This property refers to the licence under which the </w:t>
            </w:r>
            <w:r w:rsidR="00E63D3B" w:rsidRPr="00855791">
              <w:t>Catalogue</w:t>
            </w:r>
            <w:r w:rsidRPr="00855791">
              <w:t xml:space="preserve"> can be used or reused.</w:t>
            </w:r>
          </w:p>
        </w:tc>
        <w:tc>
          <w:tcPr>
            <w:tcW w:w="709" w:type="dxa"/>
          </w:tcPr>
          <w:p w14:paraId="0B949068" w14:textId="77777777" w:rsidR="00ED3447" w:rsidRPr="00855791" w:rsidRDefault="00CD735F" w:rsidP="006E2771">
            <w:pPr>
              <w:pStyle w:val="Tableentry"/>
            </w:pPr>
            <w:r w:rsidRPr="00855791">
              <w:t>0</w:t>
            </w:r>
            <w:r w:rsidR="00ED3447" w:rsidRPr="00855791">
              <w:t>..1</w:t>
            </w:r>
          </w:p>
        </w:tc>
      </w:tr>
      <w:tr w:rsidR="003541B9" w:rsidRPr="00855791" w14:paraId="461F8BB6" w14:textId="77777777" w:rsidTr="00225E18">
        <w:trPr>
          <w:cantSplit/>
        </w:trPr>
        <w:tc>
          <w:tcPr>
            <w:tcW w:w="1101" w:type="dxa"/>
          </w:tcPr>
          <w:p w14:paraId="605B85CA" w14:textId="77777777" w:rsidR="003541B9" w:rsidRPr="00855791" w:rsidRDefault="003541B9" w:rsidP="006E2771">
            <w:pPr>
              <w:pStyle w:val="Tableentry"/>
            </w:pPr>
            <w:r w:rsidRPr="00855791">
              <w:t>release date</w:t>
            </w:r>
          </w:p>
        </w:tc>
        <w:tc>
          <w:tcPr>
            <w:tcW w:w="1842" w:type="dxa"/>
          </w:tcPr>
          <w:p w14:paraId="32287E89" w14:textId="77777777" w:rsidR="003541B9" w:rsidRPr="00855791" w:rsidRDefault="003541B9" w:rsidP="006E2771">
            <w:pPr>
              <w:pStyle w:val="Tableentry"/>
            </w:pPr>
            <w:r w:rsidRPr="00855791">
              <w:t>dct:issued</w:t>
            </w:r>
          </w:p>
        </w:tc>
        <w:tc>
          <w:tcPr>
            <w:tcW w:w="1843" w:type="dxa"/>
          </w:tcPr>
          <w:p w14:paraId="568B13AD" w14:textId="77777777" w:rsidR="003541B9" w:rsidRPr="00855791" w:rsidRDefault="003541B9" w:rsidP="006E2771">
            <w:pPr>
              <w:pStyle w:val="Tableentry"/>
            </w:pPr>
            <w:r w:rsidRPr="00855791">
              <w:t>rdfs:Literal typed as</w:t>
            </w:r>
            <w:r w:rsidR="00E1606C" w:rsidRPr="00855791">
              <w:t xml:space="preserve"> xsd:date or</w:t>
            </w:r>
            <w:r w:rsidRPr="00855791">
              <w:t xml:space="preserve"> </w:t>
            </w:r>
            <w:r w:rsidR="00ED3447" w:rsidRPr="00855791">
              <w:t>xsd:dateTime</w:t>
            </w:r>
          </w:p>
        </w:tc>
        <w:tc>
          <w:tcPr>
            <w:tcW w:w="3402" w:type="dxa"/>
          </w:tcPr>
          <w:p w14:paraId="307EBFBF" w14:textId="77777777" w:rsidR="003541B9" w:rsidRPr="00855791" w:rsidRDefault="003541B9" w:rsidP="006E2771">
            <w:pPr>
              <w:pStyle w:val="Tableentry"/>
            </w:pPr>
            <w:r w:rsidRPr="00855791">
              <w:t xml:space="preserve">This property contains the date of formal issuance (e.g., publication) of the </w:t>
            </w:r>
            <w:r w:rsidR="00E63D3B" w:rsidRPr="00855791">
              <w:t>Catalogue</w:t>
            </w:r>
            <w:r w:rsidRPr="00855791">
              <w:t>.</w:t>
            </w:r>
          </w:p>
        </w:tc>
        <w:tc>
          <w:tcPr>
            <w:tcW w:w="709" w:type="dxa"/>
          </w:tcPr>
          <w:p w14:paraId="098ECB72" w14:textId="77777777" w:rsidR="003541B9" w:rsidRPr="00855791" w:rsidRDefault="00D05908" w:rsidP="006E2771">
            <w:pPr>
              <w:pStyle w:val="Tableentry"/>
            </w:pPr>
            <w:r w:rsidRPr="00855791">
              <w:t>0</w:t>
            </w:r>
            <w:r w:rsidR="003541B9" w:rsidRPr="00855791">
              <w:t>..1</w:t>
            </w:r>
          </w:p>
        </w:tc>
      </w:tr>
      <w:tr w:rsidR="003541B9" w:rsidRPr="00855791" w14:paraId="602D3F47" w14:textId="77777777" w:rsidTr="00225E18">
        <w:trPr>
          <w:cantSplit/>
        </w:trPr>
        <w:tc>
          <w:tcPr>
            <w:tcW w:w="1101" w:type="dxa"/>
          </w:tcPr>
          <w:p w14:paraId="433FA0E8" w14:textId="77777777" w:rsidR="003541B9" w:rsidRPr="00855791" w:rsidRDefault="003541B9" w:rsidP="006E2771">
            <w:pPr>
              <w:pStyle w:val="Tableentry"/>
            </w:pPr>
            <w:r w:rsidRPr="00855791">
              <w:t>themes</w:t>
            </w:r>
          </w:p>
        </w:tc>
        <w:tc>
          <w:tcPr>
            <w:tcW w:w="1842" w:type="dxa"/>
          </w:tcPr>
          <w:p w14:paraId="7B0CAB4F" w14:textId="77777777" w:rsidR="003541B9" w:rsidRPr="00855791" w:rsidRDefault="003541B9" w:rsidP="006E2771">
            <w:pPr>
              <w:pStyle w:val="Tableentry"/>
            </w:pPr>
            <w:r w:rsidRPr="00855791">
              <w:t>dcat:themeTaxonomy</w:t>
            </w:r>
          </w:p>
        </w:tc>
        <w:tc>
          <w:tcPr>
            <w:tcW w:w="1843" w:type="dxa"/>
          </w:tcPr>
          <w:p w14:paraId="3014FD65" w14:textId="77777777" w:rsidR="003541B9" w:rsidRPr="00855791" w:rsidRDefault="003541B9" w:rsidP="006E2771">
            <w:pPr>
              <w:pStyle w:val="Tableentry"/>
            </w:pPr>
            <w:r w:rsidRPr="00855791">
              <w:t>skos:ConceptScheme</w:t>
            </w:r>
          </w:p>
        </w:tc>
        <w:tc>
          <w:tcPr>
            <w:tcW w:w="3402" w:type="dxa"/>
          </w:tcPr>
          <w:p w14:paraId="3049E3BC" w14:textId="20EA6F3C" w:rsidR="003541B9" w:rsidRPr="00855791" w:rsidRDefault="003541B9" w:rsidP="006E2771">
            <w:pPr>
              <w:pStyle w:val="Tableentry"/>
            </w:pPr>
            <w:r w:rsidRPr="00855791">
              <w:t xml:space="preserve">This property refers to a knowledge organization system used to classify the </w:t>
            </w:r>
            <w:r w:rsidR="00E63D3B" w:rsidRPr="00855791">
              <w:t>Catalogue</w:t>
            </w:r>
            <w:r w:rsidRPr="00855791">
              <w:t xml:space="preserve">'s </w:t>
            </w:r>
            <w:r w:rsidR="00E63D3B" w:rsidRPr="00855791">
              <w:t>Dataset</w:t>
            </w:r>
            <w:r w:rsidRPr="00855791">
              <w:t>s.</w:t>
            </w:r>
          </w:p>
        </w:tc>
        <w:tc>
          <w:tcPr>
            <w:tcW w:w="709" w:type="dxa"/>
          </w:tcPr>
          <w:p w14:paraId="1DB2672F" w14:textId="77777777" w:rsidR="003541B9" w:rsidRPr="00855791" w:rsidRDefault="00D05908" w:rsidP="006E2771">
            <w:pPr>
              <w:pStyle w:val="Tableentry"/>
            </w:pPr>
            <w:r w:rsidRPr="00855791">
              <w:t>0</w:t>
            </w:r>
            <w:r w:rsidR="003541B9" w:rsidRPr="00855791">
              <w:t>..n</w:t>
            </w:r>
          </w:p>
        </w:tc>
      </w:tr>
      <w:tr w:rsidR="003541B9" w:rsidRPr="00855791" w14:paraId="21C153D0" w14:textId="77777777" w:rsidTr="00225E18">
        <w:trPr>
          <w:cantSplit/>
        </w:trPr>
        <w:tc>
          <w:tcPr>
            <w:tcW w:w="1101" w:type="dxa"/>
          </w:tcPr>
          <w:p w14:paraId="42E17264" w14:textId="77777777" w:rsidR="003541B9" w:rsidRPr="00855791" w:rsidRDefault="003541B9" w:rsidP="006E2771">
            <w:pPr>
              <w:pStyle w:val="Tableentry"/>
            </w:pPr>
            <w:r w:rsidRPr="00855791">
              <w:t>update/ modification date</w:t>
            </w:r>
          </w:p>
        </w:tc>
        <w:tc>
          <w:tcPr>
            <w:tcW w:w="1842" w:type="dxa"/>
          </w:tcPr>
          <w:p w14:paraId="5DEE39DF" w14:textId="77777777" w:rsidR="003541B9" w:rsidRPr="00855791" w:rsidRDefault="003541B9" w:rsidP="006E2771">
            <w:pPr>
              <w:pStyle w:val="Tableentry"/>
            </w:pPr>
            <w:r w:rsidRPr="00855791">
              <w:t>dct:modified</w:t>
            </w:r>
          </w:p>
        </w:tc>
        <w:tc>
          <w:tcPr>
            <w:tcW w:w="1843" w:type="dxa"/>
          </w:tcPr>
          <w:p w14:paraId="172F0E29" w14:textId="77777777" w:rsidR="003541B9" w:rsidRPr="00855791" w:rsidRDefault="00E1606C" w:rsidP="006E2771">
            <w:pPr>
              <w:pStyle w:val="Tableentry"/>
            </w:pPr>
            <w:r w:rsidRPr="00855791">
              <w:t>rdfs:Literal typed as xsd:date or xsd:dateTime</w:t>
            </w:r>
          </w:p>
        </w:tc>
        <w:tc>
          <w:tcPr>
            <w:tcW w:w="3402" w:type="dxa"/>
          </w:tcPr>
          <w:p w14:paraId="033EEED3" w14:textId="5CBA1FB2" w:rsidR="003541B9" w:rsidRPr="00855791" w:rsidRDefault="003541B9" w:rsidP="00EF662D">
            <w:pPr>
              <w:pStyle w:val="Tableentry"/>
            </w:pPr>
            <w:r w:rsidRPr="00855791">
              <w:t xml:space="preserve">This property contains the most recent date on which the </w:t>
            </w:r>
            <w:r w:rsidR="00E63D3B" w:rsidRPr="00855791">
              <w:t>Catalogue</w:t>
            </w:r>
            <w:r w:rsidRPr="00855791">
              <w:t xml:space="preserve"> was modified.</w:t>
            </w:r>
          </w:p>
        </w:tc>
        <w:tc>
          <w:tcPr>
            <w:tcW w:w="709" w:type="dxa"/>
          </w:tcPr>
          <w:p w14:paraId="205CC369" w14:textId="77777777" w:rsidR="003541B9" w:rsidRPr="00855791" w:rsidRDefault="00D05908" w:rsidP="006E2771">
            <w:pPr>
              <w:pStyle w:val="Tableentry"/>
            </w:pPr>
            <w:r w:rsidRPr="00855791">
              <w:t>0</w:t>
            </w:r>
            <w:r w:rsidR="003541B9" w:rsidRPr="00855791">
              <w:t>..1</w:t>
            </w:r>
          </w:p>
        </w:tc>
      </w:tr>
    </w:tbl>
    <w:p w14:paraId="2734A7C5" w14:textId="77777777" w:rsidR="00915683" w:rsidRPr="00855791" w:rsidRDefault="00915683" w:rsidP="00915683">
      <w:pPr>
        <w:pStyle w:val="Heading3"/>
      </w:pPr>
      <w:r w:rsidRPr="00855791">
        <w:t>Optional properties</w:t>
      </w:r>
      <w:r w:rsidR="00AF4F43" w:rsidRPr="00855791">
        <w:t xml:space="preserve"> for Catalog</w:t>
      </w:r>
      <w:r w:rsidR="00E84773" w:rsidRPr="00855791">
        <w:t>ue</w:t>
      </w:r>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AF4F43" w:rsidRPr="00855791" w14:paraId="4FD8EE6B" w14:textId="77777777" w:rsidTr="00624A16">
        <w:trPr>
          <w:cnfStyle w:val="100000000000" w:firstRow="1" w:lastRow="0" w:firstColumn="0" w:lastColumn="0" w:oddVBand="0" w:evenVBand="0" w:oddHBand="0" w:evenHBand="0" w:firstRowFirstColumn="0" w:firstRowLastColumn="0" w:lastRowFirstColumn="0" w:lastRowLastColumn="0"/>
          <w:cantSplit/>
        </w:trPr>
        <w:tc>
          <w:tcPr>
            <w:tcW w:w="1101" w:type="dxa"/>
          </w:tcPr>
          <w:p w14:paraId="2A14F4D4" w14:textId="77777777" w:rsidR="00AF4F43" w:rsidRPr="00855791" w:rsidRDefault="00AF4F43" w:rsidP="006E2771">
            <w:pPr>
              <w:pStyle w:val="Tableheading"/>
            </w:pPr>
            <w:r w:rsidRPr="00855791">
              <w:t>Property</w:t>
            </w:r>
          </w:p>
        </w:tc>
        <w:tc>
          <w:tcPr>
            <w:tcW w:w="1842" w:type="dxa"/>
          </w:tcPr>
          <w:p w14:paraId="01012EB4" w14:textId="77777777" w:rsidR="00AF4F43" w:rsidRPr="00855791" w:rsidRDefault="00AF4F43" w:rsidP="006E2771">
            <w:pPr>
              <w:pStyle w:val="Tableheading"/>
            </w:pPr>
            <w:r w:rsidRPr="00855791">
              <w:t>URI</w:t>
            </w:r>
          </w:p>
        </w:tc>
        <w:tc>
          <w:tcPr>
            <w:tcW w:w="1843" w:type="dxa"/>
          </w:tcPr>
          <w:p w14:paraId="25696005" w14:textId="77777777" w:rsidR="00AF4F43" w:rsidRPr="00855791" w:rsidRDefault="00AF4F43" w:rsidP="006E2771">
            <w:pPr>
              <w:pStyle w:val="Tableheading"/>
            </w:pPr>
            <w:r w:rsidRPr="00855791">
              <w:t>Range</w:t>
            </w:r>
          </w:p>
        </w:tc>
        <w:tc>
          <w:tcPr>
            <w:tcW w:w="3402" w:type="dxa"/>
          </w:tcPr>
          <w:p w14:paraId="5695753C" w14:textId="77777777" w:rsidR="00AF4F43" w:rsidRPr="00855791" w:rsidRDefault="00AF4F43" w:rsidP="006E2771">
            <w:pPr>
              <w:pStyle w:val="Tableheading"/>
            </w:pPr>
            <w:r w:rsidRPr="00855791">
              <w:t>Usage note</w:t>
            </w:r>
          </w:p>
        </w:tc>
        <w:tc>
          <w:tcPr>
            <w:tcW w:w="709" w:type="dxa"/>
          </w:tcPr>
          <w:p w14:paraId="3EBF66D6" w14:textId="77777777" w:rsidR="00AF4F43" w:rsidRPr="00855791" w:rsidRDefault="00AF4F43" w:rsidP="006E2771">
            <w:pPr>
              <w:pStyle w:val="Tableheading"/>
            </w:pPr>
            <w:r w:rsidRPr="00855791">
              <w:t>Card.</w:t>
            </w:r>
          </w:p>
        </w:tc>
      </w:tr>
      <w:tr w:rsidR="00383BD9" w:rsidRPr="00855791" w14:paraId="2C76FDB5" w14:textId="77777777" w:rsidTr="00383BD9">
        <w:tc>
          <w:tcPr>
            <w:tcW w:w="1101" w:type="dxa"/>
          </w:tcPr>
          <w:p w14:paraId="667F4599" w14:textId="77777777" w:rsidR="00383BD9" w:rsidRPr="00855791" w:rsidRDefault="00383BD9" w:rsidP="00087125">
            <w:pPr>
              <w:pStyle w:val="Tableentry"/>
            </w:pPr>
            <w:r w:rsidRPr="00855791">
              <w:t>has part</w:t>
            </w:r>
          </w:p>
        </w:tc>
        <w:tc>
          <w:tcPr>
            <w:tcW w:w="1842" w:type="dxa"/>
          </w:tcPr>
          <w:p w14:paraId="3B9DE562" w14:textId="77777777" w:rsidR="00383BD9" w:rsidRPr="00855791" w:rsidRDefault="00383BD9" w:rsidP="00087125">
            <w:pPr>
              <w:pStyle w:val="Tableentry"/>
            </w:pPr>
            <w:r w:rsidRPr="00855791">
              <w:t>dct:hasPart</w:t>
            </w:r>
          </w:p>
        </w:tc>
        <w:tc>
          <w:tcPr>
            <w:tcW w:w="1843" w:type="dxa"/>
          </w:tcPr>
          <w:p w14:paraId="3375C289" w14:textId="77777777" w:rsidR="00383BD9" w:rsidRPr="00855791" w:rsidRDefault="00383BD9" w:rsidP="00087125">
            <w:pPr>
              <w:pStyle w:val="Tableentry"/>
            </w:pPr>
            <w:r w:rsidRPr="00855791">
              <w:t>dcat:Catalog</w:t>
            </w:r>
          </w:p>
        </w:tc>
        <w:tc>
          <w:tcPr>
            <w:tcW w:w="3402" w:type="dxa"/>
          </w:tcPr>
          <w:p w14:paraId="47B4C4C1" w14:textId="77777777" w:rsidR="00383BD9" w:rsidRPr="00855791" w:rsidRDefault="00383BD9" w:rsidP="00087125">
            <w:pPr>
              <w:pStyle w:val="Tableentry"/>
            </w:pPr>
            <w:r w:rsidRPr="00855791">
              <w:t>This property refers to a related Catalogue that is part of the described Catalogue</w:t>
            </w:r>
          </w:p>
        </w:tc>
        <w:tc>
          <w:tcPr>
            <w:tcW w:w="709" w:type="dxa"/>
          </w:tcPr>
          <w:p w14:paraId="7CED08C9" w14:textId="77777777" w:rsidR="00383BD9" w:rsidRPr="00855791" w:rsidRDefault="00383BD9" w:rsidP="00087125">
            <w:pPr>
              <w:pStyle w:val="Tableentry"/>
            </w:pPr>
            <w:r w:rsidRPr="00855791">
              <w:t>0..n</w:t>
            </w:r>
          </w:p>
        </w:tc>
      </w:tr>
      <w:tr w:rsidR="00383BD9" w:rsidRPr="00855791" w14:paraId="33C6625A" w14:textId="77777777" w:rsidTr="00383BD9">
        <w:tc>
          <w:tcPr>
            <w:tcW w:w="1101" w:type="dxa"/>
          </w:tcPr>
          <w:p w14:paraId="0428A7E9" w14:textId="77777777" w:rsidR="00383BD9" w:rsidRPr="00855791" w:rsidRDefault="00383BD9" w:rsidP="00087125">
            <w:pPr>
              <w:pStyle w:val="Tableentry"/>
            </w:pPr>
            <w:r w:rsidRPr="00855791">
              <w:t>is part of</w:t>
            </w:r>
          </w:p>
        </w:tc>
        <w:tc>
          <w:tcPr>
            <w:tcW w:w="1842" w:type="dxa"/>
          </w:tcPr>
          <w:p w14:paraId="26BE4FB7" w14:textId="77777777" w:rsidR="00383BD9" w:rsidRPr="00855791" w:rsidRDefault="00383BD9" w:rsidP="00087125">
            <w:pPr>
              <w:pStyle w:val="Tableentry"/>
            </w:pPr>
            <w:r w:rsidRPr="00855791">
              <w:t>dct:isPartOf</w:t>
            </w:r>
          </w:p>
        </w:tc>
        <w:tc>
          <w:tcPr>
            <w:tcW w:w="1843" w:type="dxa"/>
          </w:tcPr>
          <w:p w14:paraId="6E04F08D" w14:textId="77777777" w:rsidR="00383BD9" w:rsidRPr="00855791" w:rsidRDefault="00383BD9" w:rsidP="00087125">
            <w:pPr>
              <w:pStyle w:val="Tableentry"/>
            </w:pPr>
            <w:r w:rsidRPr="00855791">
              <w:t>dcat:Catalog</w:t>
            </w:r>
          </w:p>
        </w:tc>
        <w:tc>
          <w:tcPr>
            <w:tcW w:w="3402" w:type="dxa"/>
          </w:tcPr>
          <w:p w14:paraId="4E8D3F97" w14:textId="77777777" w:rsidR="00383BD9" w:rsidRPr="00855791" w:rsidRDefault="00383BD9" w:rsidP="00087125">
            <w:pPr>
              <w:pStyle w:val="Tableentry"/>
            </w:pPr>
            <w:r w:rsidRPr="00855791">
              <w:t>This property refers to a related Catalogue in which the described Catalogue is physically or logically included.</w:t>
            </w:r>
          </w:p>
        </w:tc>
        <w:tc>
          <w:tcPr>
            <w:tcW w:w="709" w:type="dxa"/>
          </w:tcPr>
          <w:p w14:paraId="1BCD7320" w14:textId="17C78DC7" w:rsidR="00383BD9" w:rsidRPr="00855791" w:rsidRDefault="00383BD9" w:rsidP="00087125">
            <w:pPr>
              <w:pStyle w:val="Tableentry"/>
            </w:pPr>
            <w:r w:rsidRPr="00855791">
              <w:t>0..</w:t>
            </w:r>
            <w:r w:rsidR="00A2139F" w:rsidRPr="00855791">
              <w:t>1</w:t>
            </w:r>
          </w:p>
        </w:tc>
      </w:tr>
      <w:tr w:rsidR="00F712CD" w:rsidRPr="00855791" w14:paraId="0621A0C9" w14:textId="77777777" w:rsidTr="00624A16">
        <w:trPr>
          <w:cantSplit/>
        </w:trPr>
        <w:tc>
          <w:tcPr>
            <w:tcW w:w="1101" w:type="dxa"/>
          </w:tcPr>
          <w:p w14:paraId="503F4E12" w14:textId="77777777" w:rsidR="00F712CD" w:rsidRPr="00855791" w:rsidRDefault="00F712CD" w:rsidP="006E2771">
            <w:pPr>
              <w:pStyle w:val="Tableentry"/>
            </w:pPr>
            <w:r w:rsidRPr="00855791">
              <w:t>record</w:t>
            </w:r>
          </w:p>
        </w:tc>
        <w:tc>
          <w:tcPr>
            <w:tcW w:w="1842" w:type="dxa"/>
          </w:tcPr>
          <w:p w14:paraId="27A2E228" w14:textId="77777777" w:rsidR="00F712CD" w:rsidRPr="00855791" w:rsidRDefault="00F712CD" w:rsidP="006E2771">
            <w:pPr>
              <w:pStyle w:val="Tableentry"/>
            </w:pPr>
            <w:r w:rsidRPr="00855791">
              <w:t>dcat:record</w:t>
            </w:r>
          </w:p>
        </w:tc>
        <w:tc>
          <w:tcPr>
            <w:tcW w:w="1843" w:type="dxa"/>
          </w:tcPr>
          <w:p w14:paraId="2ECAD54D" w14:textId="77777777" w:rsidR="00F712CD" w:rsidRPr="00855791" w:rsidRDefault="00F712CD" w:rsidP="006E2771">
            <w:pPr>
              <w:pStyle w:val="Tableentry"/>
            </w:pPr>
            <w:r w:rsidRPr="00855791">
              <w:t>dcat:CatalogRecord</w:t>
            </w:r>
          </w:p>
        </w:tc>
        <w:tc>
          <w:tcPr>
            <w:tcW w:w="3402" w:type="dxa"/>
          </w:tcPr>
          <w:p w14:paraId="3665AA5D" w14:textId="77777777" w:rsidR="00F712CD" w:rsidRPr="00855791" w:rsidRDefault="00F712CD" w:rsidP="006E2771">
            <w:pPr>
              <w:pStyle w:val="Tableentry"/>
            </w:pPr>
            <w:r w:rsidRPr="00855791">
              <w:t xml:space="preserve">This property refers to a </w:t>
            </w:r>
            <w:r w:rsidR="00E63D3B" w:rsidRPr="00855791">
              <w:t>Catalogue Record</w:t>
            </w:r>
            <w:r w:rsidRPr="00855791">
              <w:t xml:space="preserve"> that is part of the </w:t>
            </w:r>
            <w:r w:rsidR="00E63D3B" w:rsidRPr="00855791">
              <w:t>Catalogue</w:t>
            </w:r>
          </w:p>
        </w:tc>
        <w:tc>
          <w:tcPr>
            <w:tcW w:w="709" w:type="dxa"/>
          </w:tcPr>
          <w:p w14:paraId="75457EE2" w14:textId="77777777" w:rsidR="00F712CD" w:rsidRPr="00855791" w:rsidRDefault="00F712CD" w:rsidP="006E2771">
            <w:pPr>
              <w:pStyle w:val="Tableentry"/>
            </w:pPr>
            <w:r w:rsidRPr="00855791">
              <w:t>0..n</w:t>
            </w:r>
          </w:p>
        </w:tc>
      </w:tr>
      <w:tr w:rsidR="00BA49E5" w:rsidRPr="00855791" w14:paraId="06522CAF" w14:textId="77777777" w:rsidTr="00AB47E1">
        <w:trPr>
          <w:cantSplit/>
        </w:trPr>
        <w:tc>
          <w:tcPr>
            <w:tcW w:w="1101" w:type="dxa"/>
            <w:shd w:val="clear" w:color="auto" w:fill="F2F2F2" w:themeFill="background1" w:themeFillShade="F2"/>
          </w:tcPr>
          <w:p w14:paraId="5321FC16" w14:textId="77777777" w:rsidR="00BA49E5" w:rsidRPr="00855791" w:rsidRDefault="00BA49E5" w:rsidP="006E2771">
            <w:pPr>
              <w:pStyle w:val="Tableentry"/>
            </w:pPr>
            <w:r w:rsidRPr="00855791">
              <w:t>rights</w:t>
            </w:r>
          </w:p>
        </w:tc>
        <w:tc>
          <w:tcPr>
            <w:tcW w:w="1842" w:type="dxa"/>
            <w:shd w:val="clear" w:color="auto" w:fill="F2F2F2" w:themeFill="background1" w:themeFillShade="F2"/>
          </w:tcPr>
          <w:p w14:paraId="59D0B341" w14:textId="77777777" w:rsidR="00BA49E5" w:rsidRPr="00855791" w:rsidRDefault="00BA49E5" w:rsidP="006E2771">
            <w:pPr>
              <w:pStyle w:val="Tableentry"/>
            </w:pPr>
            <w:r w:rsidRPr="00855791">
              <w:t>dct:rights</w:t>
            </w:r>
          </w:p>
        </w:tc>
        <w:tc>
          <w:tcPr>
            <w:tcW w:w="1843" w:type="dxa"/>
            <w:shd w:val="clear" w:color="auto" w:fill="F2F2F2" w:themeFill="background1" w:themeFillShade="F2"/>
          </w:tcPr>
          <w:p w14:paraId="3679A798" w14:textId="77777777" w:rsidR="00BA49E5" w:rsidRPr="00855791" w:rsidRDefault="00BA49E5" w:rsidP="006E2771">
            <w:pPr>
              <w:pStyle w:val="Tableentry"/>
            </w:pPr>
            <w:r w:rsidRPr="00855791">
              <w:t>dct:RightsStatement</w:t>
            </w:r>
          </w:p>
        </w:tc>
        <w:tc>
          <w:tcPr>
            <w:tcW w:w="3402" w:type="dxa"/>
            <w:shd w:val="clear" w:color="auto" w:fill="F2F2F2" w:themeFill="background1" w:themeFillShade="F2"/>
          </w:tcPr>
          <w:p w14:paraId="741F4A08" w14:textId="77777777" w:rsidR="00BA49E5" w:rsidRPr="00855791" w:rsidRDefault="00BA49E5" w:rsidP="006E2771">
            <w:pPr>
              <w:pStyle w:val="Tableentry"/>
            </w:pPr>
            <w:r w:rsidRPr="00855791">
              <w:t>This property refers to a statement that specifies rights associated with the Catalogue.</w:t>
            </w:r>
          </w:p>
        </w:tc>
        <w:tc>
          <w:tcPr>
            <w:tcW w:w="709" w:type="dxa"/>
            <w:shd w:val="clear" w:color="auto" w:fill="F2F2F2" w:themeFill="background1" w:themeFillShade="F2"/>
          </w:tcPr>
          <w:p w14:paraId="6F68109C" w14:textId="77777777" w:rsidR="00BA49E5" w:rsidRPr="00855791" w:rsidRDefault="00BA49E5" w:rsidP="006E2771">
            <w:pPr>
              <w:pStyle w:val="Tableentry"/>
            </w:pPr>
            <w:r w:rsidRPr="00855791">
              <w:t>0..1</w:t>
            </w:r>
          </w:p>
        </w:tc>
      </w:tr>
      <w:tr w:rsidR="00AF4F43" w:rsidRPr="00855791" w14:paraId="657E0711" w14:textId="77777777" w:rsidTr="00624A16">
        <w:trPr>
          <w:cantSplit/>
        </w:trPr>
        <w:tc>
          <w:tcPr>
            <w:tcW w:w="1101" w:type="dxa"/>
          </w:tcPr>
          <w:p w14:paraId="1B6D1C1D" w14:textId="77777777" w:rsidR="00AF4F43" w:rsidRPr="00855791" w:rsidRDefault="00AF4F43" w:rsidP="006E2771">
            <w:pPr>
              <w:pStyle w:val="Tableentry"/>
            </w:pPr>
            <w:r w:rsidRPr="00855791">
              <w:t>spatial</w:t>
            </w:r>
            <w:r w:rsidR="00DE5FB5" w:rsidRPr="00855791">
              <w:t xml:space="preserve"> </w:t>
            </w:r>
            <w:r w:rsidRPr="00855791">
              <w:t>/ geographic</w:t>
            </w:r>
          </w:p>
        </w:tc>
        <w:tc>
          <w:tcPr>
            <w:tcW w:w="1842" w:type="dxa"/>
          </w:tcPr>
          <w:p w14:paraId="43DC536F" w14:textId="77777777" w:rsidR="00AF4F43" w:rsidRPr="00855791" w:rsidRDefault="00AF4F43" w:rsidP="006E2771">
            <w:pPr>
              <w:pStyle w:val="Tableentry"/>
            </w:pPr>
            <w:r w:rsidRPr="00855791">
              <w:t>dct:spatial</w:t>
            </w:r>
          </w:p>
        </w:tc>
        <w:tc>
          <w:tcPr>
            <w:tcW w:w="1843" w:type="dxa"/>
          </w:tcPr>
          <w:p w14:paraId="7679AD6D" w14:textId="77777777" w:rsidR="00AF4F43" w:rsidRPr="00855791" w:rsidRDefault="00AF4F43" w:rsidP="006E2771">
            <w:pPr>
              <w:pStyle w:val="Tableentry"/>
            </w:pPr>
            <w:r w:rsidRPr="00855791">
              <w:t>dct:Location</w:t>
            </w:r>
          </w:p>
        </w:tc>
        <w:tc>
          <w:tcPr>
            <w:tcW w:w="3402" w:type="dxa"/>
          </w:tcPr>
          <w:p w14:paraId="34FF2237" w14:textId="77777777" w:rsidR="00AF4F43" w:rsidRPr="00855791" w:rsidRDefault="00AF4F43" w:rsidP="006E2771">
            <w:pPr>
              <w:pStyle w:val="Tableentry"/>
            </w:pPr>
            <w:r w:rsidRPr="00855791">
              <w:t xml:space="preserve">This property refers to a geographical area covered by the </w:t>
            </w:r>
            <w:r w:rsidR="00E63D3B" w:rsidRPr="00855791">
              <w:t>Catalogue</w:t>
            </w:r>
            <w:r w:rsidRPr="00855791">
              <w:t xml:space="preserve">. </w:t>
            </w:r>
          </w:p>
        </w:tc>
        <w:tc>
          <w:tcPr>
            <w:tcW w:w="709" w:type="dxa"/>
          </w:tcPr>
          <w:p w14:paraId="3AD055F2" w14:textId="77777777" w:rsidR="00AF4F43" w:rsidRPr="00855791" w:rsidRDefault="00D05908" w:rsidP="006E2771">
            <w:pPr>
              <w:pStyle w:val="Tableentry"/>
            </w:pPr>
            <w:r w:rsidRPr="00855791">
              <w:t>0</w:t>
            </w:r>
            <w:r w:rsidR="00AF4F43" w:rsidRPr="00855791">
              <w:t>..n</w:t>
            </w:r>
          </w:p>
        </w:tc>
      </w:tr>
    </w:tbl>
    <w:p w14:paraId="325CF946" w14:textId="77777777" w:rsidR="00891056" w:rsidRPr="00855791" w:rsidRDefault="00891056" w:rsidP="0089548D">
      <w:pPr>
        <w:pStyle w:val="Heading2"/>
      </w:pPr>
      <w:bookmarkStart w:id="287" w:name="_Toc429930830"/>
      <w:bookmarkStart w:id="288" w:name="_Toc430520832"/>
      <w:bookmarkStart w:id="289" w:name="_Toc430520897"/>
      <w:bookmarkStart w:id="290" w:name="_Toc430521093"/>
      <w:bookmarkStart w:id="291" w:name="_Toc430521186"/>
      <w:bookmarkStart w:id="292" w:name="_Toc430857080"/>
      <w:bookmarkStart w:id="293" w:name="_Toc432158259"/>
      <w:bookmarkEnd w:id="287"/>
      <w:bookmarkEnd w:id="288"/>
      <w:bookmarkEnd w:id="289"/>
      <w:bookmarkEnd w:id="290"/>
      <w:bookmarkEnd w:id="291"/>
      <w:bookmarkEnd w:id="292"/>
      <w:r w:rsidRPr="00855791">
        <w:t>Catalog</w:t>
      </w:r>
      <w:r w:rsidR="006B55C1" w:rsidRPr="00855791">
        <w:t xml:space="preserve">ue </w:t>
      </w:r>
      <w:r w:rsidRPr="00855791">
        <w:t>Record</w:t>
      </w:r>
      <w:bookmarkEnd w:id="293"/>
    </w:p>
    <w:p w14:paraId="33D3C3E1" w14:textId="77777777" w:rsidR="00891056" w:rsidRPr="00855791" w:rsidRDefault="00891056" w:rsidP="00891056">
      <w:pPr>
        <w:pStyle w:val="Heading3"/>
      </w:pPr>
      <w:bookmarkStart w:id="294" w:name="_Ref355818604"/>
      <w:r w:rsidRPr="00855791">
        <w:t>Mandatory properties for Catalog</w:t>
      </w:r>
      <w:r w:rsidR="00E84773" w:rsidRPr="00855791">
        <w:t xml:space="preserve">ue </w:t>
      </w:r>
      <w:r w:rsidRPr="00855791">
        <w:t>Record</w:t>
      </w:r>
      <w:bookmarkEnd w:id="294"/>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891056" w:rsidRPr="00855791" w14:paraId="1441D98F" w14:textId="77777777" w:rsidTr="00624A16">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E0E5339" w14:textId="77777777" w:rsidR="00891056" w:rsidRPr="00855791" w:rsidRDefault="00891056" w:rsidP="006E2771">
            <w:pPr>
              <w:pStyle w:val="Tableheading"/>
            </w:pPr>
            <w:r w:rsidRPr="00855791">
              <w:t>Property</w:t>
            </w:r>
          </w:p>
        </w:tc>
        <w:tc>
          <w:tcPr>
            <w:tcW w:w="1842" w:type="dxa"/>
          </w:tcPr>
          <w:p w14:paraId="669B8C4B" w14:textId="77777777" w:rsidR="00891056" w:rsidRPr="00855791" w:rsidRDefault="00891056" w:rsidP="006E2771">
            <w:pPr>
              <w:pStyle w:val="Tableheading"/>
            </w:pPr>
            <w:r w:rsidRPr="00855791">
              <w:t>URI</w:t>
            </w:r>
          </w:p>
        </w:tc>
        <w:tc>
          <w:tcPr>
            <w:tcW w:w="1843" w:type="dxa"/>
          </w:tcPr>
          <w:p w14:paraId="78620A3C" w14:textId="77777777" w:rsidR="00891056" w:rsidRPr="00855791" w:rsidRDefault="00891056" w:rsidP="006E2771">
            <w:pPr>
              <w:pStyle w:val="Tableheading"/>
            </w:pPr>
            <w:r w:rsidRPr="00855791">
              <w:t>Range</w:t>
            </w:r>
          </w:p>
        </w:tc>
        <w:tc>
          <w:tcPr>
            <w:tcW w:w="3402" w:type="dxa"/>
          </w:tcPr>
          <w:p w14:paraId="642F9CB3" w14:textId="77777777" w:rsidR="00891056" w:rsidRPr="00855791" w:rsidRDefault="00891056" w:rsidP="006E2771">
            <w:pPr>
              <w:pStyle w:val="Tableheading"/>
            </w:pPr>
            <w:r w:rsidRPr="00855791">
              <w:t>Usage note</w:t>
            </w:r>
          </w:p>
        </w:tc>
        <w:tc>
          <w:tcPr>
            <w:tcW w:w="709" w:type="dxa"/>
          </w:tcPr>
          <w:p w14:paraId="119B7771" w14:textId="77777777" w:rsidR="00891056" w:rsidRPr="00855791" w:rsidRDefault="00891056" w:rsidP="006E2771">
            <w:pPr>
              <w:pStyle w:val="Tableheading"/>
            </w:pPr>
            <w:r w:rsidRPr="00855791">
              <w:t>Card.</w:t>
            </w:r>
          </w:p>
        </w:tc>
      </w:tr>
      <w:tr w:rsidR="00891056" w:rsidRPr="00855791" w14:paraId="485FDC01" w14:textId="77777777" w:rsidTr="00624A16">
        <w:trPr>
          <w:cantSplit/>
        </w:trPr>
        <w:tc>
          <w:tcPr>
            <w:tcW w:w="1101" w:type="dxa"/>
          </w:tcPr>
          <w:p w14:paraId="3D43FC92" w14:textId="77777777" w:rsidR="00891056" w:rsidRPr="00855791" w:rsidRDefault="00891056" w:rsidP="006E2771">
            <w:pPr>
              <w:pStyle w:val="Tableentry"/>
            </w:pPr>
            <w:r w:rsidRPr="00855791">
              <w:t>primary topic</w:t>
            </w:r>
          </w:p>
        </w:tc>
        <w:tc>
          <w:tcPr>
            <w:tcW w:w="1842" w:type="dxa"/>
          </w:tcPr>
          <w:p w14:paraId="743D3AA9" w14:textId="77777777" w:rsidR="00891056" w:rsidRPr="00855791" w:rsidRDefault="00891056" w:rsidP="006E2771">
            <w:pPr>
              <w:pStyle w:val="Tableentry"/>
            </w:pPr>
            <w:r w:rsidRPr="00855791">
              <w:t>foaf:primaryTopic</w:t>
            </w:r>
          </w:p>
        </w:tc>
        <w:tc>
          <w:tcPr>
            <w:tcW w:w="1843" w:type="dxa"/>
          </w:tcPr>
          <w:p w14:paraId="6C006C7D" w14:textId="77777777" w:rsidR="00891056" w:rsidRPr="00855791" w:rsidRDefault="00891056" w:rsidP="006E2771">
            <w:pPr>
              <w:pStyle w:val="Tableentry"/>
            </w:pPr>
            <w:r w:rsidRPr="00855791">
              <w:t>dcat:Dataset</w:t>
            </w:r>
          </w:p>
        </w:tc>
        <w:tc>
          <w:tcPr>
            <w:tcW w:w="3402" w:type="dxa"/>
          </w:tcPr>
          <w:p w14:paraId="674EE46E" w14:textId="77777777" w:rsidR="00891056" w:rsidRPr="00855791" w:rsidRDefault="00891056" w:rsidP="006E2771">
            <w:pPr>
              <w:pStyle w:val="Tableentry"/>
            </w:pPr>
            <w:r w:rsidRPr="00855791">
              <w:t xml:space="preserve">This property links the </w:t>
            </w:r>
            <w:r w:rsidR="00E63D3B" w:rsidRPr="00855791">
              <w:t>Catalogue Record</w:t>
            </w:r>
            <w:r w:rsidRPr="00855791">
              <w:t xml:space="preserve"> to the Dataset described in the record.</w:t>
            </w:r>
          </w:p>
        </w:tc>
        <w:tc>
          <w:tcPr>
            <w:tcW w:w="709" w:type="dxa"/>
          </w:tcPr>
          <w:p w14:paraId="589E34E3" w14:textId="77777777" w:rsidR="00891056" w:rsidRPr="00855791" w:rsidRDefault="00891056" w:rsidP="006E2771">
            <w:pPr>
              <w:pStyle w:val="Tableentry"/>
            </w:pPr>
            <w:r w:rsidRPr="00855791">
              <w:t>1..1</w:t>
            </w:r>
          </w:p>
        </w:tc>
      </w:tr>
      <w:tr w:rsidR="00891056" w:rsidRPr="00855791" w14:paraId="0E5FD6D8" w14:textId="77777777" w:rsidTr="00624A16">
        <w:trPr>
          <w:cantSplit/>
        </w:trPr>
        <w:tc>
          <w:tcPr>
            <w:tcW w:w="1101" w:type="dxa"/>
          </w:tcPr>
          <w:p w14:paraId="2087EFA7" w14:textId="77777777" w:rsidR="00891056" w:rsidRPr="00855791" w:rsidRDefault="00891056" w:rsidP="006E2771">
            <w:pPr>
              <w:pStyle w:val="Tableentry"/>
            </w:pPr>
            <w:r w:rsidRPr="00855791">
              <w:t>update/ modification date</w:t>
            </w:r>
          </w:p>
        </w:tc>
        <w:tc>
          <w:tcPr>
            <w:tcW w:w="1842" w:type="dxa"/>
          </w:tcPr>
          <w:p w14:paraId="1A01929E" w14:textId="77777777" w:rsidR="00891056" w:rsidRPr="00855791" w:rsidRDefault="00891056" w:rsidP="006E2771">
            <w:pPr>
              <w:pStyle w:val="Tableentry"/>
            </w:pPr>
            <w:r w:rsidRPr="00855791">
              <w:t>dct:modified</w:t>
            </w:r>
          </w:p>
        </w:tc>
        <w:tc>
          <w:tcPr>
            <w:tcW w:w="1843" w:type="dxa"/>
          </w:tcPr>
          <w:p w14:paraId="49626CAC" w14:textId="77777777" w:rsidR="00891056" w:rsidRPr="00855791" w:rsidRDefault="00E1606C" w:rsidP="006E2771">
            <w:pPr>
              <w:pStyle w:val="Tableentry"/>
            </w:pPr>
            <w:r w:rsidRPr="00855791">
              <w:t>rdfs:Literal typed as xsd:date or xsd:dateTime</w:t>
            </w:r>
          </w:p>
        </w:tc>
        <w:tc>
          <w:tcPr>
            <w:tcW w:w="3402" w:type="dxa"/>
          </w:tcPr>
          <w:p w14:paraId="5FEFE1F1" w14:textId="77777777" w:rsidR="00891056" w:rsidRPr="00855791" w:rsidRDefault="00891056" w:rsidP="006E2771">
            <w:pPr>
              <w:pStyle w:val="Tableentry"/>
            </w:pPr>
            <w:r w:rsidRPr="00855791">
              <w:t xml:space="preserve">This property contains the most recent date on which the </w:t>
            </w:r>
            <w:r w:rsidR="00E63D3B" w:rsidRPr="00855791">
              <w:t>Catalogue</w:t>
            </w:r>
            <w:r w:rsidRPr="00855791">
              <w:t xml:space="preserve"> entry was changed or modified.</w:t>
            </w:r>
          </w:p>
        </w:tc>
        <w:tc>
          <w:tcPr>
            <w:tcW w:w="709" w:type="dxa"/>
          </w:tcPr>
          <w:p w14:paraId="10BBC421" w14:textId="77777777" w:rsidR="00891056" w:rsidRPr="00855791" w:rsidRDefault="00891056" w:rsidP="006E2771">
            <w:pPr>
              <w:pStyle w:val="Tableentry"/>
            </w:pPr>
            <w:r w:rsidRPr="00855791">
              <w:t>1..1</w:t>
            </w:r>
          </w:p>
        </w:tc>
      </w:tr>
    </w:tbl>
    <w:p w14:paraId="0DC1E06F" w14:textId="77777777" w:rsidR="00891056" w:rsidRPr="00855791" w:rsidRDefault="00891056" w:rsidP="006E2771"/>
    <w:p w14:paraId="61CBAC22" w14:textId="77777777" w:rsidR="00891056" w:rsidRPr="00855791" w:rsidRDefault="00891056" w:rsidP="00891056">
      <w:pPr>
        <w:pStyle w:val="Heading3"/>
      </w:pPr>
      <w:bookmarkStart w:id="295" w:name="_Ref355173529"/>
      <w:r w:rsidRPr="00855791">
        <w:t>Recommended properties for Catalog</w:t>
      </w:r>
      <w:r w:rsidR="00E84773" w:rsidRPr="00855791">
        <w:t xml:space="preserve">ue </w:t>
      </w:r>
      <w:r w:rsidRPr="00855791">
        <w:t>Record</w:t>
      </w:r>
      <w:bookmarkEnd w:id="295"/>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891056" w:rsidRPr="00855791" w14:paraId="067A856B" w14:textId="77777777" w:rsidTr="00624A16">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D977BD3" w14:textId="77777777" w:rsidR="00891056" w:rsidRPr="00855791" w:rsidRDefault="00891056" w:rsidP="006E2771">
            <w:pPr>
              <w:pStyle w:val="Tableheading"/>
            </w:pPr>
            <w:r w:rsidRPr="00855791">
              <w:t>Property</w:t>
            </w:r>
          </w:p>
        </w:tc>
        <w:tc>
          <w:tcPr>
            <w:tcW w:w="1842" w:type="dxa"/>
          </w:tcPr>
          <w:p w14:paraId="177647F0" w14:textId="77777777" w:rsidR="00891056" w:rsidRPr="00855791" w:rsidRDefault="00891056" w:rsidP="006E2771">
            <w:pPr>
              <w:pStyle w:val="Tableheading"/>
            </w:pPr>
            <w:r w:rsidRPr="00855791">
              <w:t>URI</w:t>
            </w:r>
          </w:p>
        </w:tc>
        <w:tc>
          <w:tcPr>
            <w:tcW w:w="1843" w:type="dxa"/>
          </w:tcPr>
          <w:p w14:paraId="2FB28673" w14:textId="77777777" w:rsidR="00891056" w:rsidRPr="00855791" w:rsidRDefault="00891056" w:rsidP="006E2771">
            <w:pPr>
              <w:pStyle w:val="Tableheading"/>
            </w:pPr>
            <w:r w:rsidRPr="00855791">
              <w:t>Range</w:t>
            </w:r>
          </w:p>
        </w:tc>
        <w:tc>
          <w:tcPr>
            <w:tcW w:w="3402" w:type="dxa"/>
          </w:tcPr>
          <w:p w14:paraId="6EDCAF75" w14:textId="77777777" w:rsidR="00891056" w:rsidRPr="00855791" w:rsidRDefault="00891056" w:rsidP="006E2771">
            <w:pPr>
              <w:pStyle w:val="Tableheading"/>
            </w:pPr>
            <w:r w:rsidRPr="00855791">
              <w:t>Usage note</w:t>
            </w:r>
          </w:p>
        </w:tc>
        <w:tc>
          <w:tcPr>
            <w:tcW w:w="709" w:type="dxa"/>
          </w:tcPr>
          <w:p w14:paraId="234418DC" w14:textId="77777777" w:rsidR="00891056" w:rsidRPr="00855791" w:rsidRDefault="00891056" w:rsidP="006E2771">
            <w:pPr>
              <w:pStyle w:val="Tableheading"/>
            </w:pPr>
            <w:r w:rsidRPr="00855791">
              <w:t>Card.</w:t>
            </w:r>
          </w:p>
        </w:tc>
      </w:tr>
      <w:tr w:rsidR="00383BD9" w:rsidRPr="00855791" w14:paraId="40598AD3" w14:textId="77777777" w:rsidTr="00383BD9">
        <w:tc>
          <w:tcPr>
            <w:tcW w:w="1101" w:type="dxa"/>
          </w:tcPr>
          <w:p w14:paraId="7FE5B011" w14:textId="78BBCA66" w:rsidR="00383BD9" w:rsidRPr="00855791" w:rsidRDefault="00383BD9" w:rsidP="00087125">
            <w:pPr>
              <w:pStyle w:val="Tableentry"/>
            </w:pPr>
            <w:r w:rsidRPr="00855791">
              <w:t>application profile</w:t>
            </w:r>
          </w:p>
        </w:tc>
        <w:tc>
          <w:tcPr>
            <w:tcW w:w="1842" w:type="dxa"/>
          </w:tcPr>
          <w:p w14:paraId="29A082D3" w14:textId="2D51CDE9" w:rsidR="00383BD9" w:rsidRPr="00855791" w:rsidRDefault="00383BD9" w:rsidP="00087125">
            <w:pPr>
              <w:pStyle w:val="Tableentry"/>
            </w:pPr>
            <w:r w:rsidRPr="00855791">
              <w:t>dct:conformsTo</w:t>
            </w:r>
          </w:p>
        </w:tc>
        <w:tc>
          <w:tcPr>
            <w:tcW w:w="1843" w:type="dxa"/>
          </w:tcPr>
          <w:p w14:paraId="0DC79BDE" w14:textId="365527E8" w:rsidR="00383BD9" w:rsidRPr="00855791" w:rsidRDefault="00383BD9" w:rsidP="00087125">
            <w:pPr>
              <w:pStyle w:val="Tableentry"/>
            </w:pPr>
            <w:r w:rsidRPr="00855791">
              <w:t>rdfs:Resource</w:t>
            </w:r>
          </w:p>
        </w:tc>
        <w:tc>
          <w:tcPr>
            <w:tcW w:w="3402" w:type="dxa"/>
          </w:tcPr>
          <w:p w14:paraId="3DB34481" w14:textId="20D694B3" w:rsidR="00383BD9" w:rsidRPr="00855791" w:rsidRDefault="00383BD9" w:rsidP="00087125">
            <w:pPr>
              <w:pStyle w:val="Tableentry"/>
              <w:rPr>
                <w:rStyle w:val="apple-converted-space"/>
                <w:rFonts w:cs="Arial"/>
                <w:color w:val="000000"/>
              </w:rPr>
            </w:pPr>
            <w:r w:rsidRPr="00855791">
              <w:rPr>
                <w:rStyle w:val="apple-converted-space"/>
                <w:rFonts w:cs="Arial"/>
                <w:color w:val="000000"/>
              </w:rPr>
              <w:t>This property refers to an Application Profile that the Dataset’s metadata conforms to</w:t>
            </w:r>
          </w:p>
        </w:tc>
        <w:tc>
          <w:tcPr>
            <w:tcW w:w="709" w:type="dxa"/>
          </w:tcPr>
          <w:p w14:paraId="2157CCD3" w14:textId="63135BF6" w:rsidR="00383BD9" w:rsidRPr="00855791" w:rsidRDefault="00383BD9" w:rsidP="00087125">
            <w:pPr>
              <w:pStyle w:val="Tableentry"/>
            </w:pPr>
            <w:r w:rsidRPr="00855791">
              <w:t>0..1</w:t>
            </w:r>
          </w:p>
        </w:tc>
      </w:tr>
      <w:tr w:rsidR="00383BD9" w:rsidRPr="00855791" w14:paraId="4D3EF87E" w14:textId="77777777" w:rsidTr="00383BD9">
        <w:tc>
          <w:tcPr>
            <w:tcW w:w="1101" w:type="dxa"/>
          </w:tcPr>
          <w:p w14:paraId="3830B31A" w14:textId="77777777" w:rsidR="00383BD9" w:rsidRPr="00855791" w:rsidRDefault="00383BD9" w:rsidP="00087125">
            <w:pPr>
              <w:pStyle w:val="Tableentry"/>
            </w:pPr>
            <w:r w:rsidRPr="00855791">
              <w:t>change type</w:t>
            </w:r>
          </w:p>
        </w:tc>
        <w:tc>
          <w:tcPr>
            <w:tcW w:w="1842" w:type="dxa"/>
          </w:tcPr>
          <w:p w14:paraId="3F53BD98" w14:textId="77777777" w:rsidR="00383BD9" w:rsidRPr="00855791" w:rsidRDefault="00383BD9" w:rsidP="00087125">
            <w:pPr>
              <w:pStyle w:val="Tableentry"/>
            </w:pPr>
            <w:r w:rsidRPr="00855791">
              <w:t>adms:status</w:t>
            </w:r>
          </w:p>
        </w:tc>
        <w:tc>
          <w:tcPr>
            <w:tcW w:w="1843" w:type="dxa"/>
          </w:tcPr>
          <w:p w14:paraId="0A9D3F32" w14:textId="77777777" w:rsidR="00383BD9" w:rsidRPr="00855791" w:rsidRDefault="00383BD9" w:rsidP="00087125">
            <w:pPr>
              <w:pStyle w:val="Tableentry"/>
            </w:pPr>
            <w:r w:rsidRPr="00855791">
              <w:t>skos:Concept</w:t>
            </w:r>
          </w:p>
        </w:tc>
        <w:tc>
          <w:tcPr>
            <w:tcW w:w="3402" w:type="dxa"/>
          </w:tcPr>
          <w:p w14:paraId="4D8E25DF" w14:textId="5B8FD5DA" w:rsidR="00383BD9" w:rsidRPr="00855791" w:rsidRDefault="00383BD9" w:rsidP="00087125">
            <w:pPr>
              <w:pStyle w:val="Tableentry"/>
            </w:pPr>
            <w:r w:rsidRPr="00855791">
              <w:rPr>
                <w:rStyle w:val="apple-converted-space"/>
                <w:rFonts w:cs="Arial"/>
                <w:color w:val="000000"/>
              </w:rPr>
              <w:t>This property refers to t</w:t>
            </w:r>
            <w:r w:rsidRPr="00855791">
              <w:t xml:space="preserve">he type of the </w:t>
            </w:r>
            <w:r w:rsidRPr="00855791">
              <w:rPr>
                <w:rStyle w:val="Emphasis"/>
                <w:rFonts w:cs="Arial"/>
                <w:color w:val="000000"/>
                <w:bdr w:val="none" w:sz="0" w:space="0" w:color="auto" w:frame="1"/>
              </w:rPr>
              <w:t>latest</w:t>
            </w:r>
            <w:r w:rsidRPr="00855791">
              <w:rPr>
                <w:rStyle w:val="apple-converted-space"/>
                <w:rFonts w:cs="Arial"/>
                <w:color w:val="000000"/>
              </w:rPr>
              <w:t xml:space="preserve"> </w:t>
            </w:r>
            <w:r w:rsidRPr="00855791">
              <w:t xml:space="preserve">revision of a Dataset's entry in the Catalogue. It </w:t>
            </w:r>
            <w:r w:rsidRPr="00855791">
              <w:rPr>
                <w:smallCaps/>
              </w:rPr>
              <w:t>MUST</w:t>
            </w:r>
            <w:r w:rsidRPr="00855791">
              <w:t xml:space="preserve"> take one of the values</w:t>
            </w:r>
            <w:r w:rsidR="00F3543E" w:rsidRPr="00855791">
              <w:t xml:space="preserve"> </w:t>
            </w:r>
            <w:r w:rsidRPr="00855791">
              <w:t xml:space="preserve">:created, :updated or :deleted depending on whether this </w:t>
            </w:r>
            <w:r w:rsidRPr="00855791">
              <w:rPr>
                <w:rStyle w:val="Emphasis"/>
                <w:rFonts w:cs="Arial"/>
                <w:color w:val="000000"/>
                <w:bdr w:val="none" w:sz="0" w:space="0" w:color="auto" w:frame="1"/>
              </w:rPr>
              <w:t>latest</w:t>
            </w:r>
            <w:r w:rsidRPr="00855791">
              <w:rPr>
                <w:rStyle w:val="apple-converted-space"/>
                <w:rFonts w:cs="Arial"/>
                <w:color w:val="000000"/>
              </w:rPr>
              <w:t xml:space="preserve"> </w:t>
            </w:r>
            <w:r w:rsidRPr="00855791">
              <w:t>revision is a result of a creation, update or deletion.</w:t>
            </w:r>
          </w:p>
        </w:tc>
        <w:tc>
          <w:tcPr>
            <w:tcW w:w="709" w:type="dxa"/>
          </w:tcPr>
          <w:p w14:paraId="614FCB81" w14:textId="77777777" w:rsidR="00383BD9" w:rsidRPr="00855791" w:rsidRDefault="00383BD9" w:rsidP="00087125">
            <w:pPr>
              <w:pStyle w:val="Tableentry"/>
            </w:pPr>
            <w:r w:rsidRPr="00855791">
              <w:t>0..1</w:t>
            </w:r>
          </w:p>
        </w:tc>
      </w:tr>
      <w:tr w:rsidR="00891056" w:rsidRPr="00855791" w14:paraId="4DE1371C" w14:textId="77777777" w:rsidTr="00624A16">
        <w:trPr>
          <w:cantSplit/>
        </w:trPr>
        <w:tc>
          <w:tcPr>
            <w:tcW w:w="1101" w:type="dxa"/>
          </w:tcPr>
          <w:p w14:paraId="255D1704" w14:textId="77777777" w:rsidR="00891056" w:rsidRPr="00855791" w:rsidRDefault="00891056" w:rsidP="006E2771">
            <w:pPr>
              <w:pStyle w:val="Tableentry"/>
            </w:pPr>
            <w:r w:rsidRPr="00855791">
              <w:t>listing date</w:t>
            </w:r>
          </w:p>
        </w:tc>
        <w:tc>
          <w:tcPr>
            <w:tcW w:w="1842" w:type="dxa"/>
          </w:tcPr>
          <w:p w14:paraId="7F48B051" w14:textId="77777777" w:rsidR="00891056" w:rsidRPr="00855791" w:rsidRDefault="00891056" w:rsidP="006E2771">
            <w:pPr>
              <w:pStyle w:val="Tableentry"/>
            </w:pPr>
            <w:r w:rsidRPr="00855791">
              <w:t>dct:issued</w:t>
            </w:r>
          </w:p>
        </w:tc>
        <w:tc>
          <w:tcPr>
            <w:tcW w:w="1843" w:type="dxa"/>
          </w:tcPr>
          <w:p w14:paraId="22A118A7" w14:textId="77777777" w:rsidR="00891056" w:rsidRPr="00855791" w:rsidRDefault="00E1606C" w:rsidP="006E2771">
            <w:pPr>
              <w:pStyle w:val="Tableentry"/>
            </w:pPr>
            <w:r w:rsidRPr="00855791">
              <w:t>rdfs:Literal typed as xsd:date or xsd:dateTime</w:t>
            </w:r>
          </w:p>
        </w:tc>
        <w:tc>
          <w:tcPr>
            <w:tcW w:w="3402" w:type="dxa"/>
          </w:tcPr>
          <w:p w14:paraId="193B70A6" w14:textId="77777777" w:rsidR="00891056" w:rsidRPr="00855791" w:rsidRDefault="00891056" w:rsidP="006E2771">
            <w:pPr>
              <w:pStyle w:val="Tableentry"/>
            </w:pPr>
            <w:r w:rsidRPr="00855791">
              <w:t xml:space="preserve">This property contains the date on which </w:t>
            </w:r>
            <w:r w:rsidR="00F14E62" w:rsidRPr="00855791">
              <w:t xml:space="preserve">the description of the Dataset was included in the </w:t>
            </w:r>
            <w:r w:rsidR="00E63D3B" w:rsidRPr="00855791">
              <w:t>Catalogue</w:t>
            </w:r>
            <w:r w:rsidR="00F14E62" w:rsidRPr="00855791">
              <w:t>.</w:t>
            </w:r>
          </w:p>
        </w:tc>
        <w:tc>
          <w:tcPr>
            <w:tcW w:w="709" w:type="dxa"/>
          </w:tcPr>
          <w:p w14:paraId="185D49B4" w14:textId="77777777" w:rsidR="00891056" w:rsidRPr="00855791" w:rsidRDefault="00D05908" w:rsidP="006E2771">
            <w:pPr>
              <w:pStyle w:val="Tableentry"/>
            </w:pPr>
            <w:r w:rsidRPr="00855791">
              <w:t>0</w:t>
            </w:r>
            <w:r w:rsidR="00891056" w:rsidRPr="00855791">
              <w:t>..1</w:t>
            </w:r>
          </w:p>
        </w:tc>
      </w:tr>
    </w:tbl>
    <w:p w14:paraId="5994F5A0" w14:textId="77777777" w:rsidR="00F14E62" w:rsidRPr="00855791" w:rsidRDefault="00F14E62" w:rsidP="00F14E62">
      <w:pPr>
        <w:pStyle w:val="Heading3"/>
      </w:pPr>
      <w:r w:rsidRPr="00855791">
        <w:t>Optional properties for Catalog</w:t>
      </w:r>
      <w:r w:rsidR="00E84773" w:rsidRPr="00855791">
        <w:t xml:space="preserve">ue </w:t>
      </w:r>
      <w:r w:rsidRPr="00855791">
        <w:t>Record</w:t>
      </w:r>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F14E62" w:rsidRPr="00855791" w14:paraId="3BA4CC53" w14:textId="77777777" w:rsidTr="00624A16">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29FED2B" w14:textId="77777777" w:rsidR="00F14E62" w:rsidRPr="00855791" w:rsidRDefault="00F14E62" w:rsidP="006E2771">
            <w:pPr>
              <w:pStyle w:val="Tableheading"/>
            </w:pPr>
            <w:r w:rsidRPr="00855791">
              <w:t>Property</w:t>
            </w:r>
          </w:p>
        </w:tc>
        <w:tc>
          <w:tcPr>
            <w:tcW w:w="1842" w:type="dxa"/>
          </w:tcPr>
          <w:p w14:paraId="0C5A4FA2" w14:textId="77777777" w:rsidR="00F14E62" w:rsidRPr="00855791" w:rsidRDefault="00F14E62" w:rsidP="006E2771">
            <w:pPr>
              <w:pStyle w:val="Tableheading"/>
            </w:pPr>
            <w:r w:rsidRPr="00855791">
              <w:t>URI</w:t>
            </w:r>
          </w:p>
        </w:tc>
        <w:tc>
          <w:tcPr>
            <w:tcW w:w="1985" w:type="dxa"/>
          </w:tcPr>
          <w:p w14:paraId="7FADB87D" w14:textId="77777777" w:rsidR="00F14E62" w:rsidRPr="00855791" w:rsidRDefault="00F14E62" w:rsidP="006E2771">
            <w:pPr>
              <w:pStyle w:val="Tableheading"/>
            </w:pPr>
            <w:r w:rsidRPr="00855791">
              <w:t>Range</w:t>
            </w:r>
          </w:p>
        </w:tc>
        <w:tc>
          <w:tcPr>
            <w:tcW w:w="3260" w:type="dxa"/>
          </w:tcPr>
          <w:p w14:paraId="468B8DEB" w14:textId="77777777" w:rsidR="00F14E62" w:rsidRPr="00855791" w:rsidRDefault="00F14E62" w:rsidP="006E2771">
            <w:pPr>
              <w:pStyle w:val="Tableheading"/>
            </w:pPr>
            <w:r w:rsidRPr="00855791">
              <w:t>Usage note</w:t>
            </w:r>
          </w:p>
        </w:tc>
        <w:tc>
          <w:tcPr>
            <w:tcW w:w="709" w:type="dxa"/>
          </w:tcPr>
          <w:p w14:paraId="72D0499C" w14:textId="77777777" w:rsidR="00F14E62" w:rsidRPr="00855791" w:rsidRDefault="00F14E62" w:rsidP="006E2771">
            <w:pPr>
              <w:pStyle w:val="Tableheading"/>
            </w:pPr>
            <w:r w:rsidRPr="00855791">
              <w:t>Card.</w:t>
            </w:r>
          </w:p>
        </w:tc>
      </w:tr>
      <w:tr w:rsidR="00F14E62" w:rsidRPr="00855791" w14:paraId="053C0C44" w14:textId="77777777" w:rsidTr="00624A16">
        <w:trPr>
          <w:cantSplit/>
        </w:trPr>
        <w:tc>
          <w:tcPr>
            <w:tcW w:w="1101" w:type="dxa"/>
          </w:tcPr>
          <w:p w14:paraId="3C3F604C" w14:textId="77777777" w:rsidR="00F14E62" w:rsidRPr="00855791" w:rsidRDefault="00F14E62" w:rsidP="006E2771">
            <w:pPr>
              <w:pStyle w:val="Tableentry"/>
            </w:pPr>
            <w:r w:rsidRPr="00855791">
              <w:t>description</w:t>
            </w:r>
          </w:p>
        </w:tc>
        <w:tc>
          <w:tcPr>
            <w:tcW w:w="1842" w:type="dxa"/>
          </w:tcPr>
          <w:p w14:paraId="665E1CC6" w14:textId="77777777" w:rsidR="00F14E62" w:rsidRPr="00855791" w:rsidRDefault="00F14E62" w:rsidP="006E2771">
            <w:pPr>
              <w:pStyle w:val="Tableentry"/>
            </w:pPr>
            <w:r w:rsidRPr="00855791">
              <w:t>dct:description</w:t>
            </w:r>
          </w:p>
        </w:tc>
        <w:tc>
          <w:tcPr>
            <w:tcW w:w="1985" w:type="dxa"/>
          </w:tcPr>
          <w:p w14:paraId="4382B79D" w14:textId="77777777" w:rsidR="00F14E62" w:rsidRPr="00855791" w:rsidRDefault="00F14E62" w:rsidP="006E2771">
            <w:pPr>
              <w:pStyle w:val="Tableentry"/>
            </w:pPr>
            <w:r w:rsidRPr="00855791">
              <w:t>rdfs:Literal</w:t>
            </w:r>
          </w:p>
        </w:tc>
        <w:tc>
          <w:tcPr>
            <w:tcW w:w="3260" w:type="dxa"/>
          </w:tcPr>
          <w:p w14:paraId="08CADA28" w14:textId="77777777" w:rsidR="00F14E62" w:rsidRPr="00855791" w:rsidRDefault="00F14E62" w:rsidP="006E2771">
            <w:pPr>
              <w:pStyle w:val="Tableentry"/>
            </w:pPr>
            <w:r w:rsidRPr="00855791">
              <w:t>This property contains a free-text account of the record. This property can be repeated for parallel language versions of the description.</w:t>
            </w:r>
          </w:p>
        </w:tc>
        <w:tc>
          <w:tcPr>
            <w:tcW w:w="709" w:type="dxa"/>
          </w:tcPr>
          <w:p w14:paraId="691FD505" w14:textId="77777777" w:rsidR="00F14E62" w:rsidRPr="00855791" w:rsidRDefault="00F14E62" w:rsidP="006E2771">
            <w:pPr>
              <w:pStyle w:val="Tableentry"/>
            </w:pPr>
            <w:r w:rsidRPr="00855791">
              <w:t>0..n</w:t>
            </w:r>
          </w:p>
        </w:tc>
      </w:tr>
      <w:tr w:rsidR="00383BD9" w:rsidRPr="00855791" w14:paraId="7B16E5B6" w14:textId="77777777" w:rsidTr="00383BD9">
        <w:tc>
          <w:tcPr>
            <w:tcW w:w="1101" w:type="dxa"/>
          </w:tcPr>
          <w:p w14:paraId="2F5160A9" w14:textId="77777777" w:rsidR="00383BD9" w:rsidRPr="00855791" w:rsidRDefault="00383BD9" w:rsidP="00087125">
            <w:pPr>
              <w:pStyle w:val="Tableentry"/>
            </w:pPr>
            <w:r w:rsidRPr="00855791">
              <w:t>language</w:t>
            </w:r>
          </w:p>
        </w:tc>
        <w:tc>
          <w:tcPr>
            <w:tcW w:w="1842" w:type="dxa"/>
          </w:tcPr>
          <w:p w14:paraId="5FF5EF30" w14:textId="77777777" w:rsidR="00383BD9" w:rsidRPr="00855791" w:rsidRDefault="00383BD9" w:rsidP="00087125">
            <w:pPr>
              <w:pStyle w:val="Tableentry"/>
            </w:pPr>
            <w:r w:rsidRPr="00855791">
              <w:t>dct:language</w:t>
            </w:r>
          </w:p>
        </w:tc>
        <w:tc>
          <w:tcPr>
            <w:tcW w:w="1985" w:type="dxa"/>
          </w:tcPr>
          <w:p w14:paraId="78E5DC53" w14:textId="77777777" w:rsidR="00383BD9" w:rsidRPr="00855791" w:rsidRDefault="00383BD9" w:rsidP="00087125">
            <w:pPr>
              <w:pStyle w:val="Tableentry"/>
            </w:pPr>
            <w:r w:rsidRPr="00855791">
              <w:t>dct:LinguisticSystem</w:t>
            </w:r>
          </w:p>
        </w:tc>
        <w:tc>
          <w:tcPr>
            <w:tcW w:w="3260" w:type="dxa"/>
          </w:tcPr>
          <w:p w14:paraId="25425ED4" w14:textId="5D96B7B9" w:rsidR="00383BD9" w:rsidRPr="00855791" w:rsidRDefault="00383BD9" w:rsidP="00EF662D">
            <w:pPr>
              <w:pStyle w:val="Tableentry"/>
            </w:pPr>
            <w:r w:rsidRPr="00855791">
              <w:t>This property refers to a language used in the textual metadata describing titles, descriptions, etc. of the Dataset. This property can be repeated if the metadata is provided in multiple languages.</w:t>
            </w:r>
          </w:p>
        </w:tc>
        <w:tc>
          <w:tcPr>
            <w:tcW w:w="709" w:type="dxa"/>
          </w:tcPr>
          <w:p w14:paraId="7E3CBC76" w14:textId="77777777" w:rsidR="00383BD9" w:rsidRPr="00855791" w:rsidRDefault="00383BD9" w:rsidP="00087125">
            <w:pPr>
              <w:pStyle w:val="Tableentry"/>
            </w:pPr>
            <w:r w:rsidRPr="00855791">
              <w:t>0..n</w:t>
            </w:r>
          </w:p>
        </w:tc>
      </w:tr>
      <w:tr w:rsidR="006C5FFE" w:rsidRPr="00855791" w14:paraId="61797D8E" w14:textId="77777777" w:rsidTr="00624A16">
        <w:trPr>
          <w:cantSplit/>
        </w:trPr>
        <w:tc>
          <w:tcPr>
            <w:tcW w:w="1101" w:type="dxa"/>
          </w:tcPr>
          <w:p w14:paraId="330BA0B0" w14:textId="4EFD881E" w:rsidR="006C5FFE" w:rsidRPr="00855791" w:rsidRDefault="006C5FFE" w:rsidP="006E2771">
            <w:pPr>
              <w:pStyle w:val="Tableentry"/>
            </w:pPr>
            <w:r w:rsidRPr="00855791">
              <w:t>source metadata</w:t>
            </w:r>
          </w:p>
        </w:tc>
        <w:tc>
          <w:tcPr>
            <w:tcW w:w="1842" w:type="dxa"/>
          </w:tcPr>
          <w:p w14:paraId="60204864" w14:textId="7648B8EB" w:rsidR="006C5FFE" w:rsidRPr="00855791" w:rsidRDefault="006C5FFE" w:rsidP="006E2771">
            <w:pPr>
              <w:pStyle w:val="Tableentry"/>
            </w:pPr>
            <w:r w:rsidRPr="00855791">
              <w:t>dct:source</w:t>
            </w:r>
          </w:p>
        </w:tc>
        <w:tc>
          <w:tcPr>
            <w:tcW w:w="1985" w:type="dxa"/>
          </w:tcPr>
          <w:p w14:paraId="518616F8" w14:textId="0C468821" w:rsidR="006C5FFE" w:rsidRPr="00855791" w:rsidRDefault="006C5FFE" w:rsidP="006E2771">
            <w:pPr>
              <w:pStyle w:val="Tableentry"/>
            </w:pPr>
            <w:r w:rsidRPr="00855791">
              <w:t>dcat:CatalogRecord</w:t>
            </w:r>
          </w:p>
        </w:tc>
        <w:tc>
          <w:tcPr>
            <w:tcW w:w="3260" w:type="dxa"/>
          </w:tcPr>
          <w:p w14:paraId="202BFE7D" w14:textId="0225889F" w:rsidR="006C5FFE" w:rsidRPr="00855791" w:rsidRDefault="006C5FFE" w:rsidP="00086ED1">
            <w:pPr>
              <w:pStyle w:val="Tableentry"/>
            </w:pPr>
            <w:r w:rsidRPr="00855791">
              <w:t xml:space="preserve">This property </w:t>
            </w:r>
            <w:r w:rsidR="00086ED1" w:rsidRPr="00855791">
              <w:t xml:space="preserve">refers </w:t>
            </w:r>
            <w:r w:rsidRPr="00855791">
              <w:t>to the original metadata that was used in creating metadata for the Dataset</w:t>
            </w:r>
          </w:p>
        </w:tc>
        <w:tc>
          <w:tcPr>
            <w:tcW w:w="709" w:type="dxa"/>
          </w:tcPr>
          <w:p w14:paraId="52CEC572" w14:textId="187D8B8E" w:rsidR="006C5FFE" w:rsidRPr="00855791" w:rsidRDefault="005C4F77" w:rsidP="006E2771">
            <w:pPr>
              <w:pStyle w:val="Tableentry"/>
            </w:pPr>
            <w:r w:rsidRPr="00855791">
              <w:t>0..1</w:t>
            </w:r>
          </w:p>
        </w:tc>
      </w:tr>
      <w:tr w:rsidR="00F14E62" w:rsidRPr="00855791" w14:paraId="7FAB66F2" w14:textId="77777777" w:rsidTr="00624A16">
        <w:trPr>
          <w:cantSplit/>
        </w:trPr>
        <w:tc>
          <w:tcPr>
            <w:tcW w:w="1101" w:type="dxa"/>
          </w:tcPr>
          <w:p w14:paraId="6BAF524F" w14:textId="77777777" w:rsidR="00F14E62" w:rsidRPr="00855791" w:rsidRDefault="00F14E62" w:rsidP="006E2771">
            <w:pPr>
              <w:pStyle w:val="Tableentry"/>
            </w:pPr>
            <w:r w:rsidRPr="00855791">
              <w:t>title</w:t>
            </w:r>
          </w:p>
        </w:tc>
        <w:tc>
          <w:tcPr>
            <w:tcW w:w="1842" w:type="dxa"/>
          </w:tcPr>
          <w:p w14:paraId="3FF59716" w14:textId="77777777" w:rsidR="00F14E62" w:rsidRPr="00855791" w:rsidRDefault="00F14E62" w:rsidP="006E2771">
            <w:pPr>
              <w:pStyle w:val="Tableentry"/>
            </w:pPr>
            <w:r w:rsidRPr="00855791">
              <w:t>dct:title</w:t>
            </w:r>
          </w:p>
        </w:tc>
        <w:tc>
          <w:tcPr>
            <w:tcW w:w="1985" w:type="dxa"/>
          </w:tcPr>
          <w:p w14:paraId="4BB20088" w14:textId="77777777" w:rsidR="00F14E62" w:rsidRPr="00855791" w:rsidRDefault="00F14E62" w:rsidP="006E2771">
            <w:pPr>
              <w:pStyle w:val="Tableentry"/>
            </w:pPr>
            <w:r w:rsidRPr="00855791">
              <w:t>rdfs:Literal</w:t>
            </w:r>
          </w:p>
        </w:tc>
        <w:tc>
          <w:tcPr>
            <w:tcW w:w="3260" w:type="dxa"/>
          </w:tcPr>
          <w:p w14:paraId="06CB3D92" w14:textId="5C026115" w:rsidR="00F14E62" w:rsidRPr="00855791" w:rsidRDefault="00F14E62" w:rsidP="006E2771">
            <w:pPr>
              <w:pStyle w:val="Tableentry"/>
            </w:pPr>
            <w:r w:rsidRPr="00855791">
              <w:t xml:space="preserve">This property contains a name given to the </w:t>
            </w:r>
            <w:r w:rsidR="00E63D3B" w:rsidRPr="00855791">
              <w:t>Catalogue</w:t>
            </w:r>
            <w:r w:rsidR="00EF662D" w:rsidRPr="00855791">
              <w:t xml:space="preserve"> Record</w:t>
            </w:r>
            <w:r w:rsidRPr="00855791">
              <w:t>. This property can be repeated for parallel language versions of the name.</w:t>
            </w:r>
          </w:p>
        </w:tc>
        <w:tc>
          <w:tcPr>
            <w:tcW w:w="709" w:type="dxa"/>
          </w:tcPr>
          <w:p w14:paraId="3E05CD8D" w14:textId="77777777" w:rsidR="00F14E62" w:rsidRPr="00855791" w:rsidRDefault="00F14E62" w:rsidP="006E2771">
            <w:pPr>
              <w:pStyle w:val="Tableentry"/>
            </w:pPr>
            <w:r w:rsidRPr="00855791">
              <w:t>0..n</w:t>
            </w:r>
          </w:p>
        </w:tc>
      </w:tr>
    </w:tbl>
    <w:p w14:paraId="2DF01AA6" w14:textId="77777777" w:rsidR="0089548D" w:rsidRPr="00855791" w:rsidRDefault="00D20A2C" w:rsidP="0089548D">
      <w:pPr>
        <w:pStyle w:val="Heading2"/>
      </w:pPr>
      <w:bookmarkStart w:id="296" w:name="_Toc429930832"/>
      <w:bookmarkStart w:id="297" w:name="_Toc430520834"/>
      <w:bookmarkStart w:id="298" w:name="_Toc430520899"/>
      <w:bookmarkStart w:id="299" w:name="_Toc430521095"/>
      <w:bookmarkStart w:id="300" w:name="_Toc430521188"/>
      <w:bookmarkStart w:id="301" w:name="_Toc430857082"/>
      <w:bookmarkStart w:id="302" w:name="_Toc432158260"/>
      <w:bookmarkEnd w:id="296"/>
      <w:bookmarkEnd w:id="297"/>
      <w:bookmarkEnd w:id="298"/>
      <w:bookmarkEnd w:id="299"/>
      <w:bookmarkEnd w:id="300"/>
      <w:bookmarkEnd w:id="301"/>
      <w:r w:rsidRPr="00855791">
        <w:t>Dataset</w:t>
      </w:r>
      <w:bookmarkEnd w:id="302"/>
    </w:p>
    <w:p w14:paraId="6F3B0C5F" w14:textId="77777777" w:rsidR="00915683" w:rsidRPr="00855791" w:rsidRDefault="00915683" w:rsidP="00915683">
      <w:pPr>
        <w:pStyle w:val="Heading3"/>
      </w:pPr>
      <w:bookmarkStart w:id="303" w:name="_Ref351894436"/>
      <w:r w:rsidRPr="00855791">
        <w:t>Mandatory properties</w:t>
      </w:r>
      <w:bookmarkEnd w:id="303"/>
      <w:r w:rsidR="00AF4F43" w:rsidRPr="00855791">
        <w:t xml:space="preserve"> for Dataset</w:t>
      </w:r>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AF4F43" w:rsidRPr="00855791" w14:paraId="3A94D51C" w14:textId="77777777" w:rsidTr="00624A16">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7568FF3" w14:textId="77777777" w:rsidR="00AF4F43" w:rsidRPr="00855791" w:rsidRDefault="00AF4F43" w:rsidP="006E2771">
            <w:pPr>
              <w:pStyle w:val="Tableheading"/>
            </w:pPr>
            <w:r w:rsidRPr="00855791">
              <w:t>Property</w:t>
            </w:r>
          </w:p>
        </w:tc>
        <w:tc>
          <w:tcPr>
            <w:tcW w:w="1842" w:type="dxa"/>
          </w:tcPr>
          <w:p w14:paraId="5EDD256F" w14:textId="77777777" w:rsidR="00AF4F43" w:rsidRPr="00855791" w:rsidRDefault="00AF4F43" w:rsidP="006E2771">
            <w:pPr>
              <w:pStyle w:val="Tableheading"/>
            </w:pPr>
            <w:r w:rsidRPr="00855791">
              <w:t>URI</w:t>
            </w:r>
          </w:p>
        </w:tc>
        <w:tc>
          <w:tcPr>
            <w:tcW w:w="1985" w:type="dxa"/>
          </w:tcPr>
          <w:p w14:paraId="64F1EA17" w14:textId="77777777" w:rsidR="00AF4F43" w:rsidRPr="00855791" w:rsidRDefault="00AF4F43" w:rsidP="006E2771">
            <w:pPr>
              <w:pStyle w:val="Tableheading"/>
            </w:pPr>
            <w:r w:rsidRPr="00855791">
              <w:t>Range</w:t>
            </w:r>
          </w:p>
        </w:tc>
        <w:tc>
          <w:tcPr>
            <w:tcW w:w="3260" w:type="dxa"/>
          </w:tcPr>
          <w:p w14:paraId="2FAE5B3C" w14:textId="77777777" w:rsidR="00AF4F43" w:rsidRPr="00855791" w:rsidRDefault="00AF4F43" w:rsidP="006E2771">
            <w:pPr>
              <w:pStyle w:val="Tableheading"/>
            </w:pPr>
            <w:r w:rsidRPr="00855791">
              <w:t>Usage note</w:t>
            </w:r>
          </w:p>
        </w:tc>
        <w:tc>
          <w:tcPr>
            <w:tcW w:w="709" w:type="dxa"/>
          </w:tcPr>
          <w:p w14:paraId="4EEECF55" w14:textId="77777777" w:rsidR="00AF4F43" w:rsidRPr="00855791" w:rsidRDefault="00AF4F43" w:rsidP="006E2771">
            <w:pPr>
              <w:pStyle w:val="Tableheading"/>
            </w:pPr>
            <w:r w:rsidRPr="00855791">
              <w:t>Card</w:t>
            </w:r>
          </w:p>
        </w:tc>
      </w:tr>
      <w:tr w:rsidR="00AF4F43" w:rsidRPr="00855791" w14:paraId="4C76A2E5" w14:textId="77777777" w:rsidTr="00624A16">
        <w:trPr>
          <w:cantSplit/>
        </w:trPr>
        <w:tc>
          <w:tcPr>
            <w:tcW w:w="1101" w:type="dxa"/>
          </w:tcPr>
          <w:p w14:paraId="7AC055DB" w14:textId="77777777" w:rsidR="00AF4F43" w:rsidRPr="00855791" w:rsidRDefault="00AF4F43" w:rsidP="006E2771">
            <w:pPr>
              <w:pStyle w:val="Tableentry"/>
            </w:pPr>
            <w:r w:rsidRPr="00855791">
              <w:t>description</w:t>
            </w:r>
          </w:p>
        </w:tc>
        <w:tc>
          <w:tcPr>
            <w:tcW w:w="1842" w:type="dxa"/>
          </w:tcPr>
          <w:p w14:paraId="3FAAA5B9" w14:textId="77777777" w:rsidR="00AF4F43" w:rsidRPr="00855791" w:rsidRDefault="00AF4F43" w:rsidP="006E2771">
            <w:pPr>
              <w:pStyle w:val="Tableentry"/>
            </w:pPr>
            <w:r w:rsidRPr="00855791">
              <w:t>dct:description</w:t>
            </w:r>
          </w:p>
        </w:tc>
        <w:tc>
          <w:tcPr>
            <w:tcW w:w="1985" w:type="dxa"/>
          </w:tcPr>
          <w:p w14:paraId="10A48B18" w14:textId="77777777" w:rsidR="00AF4F43" w:rsidRPr="00855791" w:rsidRDefault="00AF4F43" w:rsidP="006E2771">
            <w:pPr>
              <w:pStyle w:val="Tableentry"/>
            </w:pPr>
            <w:r w:rsidRPr="00855791">
              <w:t>rdfs:Literal</w:t>
            </w:r>
          </w:p>
        </w:tc>
        <w:tc>
          <w:tcPr>
            <w:tcW w:w="3260" w:type="dxa"/>
          </w:tcPr>
          <w:p w14:paraId="1378C5E1" w14:textId="77777777" w:rsidR="00AF4F43" w:rsidRPr="00855791" w:rsidRDefault="00AF4F43" w:rsidP="006E2771">
            <w:pPr>
              <w:pStyle w:val="Tableentry"/>
            </w:pPr>
            <w:r w:rsidRPr="00855791">
              <w:t xml:space="preserve">This property contains a free-text account of the </w:t>
            </w:r>
            <w:r w:rsidR="00E63D3B" w:rsidRPr="00855791">
              <w:t>Dataset</w:t>
            </w:r>
            <w:r w:rsidRPr="00855791">
              <w:t>. This property can be repeated for parallel language versions of the description.</w:t>
            </w:r>
          </w:p>
        </w:tc>
        <w:tc>
          <w:tcPr>
            <w:tcW w:w="709" w:type="dxa"/>
          </w:tcPr>
          <w:p w14:paraId="1B4BF805" w14:textId="77777777" w:rsidR="00AF4F43" w:rsidRPr="00855791" w:rsidRDefault="00AF4F43" w:rsidP="006E2771">
            <w:pPr>
              <w:pStyle w:val="Tableentry"/>
            </w:pPr>
            <w:r w:rsidRPr="00855791">
              <w:t>1..n</w:t>
            </w:r>
          </w:p>
        </w:tc>
      </w:tr>
      <w:tr w:rsidR="00AF4F43" w:rsidRPr="00855791" w14:paraId="77596D43" w14:textId="77777777" w:rsidTr="00624A16">
        <w:trPr>
          <w:cantSplit/>
        </w:trPr>
        <w:tc>
          <w:tcPr>
            <w:tcW w:w="1101" w:type="dxa"/>
          </w:tcPr>
          <w:p w14:paraId="7E54052D" w14:textId="77777777" w:rsidR="00AF4F43" w:rsidRPr="00855791" w:rsidRDefault="00AF4F43" w:rsidP="006E2771">
            <w:pPr>
              <w:pStyle w:val="Tableentry"/>
            </w:pPr>
            <w:r w:rsidRPr="00855791">
              <w:t>title</w:t>
            </w:r>
          </w:p>
        </w:tc>
        <w:tc>
          <w:tcPr>
            <w:tcW w:w="1842" w:type="dxa"/>
          </w:tcPr>
          <w:p w14:paraId="78579551" w14:textId="77777777" w:rsidR="00AF4F43" w:rsidRPr="00855791" w:rsidRDefault="00AF4F43" w:rsidP="006E2771">
            <w:pPr>
              <w:pStyle w:val="Tableentry"/>
            </w:pPr>
            <w:r w:rsidRPr="00855791">
              <w:t>dct:title</w:t>
            </w:r>
          </w:p>
        </w:tc>
        <w:tc>
          <w:tcPr>
            <w:tcW w:w="1985" w:type="dxa"/>
          </w:tcPr>
          <w:p w14:paraId="53083BF0" w14:textId="77777777" w:rsidR="00AF4F43" w:rsidRPr="00855791" w:rsidRDefault="00AF4F43" w:rsidP="006E2771">
            <w:pPr>
              <w:pStyle w:val="Tableentry"/>
            </w:pPr>
            <w:r w:rsidRPr="00855791">
              <w:t>rdfs:Literal</w:t>
            </w:r>
          </w:p>
        </w:tc>
        <w:tc>
          <w:tcPr>
            <w:tcW w:w="3260" w:type="dxa"/>
          </w:tcPr>
          <w:p w14:paraId="7DF0353C" w14:textId="77777777" w:rsidR="00AF4F43" w:rsidRPr="00855791" w:rsidRDefault="00AF4F43" w:rsidP="006E2771">
            <w:pPr>
              <w:pStyle w:val="Tableentry"/>
            </w:pPr>
            <w:r w:rsidRPr="00855791">
              <w:t xml:space="preserve">This property contains a name given to the </w:t>
            </w:r>
            <w:r w:rsidR="00E63D3B" w:rsidRPr="00855791">
              <w:t>Dataset</w:t>
            </w:r>
            <w:r w:rsidRPr="00855791">
              <w:t>. This property can be repeated for parallel language versions of the name.</w:t>
            </w:r>
          </w:p>
        </w:tc>
        <w:tc>
          <w:tcPr>
            <w:tcW w:w="709" w:type="dxa"/>
          </w:tcPr>
          <w:p w14:paraId="033730D7" w14:textId="77777777" w:rsidR="00AF4F43" w:rsidRPr="00855791" w:rsidRDefault="00AF4F43" w:rsidP="006E2771">
            <w:pPr>
              <w:pStyle w:val="Tableentry"/>
            </w:pPr>
            <w:r w:rsidRPr="00855791">
              <w:t>1..n</w:t>
            </w:r>
          </w:p>
        </w:tc>
      </w:tr>
    </w:tbl>
    <w:p w14:paraId="69AF2B22" w14:textId="77777777" w:rsidR="003541B9" w:rsidRPr="00855791" w:rsidRDefault="003541B9" w:rsidP="00A74AA6">
      <w:pPr>
        <w:pStyle w:val="Heading3"/>
      </w:pPr>
      <w:r w:rsidRPr="00855791">
        <w:t>Recommended properties for Dataset</w:t>
      </w:r>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3541B9" w:rsidRPr="00855791" w14:paraId="508B4799" w14:textId="77777777" w:rsidTr="00624A16">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0016B589" w14:textId="77777777" w:rsidR="003541B9" w:rsidRPr="00855791" w:rsidRDefault="003541B9" w:rsidP="006E2771">
            <w:pPr>
              <w:pStyle w:val="Tableheading"/>
            </w:pPr>
            <w:r w:rsidRPr="00855791">
              <w:t>Property</w:t>
            </w:r>
          </w:p>
        </w:tc>
        <w:tc>
          <w:tcPr>
            <w:tcW w:w="1842" w:type="dxa"/>
          </w:tcPr>
          <w:p w14:paraId="023EF7C1" w14:textId="77777777" w:rsidR="003541B9" w:rsidRPr="00855791" w:rsidRDefault="003541B9" w:rsidP="006E2771">
            <w:pPr>
              <w:pStyle w:val="Tableheading"/>
            </w:pPr>
            <w:r w:rsidRPr="00855791">
              <w:t>URI</w:t>
            </w:r>
          </w:p>
        </w:tc>
        <w:tc>
          <w:tcPr>
            <w:tcW w:w="1985" w:type="dxa"/>
          </w:tcPr>
          <w:p w14:paraId="44B35652" w14:textId="77777777" w:rsidR="003541B9" w:rsidRPr="00855791" w:rsidRDefault="003541B9" w:rsidP="006E2771">
            <w:pPr>
              <w:pStyle w:val="Tableheading"/>
            </w:pPr>
            <w:r w:rsidRPr="00855791">
              <w:t>Range</w:t>
            </w:r>
          </w:p>
        </w:tc>
        <w:tc>
          <w:tcPr>
            <w:tcW w:w="3260" w:type="dxa"/>
          </w:tcPr>
          <w:p w14:paraId="2F03598E" w14:textId="77777777" w:rsidR="003541B9" w:rsidRPr="00855791" w:rsidRDefault="003541B9" w:rsidP="006E2771">
            <w:pPr>
              <w:pStyle w:val="Tableheading"/>
            </w:pPr>
            <w:r w:rsidRPr="00855791">
              <w:t>Usage note</w:t>
            </w:r>
          </w:p>
        </w:tc>
        <w:tc>
          <w:tcPr>
            <w:tcW w:w="709" w:type="dxa"/>
          </w:tcPr>
          <w:p w14:paraId="2E8F7514" w14:textId="77777777" w:rsidR="003541B9" w:rsidRPr="00855791" w:rsidRDefault="003541B9" w:rsidP="006E2771">
            <w:pPr>
              <w:pStyle w:val="Tableheading"/>
            </w:pPr>
            <w:r w:rsidRPr="00855791">
              <w:t>Card</w:t>
            </w:r>
          </w:p>
        </w:tc>
      </w:tr>
      <w:tr w:rsidR="00510F04" w:rsidRPr="00855791" w14:paraId="55A65EBB" w14:textId="77777777" w:rsidTr="00624A16">
        <w:trPr>
          <w:cantSplit/>
        </w:trPr>
        <w:tc>
          <w:tcPr>
            <w:tcW w:w="1101" w:type="dxa"/>
          </w:tcPr>
          <w:p w14:paraId="0A468F6D" w14:textId="77777777" w:rsidR="00510F04" w:rsidRPr="00855791" w:rsidRDefault="00510F04" w:rsidP="006E2771">
            <w:pPr>
              <w:pStyle w:val="Tableentry"/>
            </w:pPr>
            <w:r w:rsidRPr="00855791">
              <w:t>contact point</w:t>
            </w:r>
          </w:p>
        </w:tc>
        <w:tc>
          <w:tcPr>
            <w:tcW w:w="1842" w:type="dxa"/>
          </w:tcPr>
          <w:p w14:paraId="4FF91014" w14:textId="7149ECCB" w:rsidR="00510F04" w:rsidRPr="00855791" w:rsidRDefault="00D548C2" w:rsidP="006E2771">
            <w:pPr>
              <w:pStyle w:val="Tableentry"/>
            </w:pPr>
            <w:r w:rsidRPr="00855791">
              <w:t>dcat</w:t>
            </w:r>
            <w:r w:rsidR="00510F04" w:rsidRPr="00855791">
              <w:t>:contactPoint</w:t>
            </w:r>
          </w:p>
        </w:tc>
        <w:tc>
          <w:tcPr>
            <w:tcW w:w="1985" w:type="dxa"/>
          </w:tcPr>
          <w:p w14:paraId="20EAB40C" w14:textId="02930FE5" w:rsidR="00510F04" w:rsidRPr="00855791" w:rsidRDefault="002C02FE" w:rsidP="00D548C2">
            <w:pPr>
              <w:pStyle w:val="Tableentry"/>
            </w:pPr>
            <w:r w:rsidRPr="00855791">
              <w:t>v</w:t>
            </w:r>
            <w:r w:rsidR="00D548C2" w:rsidRPr="00855791">
              <w:t>card</w:t>
            </w:r>
            <w:r w:rsidRPr="00855791">
              <w:t>:</w:t>
            </w:r>
            <w:r w:rsidR="00D548C2" w:rsidRPr="00855791">
              <w:t>Kind</w:t>
            </w:r>
          </w:p>
        </w:tc>
        <w:tc>
          <w:tcPr>
            <w:tcW w:w="3260" w:type="dxa"/>
          </w:tcPr>
          <w:p w14:paraId="6709EF99" w14:textId="31826A77" w:rsidR="00510F04" w:rsidRPr="00855791" w:rsidRDefault="00510F04" w:rsidP="00EF662D">
            <w:pPr>
              <w:pStyle w:val="Tableentry"/>
            </w:pPr>
            <w:r w:rsidRPr="00855791">
              <w:t>This property contains contact information that can be used for sending comments</w:t>
            </w:r>
            <w:r w:rsidR="00EF662D" w:rsidRPr="00855791">
              <w:t xml:space="preserve"> about the Dataset.</w:t>
            </w:r>
          </w:p>
        </w:tc>
        <w:tc>
          <w:tcPr>
            <w:tcW w:w="709" w:type="dxa"/>
          </w:tcPr>
          <w:p w14:paraId="0339A61D" w14:textId="77777777" w:rsidR="00510F04" w:rsidRPr="00855791" w:rsidRDefault="00D05908" w:rsidP="006E2771">
            <w:pPr>
              <w:pStyle w:val="Tableentry"/>
            </w:pPr>
            <w:r w:rsidRPr="00855791">
              <w:t>0</w:t>
            </w:r>
            <w:r w:rsidR="00510F04" w:rsidRPr="00855791">
              <w:t>..n</w:t>
            </w:r>
          </w:p>
        </w:tc>
      </w:tr>
      <w:tr w:rsidR="003541B9" w:rsidRPr="00855791" w14:paraId="16C0D28E" w14:textId="77777777" w:rsidTr="00624A16">
        <w:trPr>
          <w:cantSplit/>
        </w:trPr>
        <w:tc>
          <w:tcPr>
            <w:tcW w:w="1101" w:type="dxa"/>
          </w:tcPr>
          <w:p w14:paraId="6A8D0E9D" w14:textId="77777777" w:rsidR="003541B9" w:rsidRPr="00855791" w:rsidRDefault="003541B9" w:rsidP="006E2771">
            <w:pPr>
              <w:pStyle w:val="Tableentry"/>
            </w:pPr>
            <w:r w:rsidRPr="00855791">
              <w:t>dataset distribution</w:t>
            </w:r>
          </w:p>
        </w:tc>
        <w:tc>
          <w:tcPr>
            <w:tcW w:w="1842" w:type="dxa"/>
          </w:tcPr>
          <w:p w14:paraId="40769658" w14:textId="77777777" w:rsidR="003541B9" w:rsidRPr="00855791" w:rsidRDefault="003541B9" w:rsidP="006E2771">
            <w:pPr>
              <w:pStyle w:val="Tableentry"/>
            </w:pPr>
            <w:r w:rsidRPr="00855791">
              <w:t>dcat:distribution</w:t>
            </w:r>
          </w:p>
        </w:tc>
        <w:tc>
          <w:tcPr>
            <w:tcW w:w="1985" w:type="dxa"/>
          </w:tcPr>
          <w:p w14:paraId="20728ABB" w14:textId="77777777" w:rsidR="003541B9" w:rsidRPr="00855791" w:rsidRDefault="003541B9" w:rsidP="006E2771">
            <w:pPr>
              <w:pStyle w:val="Tableentry"/>
            </w:pPr>
            <w:r w:rsidRPr="00855791">
              <w:t>dcat:Distribution</w:t>
            </w:r>
          </w:p>
        </w:tc>
        <w:tc>
          <w:tcPr>
            <w:tcW w:w="3260" w:type="dxa"/>
          </w:tcPr>
          <w:p w14:paraId="6540FCD3" w14:textId="77777777" w:rsidR="003541B9" w:rsidRPr="00855791" w:rsidRDefault="003541B9" w:rsidP="006E2771">
            <w:pPr>
              <w:pStyle w:val="Tableentry"/>
            </w:pPr>
            <w:r w:rsidRPr="00855791">
              <w:t xml:space="preserve">This property links the </w:t>
            </w:r>
            <w:r w:rsidR="00E63D3B" w:rsidRPr="00855791">
              <w:t>Dataset</w:t>
            </w:r>
            <w:r w:rsidRPr="00855791">
              <w:t xml:space="preserve"> to an available </w:t>
            </w:r>
            <w:r w:rsidR="00E63D3B" w:rsidRPr="00855791">
              <w:t>Distribution</w:t>
            </w:r>
            <w:r w:rsidRPr="00855791">
              <w:t>.</w:t>
            </w:r>
          </w:p>
        </w:tc>
        <w:tc>
          <w:tcPr>
            <w:tcW w:w="709" w:type="dxa"/>
          </w:tcPr>
          <w:p w14:paraId="09302324" w14:textId="77777777" w:rsidR="003541B9" w:rsidRPr="00855791" w:rsidRDefault="00D05908" w:rsidP="006E2771">
            <w:pPr>
              <w:pStyle w:val="Tableentry"/>
            </w:pPr>
            <w:r w:rsidRPr="00855791">
              <w:t>0</w:t>
            </w:r>
            <w:r w:rsidR="003541B9" w:rsidRPr="00855791">
              <w:t>..n</w:t>
            </w:r>
          </w:p>
        </w:tc>
      </w:tr>
      <w:tr w:rsidR="006416FD" w:rsidRPr="00855791" w14:paraId="489B037E" w14:textId="77777777" w:rsidTr="006416FD">
        <w:trPr>
          <w:cantSplit/>
        </w:trPr>
        <w:tc>
          <w:tcPr>
            <w:tcW w:w="1101" w:type="dxa"/>
          </w:tcPr>
          <w:p w14:paraId="7E5A4715" w14:textId="77777777" w:rsidR="006416FD" w:rsidRPr="00855791" w:rsidRDefault="006416FD" w:rsidP="006E2771">
            <w:pPr>
              <w:pStyle w:val="Tableentry"/>
            </w:pPr>
            <w:r w:rsidRPr="00855791">
              <w:t>keyword/ tag</w:t>
            </w:r>
          </w:p>
        </w:tc>
        <w:tc>
          <w:tcPr>
            <w:tcW w:w="1842" w:type="dxa"/>
          </w:tcPr>
          <w:p w14:paraId="6865E4FE" w14:textId="77777777" w:rsidR="006416FD" w:rsidRPr="00855791" w:rsidRDefault="006416FD" w:rsidP="006E2771">
            <w:pPr>
              <w:pStyle w:val="Tableentry"/>
            </w:pPr>
            <w:r w:rsidRPr="00855791">
              <w:t>dcat:keyword</w:t>
            </w:r>
          </w:p>
        </w:tc>
        <w:tc>
          <w:tcPr>
            <w:tcW w:w="1985" w:type="dxa"/>
          </w:tcPr>
          <w:p w14:paraId="280EC190" w14:textId="77777777" w:rsidR="006416FD" w:rsidRPr="00855791" w:rsidRDefault="006416FD" w:rsidP="006E2771">
            <w:pPr>
              <w:pStyle w:val="Tableentry"/>
            </w:pPr>
            <w:r w:rsidRPr="00855791">
              <w:t>rdfs:Literal</w:t>
            </w:r>
          </w:p>
        </w:tc>
        <w:tc>
          <w:tcPr>
            <w:tcW w:w="3260" w:type="dxa"/>
          </w:tcPr>
          <w:p w14:paraId="59246A42" w14:textId="77777777" w:rsidR="006416FD" w:rsidRPr="00855791" w:rsidRDefault="006416FD" w:rsidP="006E2771">
            <w:pPr>
              <w:pStyle w:val="Tableentry"/>
            </w:pPr>
            <w:r w:rsidRPr="00855791">
              <w:t xml:space="preserve">This property contains a keyword or tag describing the </w:t>
            </w:r>
            <w:r w:rsidR="00E63D3B" w:rsidRPr="00855791">
              <w:t>Dataset</w:t>
            </w:r>
            <w:r w:rsidRPr="00855791">
              <w:t>.</w:t>
            </w:r>
          </w:p>
        </w:tc>
        <w:tc>
          <w:tcPr>
            <w:tcW w:w="709" w:type="dxa"/>
          </w:tcPr>
          <w:p w14:paraId="650D419D" w14:textId="77777777" w:rsidR="006416FD" w:rsidRPr="00855791" w:rsidRDefault="006416FD" w:rsidP="006E2771">
            <w:pPr>
              <w:pStyle w:val="Tableentry"/>
            </w:pPr>
            <w:r w:rsidRPr="00855791">
              <w:t>0..n</w:t>
            </w:r>
          </w:p>
        </w:tc>
      </w:tr>
      <w:tr w:rsidR="00E1606C" w:rsidRPr="00855791" w14:paraId="25B01EB5" w14:textId="77777777" w:rsidTr="006B55C1">
        <w:trPr>
          <w:cantSplit/>
        </w:trPr>
        <w:tc>
          <w:tcPr>
            <w:tcW w:w="1101" w:type="dxa"/>
          </w:tcPr>
          <w:p w14:paraId="7DE1E258" w14:textId="77777777" w:rsidR="00E1606C" w:rsidRPr="00855791" w:rsidRDefault="00E1606C" w:rsidP="006E2771">
            <w:pPr>
              <w:pStyle w:val="Tableentry"/>
            </w:pPr>
            <w:r w:rsidRPr="00855791">
              <w:t>publisher</w:t>
            </w:r>
          </w:p>
        </w:tc>
        <w:tc>
          <w:tcPr>
            <w:tcW w:w="1842" w:type="dxa"/>
          </w:tcPr>
          <w:p w14:paraId="5DB5478C" w14:textId="77777777" w:rsidR="00E1606C" w:rsidRPr="00855791" w:rsidRDefault="00E1606C" w:rsidP="006E2771">
            <w:pPr>
              <w:pStyle w:val="Tableentry"/>
            </w:pPr>
            <w:r w:rsidRPr="00855791">
              <w:t>dct:publisher</w:t>
            </w:r>
          </w:p>
        </w:tc>
        <w:tc>
          <w:tcPr>
            <w:tcW w:w="1985" w:type="dxa"/>
          </w:tcPr>
          <w:p w14:paraId="0E86B030" w14:textId="77777777" w:rsidR="00E1606C" w:rsidRPr="00855791" w:rsidRDefault="00E1606C" w:rsidP="006E2771">
            <w:pPr>
              <w:pStyle w:val="Tableentry"/>
            </w:pPr>
            <w:r w:rsidRPr="00855791">
              <w:t>foaf:</w:t>
            </w:r>
            <w:r w:rsidR="00A74AA6" w:rsidRPr="00855791">
              <w:t>Agent</w:t>
            </w:r>
          </w:p>
        </w:tc>
        <w:tc>
          <w:tcPr>
            <w:tcW w:w="3260" w:type="dxa"/>
          </w:tcPr>
          <w:p w14:paraId="6021CB3F" w14:textId="77777777" w:rsidR="00E1606C" w:rsidRPr="00855791" w:rsidRDefault="00E1606C" w:rsidP="006E2771">
            <w:pPr>
              <w:pStyle w:val="Tableentry"/>
            </w:pPr>
            <w:r w:rsidRPr="00855791">
              <w:t xml:space="preserve">This property refers to an </w:t>
            </w:r>
            <w:r w:rsidR="00A74AA6" w:rsidRPr="00855791">
              <w:t xml:space="preserve">entity (organisation) </w:t>
            </w:r>
            <w:r w:rsidRPr="00855791">
              <w:t xml:space="preserve">responsible for making the </w:t>
            </w:r>
            <w:r w:rsidR="00E63D3B" w:rsidRPr="00855791">
              <w:t>Dataset</w:t>
            </w:r>
            <w:r w:rsidRPr="00855791">
              <w:t xml:space="preserve"> available.</w:t>
            </w:r>
          </w:p>
        </w:tc>
        <w:tc>
          <w:tcPr>
            <w:tcW w:w="709" w:type="dxa"/>
          </w:tcPr>
          <w:p w14:paraId="0B7F175E" w14:textId="77777777" w:rsidR="00E1606C" w:rsidRPr="00855791" w:rsidRDefault="00E1606C" w:rsidP="006E2771">
            <w:pPr>
              <w:pStyle w:val="Tableentry"/>
            </w:pPr>
            <w:r w:rsidRPr="00855791">
              <w:t>0..1</w:t>
            </w:r>
          </w:p>
        </w:tc>
      </w:tr>
      <w:tr w:rsidR="003541B9" w:rsidRPr="00855791" w14:paraId="0A19F014" w14:textId="77777777" w:rsidTr="00624A16">
        <w:trPr>
          <w:cantSplit/>
        </w:trPr>
        <w:tc>
          <w:tcPr>
            <w:tcW w:w="1101" w:type="dxa"/>
          </w:tcPr>
          <w:p w14:paraId="7096CA03" w14:textId="77777777" w:rsidR="003541B9" w:rsidRPr="00855791" w:rsidRDefault="003541B9" w:rsidP="006E2771">
            <w:pPr>
              <w:pStyle w:val="Tableentry"/>
            </w:pPr>
            <w:r w:rsidRPr="00855791">
              <w:t>theme/ category</w:t>
            </w:r>
          </w:p>
        </w:tc>
        <w:tc>
          <w:tcPr>
            <w:tcW w:w="1842" w:type="dxa"/>
          </w:tcPr>
          <w:p w14:paraId="63D0C122" w14:textId="77777777" w:rsidR="003541B9" w:rsidRPr="00855791" w:rsidRDefault="003541B9" w:rsidP="006E2771">
            <w:pPr>
              <w:pStyle w:val="Tableentry"/>
            </w:pPr>
            <w:r w:rsidRPr="00855791">
              <w:t>dcat:theme, subproperty of dct:subject</w:t>
            </w:r>
          </w:p>
        </w:tc>
        <w:tc>
          <w:tcPr>
            <w:tcW w:w="1985" w:type="dxa"/>
          </w:tcPr>
          <w:p w14:paraId="5A8E32DB" w14:textId="77777777" w:rsidR="003541B9" w:rsidRPr="00855791" w:rsidRDefault="003541B9" w:rsidP="006E2771">
            <w:pPr>
              <w:pStyle w:val="Tableentry"/>
            </w:pPr>
            <w:r w:rsidRPr="00855791">
              <w:t>skos:Concept</w:t>
            </w:r>
          </w:p>
        </w:tc>
        <w:tc>
          <w:tcPr>
            <w:tcW w:w="3260" w:type="dxa"/>
          </w:tcPr>
          <w:p w14:paraId="1C41DEEA" w14:textId="77777777" w:rsidR="003541B9" w:rsidRPr="00855791" w:rsidRDefault="003541B9" w:rsidP="006E2771">
            <w:pPr>
              <w:pStyle w:val="Tableentry"/>
            </w:pPr>
            <w:r w:rsidRPr="00855791">
              <w:t xml:space="preserve">This property refers to a category of the </w:t>
            </w:r>
            <w:r w:rsidR="00E63D3B" w:rsidRPr="00855791">
              <w:t>Dataset</w:t>
            </w:r>
            <w:r w:rsidRPr="00855791">
              <w:t xml:space="preserve">. A </w:t>
            </w:r>
            <w:r w:rsidR="00E63D3B" w:rsidRPr="00855791">
              <w:t>Dataset</w:t>
            </w:r>
            <w:r w:rsidRPr="00855791">
              <w:t xml:space="preserve"> </w:t>
            </w:r>
            <w:r w:rsidR="00DE5FB5" w:rsidRPr="00855791">
              <w:t xml:space="preserve">may be associated with </w:t>
            </w:r>
            <w:r w:rsidRPr="00855791">
              <w:t>multiple themes.</w:t>
            </w:r>
          </w:p>
        </w:tc>
        <w:tc>
          <w:tcPr>
            <w:tcW w:w="709" w:type="dxa"/>
          </w:tcPr>
          <w:p w14:paraId="26118B4E" w14:textId="77777777" w:rsidR="003541B9" w:rsidRPr="00855791" w:rsidRDefault="00D05908" w:rsidP="006E2771">
            <w:pPr>
              <w:pStyle w:val="Tableentry"/>
            </w:pPr>
            <w:r w:rsidRPr="00855791">
              <w:t>0</w:t>
            </w:r>
            <w:r w:rsidR="003541B9" w:rsidRPr="00855791">
              <w:t>..n</w:t>
            </w:r>
          </w:p>
        </w:tc>
      </w:tr>
    </w:tbl>
    <w:p w14:paraId="201BE059" w14:textId="77777777" w:rsidR="003541B9" w:rsidRPr="00855791" w:rsidRDefault="003541B9" w:rsidP="006E2771"/>
    <w:p w14:paraId="687A68D5" w14:textId="77777777" w:rsidR="00915683" w:rsidRPr="00855791" w:rsidRDefault="00915683" w:rsidP="00915683">
      <w:pPr>
        <w:pStyle w:val="Heading3"/>
      </w:pPr>
      <w:bookmarkStart w:id="304" w:name="_Ref355813295"/>
      <w:r w:rsidRPr="00855791">
        <w:t>Optional properties</w:t>
      </w:r>
      <w:r w:rsidR="00AF4F43" w:rsidRPr="00855791">
        <w:t xml:space="preserve"> for Dataset</w:t>
      </w:r>
      <w:bookmarkEnd w:id="304"/>
    </w:p>
    <w:tbl>
      <w:tblPr>
        <w:tblStyle w:val="TableGrid"/>
        <w:tblW w:w="8897" w:type="dxa"/>
        <w:tblLayout w:type="fixed"/>
        <w:tblLook w:val="04A0" w:firstRow="1" w:lastRow="0" w:firstColumn="1" w:lastColumn="0" w:noHBand="0" w:noVBand="1"/>
      </w:tblPr>
      <w:tblGrid>
        <w:gridCol w:w="1413"/>
        <w:gridCol w:w="1843"/>
        <w:gridCol w:w="2126"/>
        <w:gridCol w:w="2806"/>
        <w:gridCol w:w="709"/>
      </w:tblGrid>
      <w:tr w:rsidR="001C05B2" w:rsidRPr="00855791" w14:paraId="023CCB75" w14:textId="77777777" w:rsidTr="00DC68CA">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3B149D8E" w14:textId="77777777" w:rsidR="001C05B2" w:rsidRPr="00855791" w:rsidRDefault="001C05B2" w:rsidP="006E2771">
            <w:pPr>
              <w:pStyle w:val="Tableheading"/>
            </w:pPr>
            <w:r w:rsidRPr="00855791">
              <w:t>Property</w:t>
            </w:r>
          </w:p>
        </w:tc>
        <w:tc>
          <w:tcPr>
            <w:tcW w:w="1843" w:type="dxa"/>
          </w:tcPr>
          <w:p w14:paraId="20ED12D3" w14:textId="77777777" w:rsidR="001C05B2" w:rsidRPr="00855791" w:rsidRDefault="001C05B2" w:rsidP="006E2771">
            <w:pPr>
              <w:pStyle w:val="Tableheading"/>
            </w:pPr>
            <w:r w:rsidRPr="00855791">
              <w:t>URI</w:t>
            </w:r>
          </w:p>
        </w:tc>
        <w:tc>
          <w:tcPr>
            <w:tcW w:w="2126" w:type="dxa"/>
          </w:tcPr>
          <w:p w14:paraId="41F7F202" w14:textId="77777777" w:rsidR="001C05B2" w:rsidRPr="00855791" w:rsidRDefault="001C05B2" w:rsidP="006E2771">
            <w:pPr>
              <w:pStyle w:val="Tableheading"/>
            </w:pPr>
            <w:r w:rsidRPr="00855791">
              <w:t>Range</w:t>
            </w:r>
          </w:p>
        </w:tc>
        <w:tc>
          <w:tcPr>
            <w:tcW w:w="2806" w:type="dxa"/>
          </w:tcPr>
          <w:p w14:paraId="600C09E5" w14:textId="77777777" w:rsidR="001C05B2" w:rsidRPr="00855791" w:rsidRDefault="001C05B2" w:rsidP="006E2771">
            <w:pPr>
              <w:pStyle w:val="Tableheading"/>
            </w:pPr>
            <w:r w:rsidRPr="00855791">
              <w:t>Usage note</w:t>
            </w:r>
          </w:p>
        </w:tc>
        <w:tc>
          <w:tcPr>
            <w:tcW w:w="709" w:type="dxa"/>
          </w:tcPr>
          <w:p w14:paraId="48E487DB" w14:textId="77777777" w:rsidR="001C05B2" w:rsidRPr="00855791" w:rsidRDefault="001C05B2" w:rsidP="006E2771">
            <w:pPr>
              <w:pStyle w:val="Tableheading"/>
            </w:pPr>
            <w:r w:rsidRPr="00855791">
              <w:t>Card.</w:t>
            </w:r>
          </w:p>
        </w:tc>
      </w:tr>
      <w:tr w:rsidR="000A776C" w:rsidRPr="00855791" w14:paraId="6171EDB6" w14:textId="77777777" w:rsidTr="00DC68CA">
        <w:trPr>
          <w:cantSplit/>
        </w:trPr>
        <w:tc>
          <w:tcPr>
            <w:tcW w:w="1413" w:type="dxa"/>
          </w:tcPr>
          <w:p w14:paraId="6A5AD0E4" w14:textId="77777777" w:rsidR="000A776C" w:rsidRPr="00855791" w:rsidRDefault="000A776C" w:rsidP="000A776C">
            <w:pPr>
              <w:pStyle w:val="Tableentry"/>
            </w:pPr>
            <w:r w:rsidRPr="00855791">
              <w:lastRenderedPageBreak/>
              <w:t>access rights</w:t>
            </w:r>
          </w:p>
        </w:tc>
        <w:tc>
          <w:tcPr>
            <w:tcW w:w="1843" w:type="dxa"/>
          </w:tcPr>
          <w:p w14:paraId="390CA0BB" w14:textId="77777777" w:rsidR="000A776C" w:rsidRPr="00855791" w:rsidRDefault="000A776C" w:rsidP="000A776C">
            <w:pPr>
              <w:pStyle w:val="Tableentry"/>
            </w:pPr>
            <w:r w:rsidRPr="00855791">
              <w:t>dct:accessRights</w:t>
            </w:r>
          </w:p>
        </w:tc>
        <w:tc>
          <w:tcPr>
            <w:tcW w:w="2126" w:type="dxa"/>
          </w:tcPr>
          <w:p w14:paraId="347F00F9" w14:textId="77777777" w:rsidR="000A776C" w:rsidRPr="00855791" w:rsidRDefault="000A776C" w:rsidP="000A776C">
            <w:pPr>
              <w:pStyle w:val="Tableentry"/>
            </w:pPr>
            <w:r w:rsidRPr="00855791">
              <w:t>dct:RightsStatement</w:t>
            </w:r>
          </w:p>
        </w:tc>
        <w:tc>
          <w:tcPr>
            <w:tcW w:w="2806" w:type="dxa"/>
          </w:tcPr>
          <w:p w14:paraId="07551E89" w14:textId="56BF12AC" w:rsidR="000A776C" w:rsidRPr="00855791" w:rsidRDefault="000A776C" w:rsidP="000A776C">
            <w:pPr>
              <w:pStyle w:val="Tableentry"/>
            </w:pPr>
            <w:r w:rsidRPr="00855791">
              <w:t>This property refers to information that indicates whether the Dataset is open data, has access restrictions or is not public.</w:t>
            </w:r>
            <w:r w:rsidR="00A67FDD" w:rsidRPr="00855791">
              <w:t xml:space="preserve"> A controlled vocabulary with three members (:public, :restricted, :non-public) will be created and maintained by the Publications Office of the EU. </w:t>
            </w:r>
          </w:p>
        </w:tc>
        <w:tc>
          <w:tcPr>
            <w:tcW w:w="709" w:type="dxa"/>
          </w:tcPr>
          <w:p w14:paraId="67812B95" w14:textId="77777777" w:rsidR="000A776C" w:rsidRPr="00855791" w:rsidRDefault="000A776C" w:rsidP="000A776C">
            <w:pPr>
              <w:pStyle w:val="Tableentry"/>
            </w:pPr>
            <w:r w:rsidRPr="00855791">
              <w:t>0..1</w:t>
            </w:r>
          </w:p>
        </w:tc>
      </w:tr>
      <w:tr w:rsidR="00B329F1" w:rsidRPr="00855791" w14:paraId="5489220F" w14:textId="77777777" w:rsidTr="00DC68CA">
        <w:trPr>
          <w:cantSplit/>
        </w:trPr>
        <w:tc>
          <w:tcPr>
            <w:tcW w:w="1413" w:type="dxa"/>
          </w:tcPr>
          <w:p w14:paraId="7155F462" w14:textId="77777777" w:rsidR="00B329F1" w:rsidRPr="00855791" w:rsidRDefault="00B329F1" w:rsidP="006E2771">
            <w:pPr>
              <w:pStyle w:val="Tableentry"/>
            </w:pPr>
            <w:r w:rsidRPr="00855791">
              <w:t>conforms to</w:t>
            </w:r>
          </w:p>
        </w:tc>
        <w:tc>
          <w:tcPr>
            <w:tcW w:w="1843" w:type="dxa"/>
          </w:tcPr>
          <w:p w14:paraId="098D4C3E" w14:textId="77777777" w:rsidR="00B329F1" w:rsidRPr="00855791" w:rsidRDefault="00B329F1" w:rsidP="006E2771">
            <w:pPr>
              <w:pStyle w:val="Tableentry"/>
            </w:pPr>
            <w:r w:rsidRPr="00855791">
              <w:t>dct:conformsTo</w:t>
            </w:r>
          </w:p>
        </w:tc>
        <w:tc>
          <w:tcPr>
            <w:tcW w:w="2126" w:type="dxa"/>
          </w:tcPr>
          <w:p w14:paraId="0CB29BA7" w14:textId="77777777" w:rsidR="00B329F1" w:rsidRPr="00855791" w:rsidRDefault="00B329F1" w:rsidP="006E2771">
            <w:pPr>
              <w:pStyle w:val="Tableentry"/>
            </w:pPr>
            <w:r w:rsidRPr="00855791">
              <w:t>dct:Standard</w:t>
            </w:r>
          </w:p>
        </w:tc>
        <w:tc>
          <w:tcPr>
            <w:tcW w:w="2806" w:type="dxa"/>
          </w:tcPr>
          <w:p w14:paraId="3B0A00D4" w14:textId="77777777" w:rsidR="00B329F1" w:rsidRPr="00855791" w:rsidRDefault="00B329F1" w:rsidP="006E2771">
            <w:pPr>
              <w:pStyle w:val="Tableentry"/>
            </w:pPr>
            <w:r w:rsidRPr="00855791">
              <w:t>This property refers to an implementing rule or other specification</w:t>
            </w:r>
            <w:r w:rsidR="00DE5FB5" w:rsidRPr="00855791">
              <w:t>.</w:t>
            </w:r>
          </w:p>
        </w:tc>
        <w:tc>
          <w:tcPr>
            <w:tcW w:w="709" w:type="dxa"/>
          </w:tcPr>
          <w:p w14:paraId="09CE9079" w14:textId="77777777" w:rsidR="00B329F1" w:rsidRPr="00855791" w:rsidRDefault="00DB61E5" w:rsidP="006E2771">
            <w:pPr>
              <w:pStyle w:val="Tableentry"/>
            </w:pPr>
            <w:r w:rsidRPr="00855791">
              <w:t>0..n</w:t>
            </w:r>
          </w:p>
        </w:tc>
      </w:tr>
      <w:tr w:rsidR="000A776C" w:rsidRPr="00855791" w14:paraId="2F1C5A69" w14:textId="77777777" w:rsidTr="00DC68CA">
        <w:trPr>
          <w:cantSplit/>
        </w:trPr>
        <w:tc>
          <w:tcPr>
            <w:tcW w:w="1413" w:type="dxa"/>
          </w:tcPr>
          <w:p w14:paraId="07F461E3" w14:textId="77777777" w:rsidR="000A776C" w:rsidRPr="00855791" w:rsidRDefault="000A776C" w:rsidP="000A776C">
            <w:pPr>
              <w:pStyle w:val="Tableentry"/>
            </w:pPr>
            <w:r w:rsidRPr="00855791">
              <w:t>documentation</w:t>
            </w:r>
          </w:p>
        </w:tc>
        <w:tc>
          <w:tcPr>
            <w:tcW w:w="1843" w:type="dxa"/>
          </w:tcPr>
          <w:p w14:paraId="455BE44E" w14:textId="77777777" w:rsidR="000A776C" w:rsidRPr="00855791" w:rsidRDefault="000A776C" w:rsidP="000A776C">
            <w:pPr>
              <w:pStyle w:val="Tableentry"/>
            </w:pPr>
            <w:r w:rsidRPr="00855791">
              <w:t>foaf:page</w:t>
            </w:r>
          </w:p>
        </w:tc>
        <w:tc>
          <w:tcPr>
            <w:tcW w:w="2126" w:type="dxa"/>
          </w:tcPr>
          <w:p w14:paraId="71526FEE" w14:textId="77777777" w:rsidR="000A776C" w:rsidRPr="00855791" w:rsidRDefault="000A776C" w:rsidP="000A776C">
            <w:pPr>
              <w:pStyle w:val="Tableentry"/>
            </w:pPr>
            <w:r w:rsidRPr="00855791">
              <w:t>foaf:Document</w:t>
            </w:r>
          </w:p>
        </w:tc>
        <w:tc>
          <w:tcPr>
            <w:tcW w:w="2806" w:type="dxa"/>
          </w:tcPr>
          <w:p w14:paraId="029CF760" w14:textId="77777777" w:rsidR="000A776C" w:rsidRPr="00855791" w:rsidRDefault="000A776C" w:rsidP="000A776C">
            <w:pPr>
              <w:pStyle w:val="Tableentry"/>
            </w:pPr>
            <w:r w:rsidRPr="00855791">
              <w:t>This property refers to a page or document about this Dataset.</w:t>
            </w:r>
          </w:p>
        </w:tc>
        <w:tc>
          <w:tcPr>
            <w:tcW w:w="709" w:type="dxa"/>
          </w:tcPr>
          <w:p w14:paraId="5ACABF5E" w14:textId="77777777" w:rsidR="000A776C" w:rsidRPr="00855791" w:rsidRDefault="000A776C" w:rsidP="000A776C">
            <w:pPr>
              <w:pStyle w:val="Tableentry"/>
            </w:pPr>
            <w:r w:rsidRPr="00855791">
              <w:t>0..n</w:t>
            </w:r>
          </w:p>
        </w:tc>
      </w:tr>
      <w:tr w:rsidR="001C05B2" w:rsidRPr="00855791" w14:paraId="265138C5" w14:textId="77777777" w:rsidTr="00DC68CA">
        <w:trPr>
          <w:cantSplit/>
        </w:trPr>
        <w:tc>
          <w:tcPr>
            <w:tcW w:w="1413" w:type="dxa"/>
          </w:tcPr>
          <w:p w14:paraId="687EFAD7" w14:textId="77777777" w:rsidR="001C05B2" w:rsidRPr="00855791" w:rsidRDefault="001C05B2" w:rsidP="006E2771">
            <w:pPr>
              <w:pStyle w:val="Tableentry"/>
            </w:pPr>
            <w:r w:rsidRPr="00855791">
              <w:t>frequency</w:t>
            </w:r>
          </w:p>
        </w:tc>
        <w:tc>
          <w:tcPr>
            <w:tcW w:w="1843" w:type="dxa"/>
          </w:tcPr>
          <w:p w14:paraId="6A69FC38" w14:textId="77777777" w:rsidR="001C05B2" w:rsidRPr="00855791" w:rsidRDefault="001C05B2" w:rsidP="006E2771">
            <w:pPr>
              <w:pStyle w:val="Tableentry"/>
            </w:pPr>
            <w:r w:rsidRPr="00855791">
              <w:t>dct:accrualPeriodicity</w:t>
            </w:r>
          </w:p>
        </w:tc>
        <w:tc>
          <w:tcPr>
            <w:tcW w:w="2126" w:type="dxa"/>
          </w:tcPr>
          <w:p w14:paraId="7EFDE2AE" w14:textId="77777777" w:rsidR="001C05B2" w:rsidRPr="00855791" w:rsidRDefault="001C05B2" w:rsidP="006E2771">
            <w:pPr>
              <w:pStyle w:val="Tableentry"/>
            </w:pPr>
            <w:r w:rsidRPr="00855791">
              <w:t>dct:Frequency</w:t>
            </w:r>
          </w:p>
        </w:tc>
        <w:tc>
          <w:tcPr>
            <w:tcW w:w="2806" w:type="dxa"/>
          </w:tcPr>
          <w:p w14:paraId="6CEE3474" w14:textId="79A0CDAF" w:rsidR="001C05B2" w:rsidRPr="00855791" w:rsidRDefault="001C05B2" w:rsidP="006E2771">
            <w:pPr>
              <w:pStyle w:val="Tableentry"/>
            </w:pPr>
            <w:r w:rsidRPr="00855791">
              <w:t xml:space="preserve">This property refers to the frequency at which </w:t>
            </w:r>
            <w:r w:rsidR="00086ED1" w:rsidRPr="00855791">
              <w:t xml:space="preserve">the </w:t>
            </w:r>
            <w:r w:rsidR="00E63D3B" w:rsidRPr="00855791">
              <w:t>Dataset</w:t>
            </w:r>
            <w:r w:rsidRPr="00855791">
              <w:t xml:space="preserve"> is </w:t>
            </w:r>
            <w:r w:rsidR="006B431F" w:rsidRPr="00855791">
              <w:t>updated</w:t>
            </w:r>
            <w:r w:rsidR="00DE5FB5" w:rsidRPr="00855791">
              <w:t>.</w:t>
            </w:r>
          </w:p>
        </w:tc>
        <w:tc>
          <w:tcPr>
            <w:tcW w:w="709" w:type="dxa"/>
          </w:tcPr>
          <w:p w14:paraId="095F411A" w14:textId="77777777" w:rsidR="001C05B2" w:rsidRPr="00855791" w:rsidRDefault="00F14E62" w:rsidP="006E2771">
            <w:pPr>
              <w:pStyle w:val="Tableentry"/>
            </w:pPr>
            <w:r w:rsidRPr="00855791">
              <w:t>0</w:t>
            </w:r>
            <w:r w:rsidR="001C05B2" w:rsidRPr="00855791">
              <w:t>..1</w:t>
            </w:r>
          </w:p>
        </w:tc>
      </w:tr>
      <w:tr w:rsidR="000A776C" w:rsidRPr="00855791" w14:paraId="7DD7FFD6" w14:textId="77777777" w:rsidTr="00DC68CA">
        <w:trPr>
          <w:cantSplit/>
        </w:trPr>
        <w:tc>
          <w:tcPr>
            <w:tcW w:w="1413" w:type="dxa"/>
          </w:tcPr>
          <w:p w14:paraId="294E1B43" w14:textId="77777777" w:rsidR="000A776C" w:rsidRPr="00855791" w:rsidRDefault="000A776C" w:rsidP="000A776C">
            <w:pPr>
              <w:pStyle w:val="Tableentry"/>
            </w:pPr>
            <w:r w:rsidRPr="00855791">
              <w:t>has version</w:t>
            </w:r>
          </w:p>
        </w:tc>
        <w:tc>
          <w:tcPr>
            <w:tcW w:w="1843" w:type="dxa"/>
          </w:tcPr>
          <w:p w14:paraId="34789F66" w14:textId="77777777" w:rsidR="000A776C" w:rsidRPr="00855791" w:rsidRDefault="000A776C" w:rsidP="000A776C">
            <w:pPr>
              <w:pStyle w:val="Tableentry"/>
            </w:pPr>
            <w:r w:rsidRPr="00855791">
              <w:t>dct:hasVersion</w:t>
            </w:r>
          </w:p>
        </w:tc>
        <w:tc>
          <w:tcPr>
            <w:tcW w:w="2126" w:type="dxa"/>
          </w:tcPr>
          <w:p w14:paraId="1287DF87" w14:textId="77777777" w:rsidR="000A776C" w:rsidRPr="00855791" w:rsidRDefault="000A776C" w:rsidP="000A776C">
            <w:pPr>
              <w:pStyle w:val="Tableentry"/>
            </w:pPr>
            <w:r w:rsidRPr="00855791">
              <w:t>dcat:Dataset</w:t>
            </w:r>
          </w:p>
        </w:tc>
        <w:tc>
          <w:tcPr>
            <w:tcW w:w="2806" w:type="dxa"/>
          </w:tcPr>
          <w:p w14:paraId="0196FEDC" w14:textId="77777777" w:rsidR="000A776C" w:rsidRPr="00855791" w:rsidRDefault="000A776C" w:rsidP="000A776C">
            <w:pPr>
              <w:pStyle w:val="Tableentry"/>
            </w:pPr>
            <w:r w:rsidRPr="00855791">
              <w:t>This property refers to a related Dataset that is a version, edition, or adaptation of the described Dataset.</w:t>
            </w:r>
          </w:p>
        </w:tc>
        <w:tc>
          <w:tcPr>
            <w:tcW w:w="709" w:type="dxa"/>
          </w:tcPr>
          <w:p w14:paraId="18BBF5F9" w14:textId="77777777" w:rsidR="000A776C" w:rsidRPr="00855791" w:rsidRDefault="000A776C" w:rsidP="000A776C">
            <w:pPr>
              <w:pStyle w:val="Tableentry"/>
            </w:pPr>
            <w:r w:rsidRPr="00855791">
              <w:t>0..n</w:t>
            </w:r>
          </w:p>
        </w:tc>
      </w:tr>
      <w:tr w:rsidR="001C05B2" w:rsidRPr="00855791" w14:paraId="3E41922A" w14:textId="77777777" w:rsidTr="00DC68CA">
        <w:trPr>
          <w:cantSplit/>
        </w:trPr>
        <w:tc>
          <w:tcPr>
            <w:tcW w:w="1413" w:type="dxa"/>
          </w:tcPr>
          <w:p w14:paraId="14FBAB7F" w14:textId="77777777" w:rsidR="001C05B2" w:rsidRPr="00855791" w:rsidRDefault="001C05B2" w:rsidP="006E2771">
            <w:pPr>
              <w:pStyle w:val="Tableentry"/>
            </w:pPr>
            <w:r w:rsidRPr="00855791">
              <w:t>identifier</w:t>
            </w:r>
          </w:p>
        </w:tc>
        <w:tc>
          <w:tcPr>
            <w:tcW w:w="1843" w:type="dxa"/>
          </w:tcPr>
          <w:p w14:paraId="15EED705" w14:textId="77777777" w:rsidR="001C05B2" w:rsidRPr="00855791" w:rsidRDefault="001C05B2" w:rsidP="006E2771">
            <w:pPr>
              <w:pStyle w:val="Tableentry"/>
            </w:pPr>
            <w:r w:rsidRPr="00855791">
              <w:t>dct:identifier</w:t>
            </w:r>
          </w:p>
        </w:tc>
        <w:tc>
          <w:tcPr>
            <w:tcW w:w="2126" w:type="dxa"/>
          </w:tcPr>
          <w:p w14:paraId="06BB90EB" w14:textId="77777777" w:rsidR="001C05B2" w:rsidRPr="00855791" w:rsidRDefault="001C05B2" w:rsidP="006E2771">
            <w:pPr>
              <w:pStyle w:val="Tableentry"/>
            </w:pPr>
            <w:r w:rsidRPr="00855791">
              <w:t>rdfs:Literal</w:t>
            </w:r>
          </w:p>
        </w:tc>
        <w:tc>
          <w:tcPr>
            <w:tcW w:w="2806" w:type="dxa"/>
          </w:tcPr>
          <w:p w14:paraId="64B34064" w14:textId="77777777" w:rsidR="001C05B2" w:rsidRPr="00855791" w:rsidRDefault="001C05B2" w:rsidP="006E2771">
            <w:pPr>
              <w:pStyle w:val="Tableentry"/>
            </w:pPr>
            <w:r w:rsidRPr="00855791">
              <w:t xml:space="preserve">This property contains </w:t>
            </w:r>
            <w:r w:rsidR="007B3551" w:rsidRPr="00855791">
              <w:t>the main</w:t>
            </w:r>
            <w:r w:rsidRPr="00855791">
              <w:t xml:space="preserve"> identifier for the </w:t>
            </w:r>
            <w:r w:rsidR="00E63D3B" w:rsidRPr="00855791">
              <w:t>Dataset</w:t>
            </w:r>
            <w:r w:rsidR="007B3551" w:rsidRPr="00855791">
              <w:t>, e.g. the URI or other unique identifier in the context of the Catalog</w:t>
            </w:r>
            <w:r w:rsidR="00DE5FB5" w:rsidRPr="00855791">
              <w:t>ue.</w:t>
            </w:r>
          </w:p>
        </w:tc>
        <w:tc>
          <w:tcPr>
            <w:tcW w:w="709" w:type="dxa"/>
          </w:tcPr>
          <w:p w14:paraId="4BBA1EEF" w14:textId="77777777" w:rsidR="001C05B2" w:rsidRPr="00855791" w:rsidRDefault="001C05B2" w:rsidP="006E2771">
            <w:pPr>
              <w:pStyle w:val="Tableentry"/>
            </w:pPr>
            <w:r w:rsidRPr="00855791">
              <w:t>0..n</w:t>
            </w:r>
          </w:p>
        </w:tc>
      </w:tr>
      <w:tr w:rsidR="000A776C" w:rsidRPr="00855791" w14:paraId="465ED3CE" w14:textId="77777777" w:rsidTr="00DC68CA">
        <w:trPr>
          <w:cantSplit/>
        </w:trPr>
        <w:tc>
          <w:tcPr>
            <w:tcW w:w="1413" w:type="dxa"/>
          </w:tcPr>
          <w:p w14:paraId="2D405746" w14:textId="77777777" w:rsidR="000A776C" w:rsidRPr="00855791" w:rsidRDefault="000A776C" w:rsidP="000A776C">
            <w:pPr>
              <w:pStyle w:val="Tableentry"/>
            </w:pPr>
            <w:r w:rsidRPr="00855791">
              <w:t>is version of</w:t>
            </w:r>
          </w:p>
        </w:tc>
        <w:tc>
          <w:tcPr>
            <w:tcW w:w="1843" w:type="dxa"/>
          </w:tcPr>
          <w:p w14:paraId="1860F066" w14:textId="77777777" w:rsidR="000A776C" w:rsidRPr="00855791" w:rsidRDefault="000A776C" w:rsidP="000A776C">
            <w:pPr>
              <w:pStyle w:val="Tableentry"/>
            </w:pPr>
            <w:r w:rsidRPr="00855791">
              <w:t>dct:isVersionOf</w:t>
            </w:r>
          </w:p>
        </w:tc>
        <w:tc>
          <w:tcPr>
            <w:tcW w:w="2126" w:type="dxa"/>
          </w:tcPr>
          <w:p w14:paraId="59F335F8" w14:textId="77777777" w:rsidR="000A776C" w:rsidRPr="00855791" w:rsidRDefault="000A776C" w:rsidP="000A776C">
            <w:pPr>
              <w:pStyle w:val="Tableentry"/>
            </w:pPr>
            <w:r w:rsidRPr="00855791">
              <w:t>dcat:Dataset</w:t>
            </w:r>
          </w:p>
        </w:tc>
        <w:tc>
          <w:tcPr>
            <w:tcW w:w="2806" w:type="dxa"/>
          </w:tcPr>
          <w:p w14:paraId="626A5EC8" w14:textId="77777777" w:rsidR="000A776C" w:rsidRPr="00855791" w:rsidRDefault="000A776C" w:rsidP="000A776C">
            <w:pPr>
              <w:pStyle w:val="Tableentry"/>
            </w:pPr>
            <w:r w:rsidRPr="00855791">
              <w:t>This property refers to a related Dataset of which the described Dataset is a version, edition, or adaptation.</w:t>
            </w:r>
          </w:p>
        </w:tc>
        <w:tc>
          <w:tcPr>
            <w:tcW w:w="709" w:type="dxa"/>
          </w:tcPr>
          <w:p w14:paraId="25C309E1" w14:textId="77777777" w:rsidR="000A776C" w:rsidRPr="00855791" w:rsidRDefault="000A776C" w:rsidP="000A776C">
            <w:pPr>
              <w:pStyle w:val="Tableentry"/>
            </w:pPr>
            <w:r w:rsidRPr="00855791">
              <w:t>0..n</w:t>
            </w:r>
          </w:p>
        </w:tc>
      </w:tr>
      <w:tr w:rsidR="001C05B2" w:rsidRPr="00855791" w14:paraId="35480608" w14:textId="77777777" w:rsidTr="00DC68CA">
        <w:trPr>
          <w:cantSplit/>
        </w:trPr>
        <w:tc>
          <w:tcPr>
            <w:tcW w:w="1413" w:type="dxa"/>
          </w:tcPr>
          <w:p w14:paraId="749118D7" w14:textId="77777777" w:rsidR="001C05B2" w:rsidRPr="00855791" w:rsidRDefault="001C05B2" w:rsidP="006E2771">
            <w:pPr>
              <w:pStyle w:val="Tableentry"/>
            </w:pPr>
            <w:r w:rsidRPr="00855791">
              <w:t>landing page</w:t>
            </w:r>
          </w:p>
        </w:tc>
        <w:tc>
          <w:tcPr>
            <w:tcW w:w="1843" w:type="dxa"/>
          </w:tcPr>
          <w:p w14:paraId="7D72EA29" w14:textId="77777777" w:rsidR="001C05B2" w:rsidRPr="00855791" w:rsidRDefault="001C05B2" w:rsidP="006E2771">
            <w:pPr>
              <w:pStyle w:val="Tableentry"/>
            </w:pPr>
            <w:r w:rsidRPr="00855791">
              <w:t>dcat:landingPage</w:t>
            </w:r>
          </w:p>
        </w:tc>
        <w:tc>
          <w:tcPr>
            <w:tcW w:w="2126" w:type="dxa"/>
          </w:tcPr>
          <w:p w14:paraId="3C8E230D" w14:textId="77777777" w:rsidR="001C05B2" w:rsidRPr="00855791" w:rsidRDefault="001C05B2" w:rsidP="006E2771">
            <w:pPr>
              <w:pStyle w:val="Tableentry"/>
            </w:pPr>
            <w:r w:rsidRPr="00855791">
              <w:t>foaf:Document</w:t>
            </w:r>
          </w:p>
        </w:tc>
        <w:tc>
          <w:tcPr>
            <w:tcW w:w="2806" w:type="dxa"/>
          </w:tcPr>
          <w:p w14:paraId="33E382D0" w14:textId="3AFD1123" w:rsidR="001C05B2" w:rsidRPr="00855791" w:rsidRDefault="001C05B2" w:rsidP="001A2109">
            <w:pPr>
              <w:pStyle w:val="Tableentry"/>
            </w:pPr>
            <w:r w:rsidRPr="00855791">
              <w:t xml:space="preserve">This property refers to a </w:t>
            </w:r>
            <w:r w:rsidR="00D371C3" w:rsidRPr="00855791">
              <w:t>web</w:t>
            </w:r>
            <w:r w:rsidRPr="00855791">
              <w:t xml:space="preserve"> page that provides access to the </w:t>
            </w:r>
            <w:r w:rsidR="00E63D3B" w:rsidRPr="00855791">
              <w:t>Dataset</w:t>
            </w:r>
            <w:r w:rsidRPr="00855791">
              <w:t xml:space="preserve">, its </w:t>
            </w:r>
            <w:r w:rsidR="00E63D3B" w:rsidRPr="00855791">
              <w:t>Distribution</w:t>
            </w:r>
            <w:r w:rsidRPr="00855791">
              <w:t>s and/or additional information</w:t>
            </w:r>
            <w:r w:rsidR="00510F04" w:rsidRPr="00855791">
              <w:t>.</w:t>
            </w:r>
            <w:r w:rsidR="000A6934" w:rsidRPr="00855791">
              <w:t xml:space="preserve"> </w:t>
            </w:r>
            <w:r w:rsidR="001A2109" w:rsidRPr="00855791">
              <w:t>It</w:t>
            </w:r>
            <w:r w:rsidR="000A6934" w:rsidRPr="00855791">
              <w:t xml:space="preserve"> is intended to point to a landing page at the original data provider, not to a page on a site of a third party, such as an aggregator</w:t>
            </w:r>
            <w:r w:rsidR="001A2109" w:rsidRPr="00855791">
              <w:t>.</w:t>
            </w:r>
          </w:p>
        </w:tc>
        <w:tc>
          <w:tcPr>
            <w:tcW w:w="709" w:type="dxa"/>
          </w:tcPr>
          <w:p w14:paraId="3A1E3E47" w14:textId="19874E8C" w:rsidR="001C05B2" w:rsidRPr="00855791" w:rsidRDefault="001C05B2" w:rsidP="006E2771">
            <w:pPr>
              <w:pStyle w:val="Tableentry"/>
            </w:pPr>
            <w:r w:rsidRPr="00855791">
              <w:t>0..</w:t>
            </w:r>
            <w:r w:rsidR="000A6934" w:rsidRPr="00855791">
              <w:t>n</w:t>
            </w:r>
          </w:p>
        </w:tc>
      </w:tr>
      <w:tr w:rsidR="001C05B2" w:rsidRPr="00855791" w14:paraId="40910802" w14:textId="77777777" w:rsidTr="00DC68CA">
        <w:trPr>
          <w:cantSplit/>
        </w:trPr>
        <w:tc>
          <w:tcPr>
            <w:tcW w:w="1413" w:type="dxa"/>
          </w:tcPr>
          <w:p w14:paraId="271C2B63" w14:textId="77777777" w:rsidR="001C05B2" w:rsidRPr="00855791" w:rsidRDefault="001C05B2" w:rsidP="006E2771">
            <w:pPr>
              <w:pStyle w:val="Tableentry"/>
            </w:pPr>
            <w:r w:rsidRPr="00855791">
              <w:t>language</w:t>
            </w:r>
          </w:p>
        </w:tc>
        <w:tc>
          <w:tcPr>
            <w:tcW w:w="1843" w:type="dxa"/>
          </w:tcPr>
          <w:p w14:paraId="7EB93D91" w14:textId="77777777" w:rsidR="001C05B2" w:rsidRPr="00855791" w:rsidRDefault="001C05B2" w:rsidP="006E2771">
            <w:pPr>
              <w:pStyle w:val="Tableentry"/>
            </w:pPr>
            <w:r w:rsidRPr="00855791">
              <w:t>dct:language</w:t>
            </w:r>
          </w:p>
        </w:tc>
        <w:tc>
          <w:tcPr>
            <w:tcW w:w="2126" w:type="dxa"/>
          </w:tcPr>
          <w:p w14:paraId="237BE441" w14:textId="77777777" w:rsidR="001C05B2" w:rsidRPr="00855791" w:rsidRDefault="00ED3447" w:rsidP="006E2771">
            <w:pPr>
              <w:pStyle w:val="Tableentry"/>
            </w:pPr>
            <w:r w:rsidRPr="00855791">
              <w:t>dct:Lingu</w:t>
            </w:r>
            <w:r w:rsidR="006625BF" w:rsidRPr="00855791">
              <w:t>i</w:t>
            </w:r>
            <w:r w:rsidRPr="00855791">
              <w:t>sticSystem</w:t>
            </w:r>
          </w:p>
        </w:tc>
        <w:tc>
          <w:tcPr>
            <w:tcW w:w="2806" w:type="dxa"/>
          </w:tcPr>
          <w:p w14:paraId="62F05FC3" w14:textId="77777777" w:rsidR="001C05B2" w:rsidRPr="00855791" w:rsidRDefault="001C05B2" w:rsidP="006E2771">
            <w:pPr>
              <w:pStyle w:val="Tableentry"/>
            </w:pPr>
            <w:r w:rsidRPr="00855791">
              <w:t xml:space="preserve">This property refers to a language of the </w:t>
            </w:r>
            <w:r w:rsidR="00E63D3B" w:rsidRPr="00855791">
              <w:t>Dataset</w:t>
            </w:r>
            <w:r w:rsidRPr="00855791">
              <w:t xml:space="preserve">. This property can be repeated if there are multiple languages in the </w:t>
            </w:r>
            <w:r w:rsidR="00E63D3B" w:rsidRPr="00855791">
              <w:t>Dataset</w:t>
            </w:r>
            <w:r w:rsidRPr="00855791">
              <w:t>.</w:t>
            </w:r>
          </w:p>
        </w:tc>
        <w:tc>
          <w:tcPr>
            <w:tcW w:w="709" w:type="dxa"/>
          </w:tcPr>
          <w:p w14:paraId="3A96A6FD" w14:textId="77777777" w:rsidR="001C05B2" w:rsidRPr="00855791" w:rsidRDefault="001C05B2" w:rsidP="006E2771">
            <w:pPr>
              <w:pStyle w:val="Tableentry"/>
            </w:pPr>
            <w:r w:rsidRPr="00855791">
              <w:t>0..n</w:t>
            </w:r>
          </w:p>
        </w:tc>
      </w:tr>
      <w:tr w:rsidR="007B3551" w:rsidRPr="00855791" w14:paraId="10A02FEB" w14:textId="77777777" w:rsidTr="00DC68CA">
        <w:trPr>
          <w:cantSplit/>
        </w:trPr>
        <w:tc>
          <w:tcPr>
            <w:tcW w:w="1413" w:type="dxa"/>
          </w:tcPr>
          <w:p w14:paraId="16ED153D" w14:textId="77777777" w:rsidR="007B3551" w:rsidRPr="00855791" w:rsidRDefault="007B3551" w:rsidP="006E2771">
            <w:pPr>
              <w:pStyle w:val="Tableentry"/>
            </w:pPr>
            <w:r w:rsidRPr="00855791">
              <w:t>other identif</w:t>
            </w:r>
            <w:r w:rsidR="001D1029" w:rsidRPr="00855791">
              <w:t>i</w:t>
            </w:r>
            <w:r w:rsidRPr="00855791">
              <w:t>er</w:t>
            </w:r>
          </w:p>
        </w:tc>
        <w:tc>
          <w:tcPr>
            <w:tcW w:w="1843" w:type="dxa"/>
          </w:tcPr>
          <w:p w14:paraId="205476D7" w14:textId="77777777" w:rsidR="007B3551" w:rsidRPr="00855791" w:rsidRDefault="007B3551" w:rsidP="006E2771">
            <w:pPr>
              <w:pStyle w:val="Tableentry"/>
            </w:pPr>
            <w:r w:rsidRPr="00855791">
              <w:t>adms:identifier</w:t>
            </w:r>
          </w:p>
        </w:tc>
        <w:tc>
          <w:tcPr>
            <w:tcW w:w="2126" w:type="dxa"/>
          </w:tcPr>
          <w:p w14:paraId="635FD9FD" w14:textId="77777777" w:rsidR="007B3551" w:rsidRPr="00855791" w:rsidRDefault="007B3551" w:rsidP="006E2771">
            <w:pPr>
              <w:pStyle w:val="Tableentry"/>
            </w:pPr>
            <w:r w:rsidRPr="00855791">
              <w:t>adms:Identifier</w:t>
            </w:r>
          </w:p>
        </w:tc>
        <w:tc>
          <w:tcPr>
            <w:tcW w:w="2806" w:type="dxa"/>
          </w:tcPr>
          <w:p w14:paraId="6F3AAE7A" w14:textId="77777777" w:rsidR="007B3551" w:rsidRPr="00855791" w:rsidRDefault="007B3551" w:rsidP="006E2771">
            <w:pPr>
              <w:pStyle w:val="Tableentry"/>
            </w:pPr>
            <w:r w:rsidRPr="00855791">
              <w:t xml:space="preserve">This property refers to a secondary identifier of the Dataset, such as </w:t>
            </w:r>
            <w:r w:rsidR="001D1029" w:rsidRPr="00855791">
              <w:t>MAST/ADS</w:t>
            </w:r>
            <w:r w:rsidR="001D1029" w:rsidRPr="00855791">
              <w:rPr>
                <w:rStyle w:val="FootnoteReference"/>
              </w:rPr>
              <w:footnoteReference w:id="18"/>
            </w:r>
            <w:r w:rsidR="001D1029" w:rsidRPr="00855791">
              <w:t>,</w:t>
            </w:r>
            <w:r w:rsidR="002B5A5F" w:rsidRPr="00855791">
              <w:t xml:space="preserve"> DataCite</w:t>
            </w:r>
            <w:r w:rsidR="002B5A5F" w:rsidRPr="00855791">
              <w:rPr>
                <w:rStyle w:val="FootnoteReference"/>
              </w:rPr>
              <w:footnoteReference w:id="19"/>
            </w:r>
            <w:r w:rsidR="002B5A5F" w:rsidRPr="00855791">
              <w:t>,</w:t>
            </w:r>
            <w:r w:rsidR="001D1029" w:rsidRPr="00855791">
              <w:t xml:space="preserve"> DOI</w:t>
            </w:r>
            <w:r w:rsidR="001D1029" w:rsidRPr="00855791">
              <w:rPr>
                <w:rStyle w:val="FootnoteReference"/>
              </w:rPr>
              <w:footnoteReference w:id="20"/>
            </w:r>
            <w:r w:rsidR="001D1029" w:rsidRPr="00855791">
              <w:t>, EZID</w:t>
            </w:r>
            <w:r w:rsidR="001D1029" w:rsidRPr="00855791">
              <w:rPr>
                <w:rStyle w:val="FootnoteReference"/>
              </w:rPr>
              <w:footnoteReference w:id="21"/>
            </w:r>
            <w:r w:rsidR="001D1029" w:rsidRPr="00855791">
              <w:t xml:space="preserve"> or W3ID</w:t>
            </w:r>
            <w:r w:rsidR="001D1029" w:rsidRPr="00855791">
              <w:rPr>
                <w:rStyle w:val="FootnoteReference"/>
              </w:rPr>
              <w:footnoteReference w:id="22"/>
            </w:r>
            <w:r w:rsidR="001D1029" w:rsidRPr="00855791">
              <w:t>.</w:t>
            </w:r>
          </w:p>
        </w:tc>
        <w:tc>
          <w:tcPr>
            <w:tcW w:w="709" w:type="dxa"/>
          </w:tcPr>
          <w:p w14:paraId="394469EB" w14:textId="77777777" w:rsidR="007B3551" w:rsidRPr="00855791" w:rsidRDefault="00DB61E5" w:rsidP="006E2771">
            <w:pPr>
              <w:pStyle w:val="Tableentry"/>
            </w:pPr>
            <w:r w:rsidRPr="00855791">
              <w:t>0..n</w:t>
            </w:r>
          </w:p>
        </w:tc>
      </w:tr>
      <w:tr w:rsidR="000A776C" w:rsidRPr="00855791" w14:paraId="559C6A42" w14:textId="77777777" w:rsidTr="00DC68CA">
        <w:trPr>
          <w:cantSplit/>
        </w:trPr>
        <w:tc>
          <w:tcPr>
            <w:tcW w:w="1413" w:type="dxa"/>
          </w:tcPr>
          <w:p w14:paraId="6CF51A03" w14:textId="77777777" w:rsidR="000A776C" w:rsidRPr="00855791" w:rsidRDefault="000A776C" w:rsidP="000A776C">
            <w:pPr>
              <w:pStyle w:val="Tableentry"/>
            </w:pPr>
            <w:r w:rsidRPr="00855791">
              <w:t>provenance</w:t>
            </w:r>
          </w:p>
        </w:tc>
        <w:tc>
          <w:tcPr>
            <w:tcW w:w="1843" w:type="dxa"/>
          </w:tcPr>
          <w:p w14:paraId="11F3DB54" w14:textId="77777777" w:rsidR="000A776C" w:rsidRPr="00855791" w:rsidRDefault="000A776C" w:rsidP="000A776C">
            <w:pPr>
              <w:pStyle w:val="Tableentry"/>
            </w:pPr>
            <w:r w:rsidRPr="00855791">
              <w:t>dct:provenance</w:t>
            </w:r>
          </w:p>
        </w:tc>
        <w:tc>
          <w:tcPr>
            <w:tcW w:w="2126" w:type="dxa"/>
          </w:tcPr>
          <w:p w14:paraId="5331F144" w14:textId="77777777" w:rsidR="000A776C" w:rsidRPr="00855791" w:rsidRDefault="000A776C" w:rsidP="000A776C">
            <w:pPr>
              <w:pStyle w:val="Tableentry"/>
            </w:pPr>
            <w:r w:rsidRPr="00855791">
              <w:t>dct:ProvenanceStatement</w:t>
            </w:r>
          </w:p>
        </w:tc>
        <w:tc>
          <w:tcPr>
            <w:tcW w:w="2806" w:type="dxa"/>
          </w:tcPr>
          <w:p w14:paraId="3E01B00B" w14:textId="77777777" w:rsidR="000A776C" w:rsidRPr="00855791" w:rsidRDefault="000A776C" w:rsidP="000A776C">
            <w:pPr>
              <w:pStyle w:val="Tableentry"/>
            </w:pPr>
            <w:r w:rsidRPr="00855791">
              <w:t>This property contains a statement about the lineage of a Dataset.</w:t>
            </w:r>
          </w:p>
        </w:tc>
        <w:tc>
          <w:tcPr>
            <w:tcW w:w="709" w:type="dxa"/>
          </w:tcPr>
          <w:p w14:paraId="61CB76E0" w14:textId="77777777" w:rsidR="000A776C" w:rsidRPr="00855791" w:rsidRDefault="000A776C" w:rsidP="000A776C">
            <w:pPr>
              <w:pStyle w:val="Tableentry"/>
            </w:pPr>
            <w:r w:rsidRPr="00855791">
              <w:t>0..n</w:t>
            </w:r>
          </w:p>
        </w:tc>
      </w:tr>
      <w:tr w:rsidR="000A776C" w:rsidRPr="00855791" w14:paraId="26C42177" w14:textId="77777777" w:rsidTr="00DC68CA">
        <w:trPr>
          <w:cantSplit/>
        </w:trPr>
        <w:tc>
          <w:tcPr>
            <w:tcW w:w="1413" w:type="dxa"/>
          </w:tcPr>
          <w:p w14:paraId="723FA1D6" w14:textId="34927B3E" w:rsidR="000A776C" w:rsidRPr="00855791" w:rsidRDefault="000A776C" w:rsidP="000A776C">
            <w:pPr>
              <w:pStyle w:val="Tableentry"/>
            </w:pPr>
            <w:r w:rsidRPr="00855791">
              <w:t>related resource</w:t>
            </w:r>
          </w:p>
        </w:tc>
        <w:tc>
          <w:tcPr>
            <w:tcW w:w="1843" w:type="dxa"/>
          </w:tcPr>
          <w:p w14:paraId="0E308462" w14:textId="77777777" w:rsidR="000A776C" w:rsidRPr="00855791" w:rsidRDefault="000A776C" w:rsidP="000A776C">
            <w:pPr>
              <w:pStyle w:val="Tableentry"/>
            </w:pPr>
            <w:r w:rsidRPr="00855791">
              <w:t>dct:relation</w:t>
            </w:r>
          </w:p>
        </w:tc>
        <w:tc>
          <w:tcPr>
            <w:tcW w:w="2126" w:type="dxa"/>
          </w:tcPr>
          <w:p w14:paraId="76535DF8" w14:textId="77777777" w:rsidR="000A776C" w:rsidRPr="00855791" w:rsidRDefault="000A776C" w:rsidP="000A776C">
            <w:pPr>
              <w:pStyle w:val="Tableentry"/>
            </w:pPr>
            <w:r w:rsidRPr="00855791">
              <w:t>rdfs:Resource</w:t>
            </w:r>
          </w:p>
        </w:tc>
        <w:tc>
          <w:tcPr>
            <w:tcW w:w="2806" w:type="dxa"/>
          </w:tcPr>
          <w:p w14:paraId="7748E009" w14:textId="77777777" w:rsidR="000A776C" w:rsidRPr="00855791" w:rsidRDefault="000A776C" w:rsidP="000A776C">
            <w:pPr>
              <w:pStyle w:val="Tableentry"/>
            </w:pPr>
            <w:r w:rsidRPr="00855791">
              <w:t>This property refers to a related resource.</w:t>
            </w:r>
          </w:p>
        </w:tc>
        <w:tc>
          <w:tcPr>
            <w:tcW w:w="709" w:type="dxa"/>
          </w:tcPr>
          <w:p w14:paraId="41C7BDAB" w14:textId="77777777" w:rsidR="000A776C" w:rsidRPr="00855791" w:rsidRDefault="000A776C" w:rsidP="000A776C">
            <w:pPr>
              <w:pStyle w:val="Tableentry"/>
            </w:pPr>
            <w:r w:rsidRPr="00855791">
              <w:t>0..n</w:t>
            </w:r>
          </w:p>
        </w:tc>
      </w:tr>
      <w:tr w:rsidR="001C05B2" w:rsidRPr="00855791" w14:paraId="3858C096" w14:textId="77777777" w:rsidTr="00DC68CA">
        <w:trPr>
          <w:cantSplit/>
        </w:trPr>
        <w:tc>
          <w:tcPr>
            <w:tcW w:w="1413" w:type="dxa"/>
          </w:tcPr>
          <w:p w14:paraId="6C5B1226" w14:textId="77777777" w:rsidR="001C05B2" w:rsidRPr="00855791" w:rsidRDefault="001C05B2" w:rsidP="006E2771">
            <w:pPr>
              <w:pStyle w:val="Tableentry"/>
            </w:pPr>
            <w:r w:rsidRPr="00855791">
              <w:t>release date</w:t>
            </w:r>
          </w:p>
        </w:tc>
        <w:tc>
          <w:tcPr>
            <w:tcW w:w="1843" w:type="dxa"/>
          </w:tcPr>
          <w:p w14:paraId="7CD43C74" w14:textId="77777777" w:rsidR="001C05B2" w:rsidRPr="00855791" w:rsidRDefault="001C05B2" w:rsidP="006E2771">
            <w:pPr>
              <w:pStyle w:val="Tableentry"/>
            </w:pPr>
            <w:r w:rsidRPr="00855791">
              <w:t>dct:issued</w:t>
            </w:r>
          </w:p>
        </w:tc>
        <w:tc>
          <w:tcPr>
            <w:tcW w:w="2126" w:type="dxa"/>
          </w:tcPr>
          <w:p w14:paraId="752029B2" w14:textId="77777777" w:rsidR="001C05B2" w:rsidRPr="00855791" w:rsidRDefault="001C05B2" w:rsidP="006E2771">
            <w:pPr>
              <w:pStyle w:val="Tableentry"/>
            </w:pPr>
            <w:r w:rsidRPr="00855791">
              <w:t xml:space="preserve">rdfs:Literal typed as </w:t>
            </w:r>
            <w:r w:rsidR="00ED3447" w:rsidRPr="00855791">
              <w:t>xsd:dateTime</w:t>
            </w:r>
          </w:p>
        </w:tc>
        <w:tc>
          <w:tcPr>
            <w:tcW w:w="2806" w:type="dxa"/>
          </w:tcPr>
          <w:p w14:paraId="6DEC7FBB" w14:textId="77777777" w:rsidR="001C05B2" w:rsidRPr="00855791" w:rsidRDefault="001C05B2" w:rsidP="006E2771">
            <w:pPr>
              <w:pStyle w:val="Tableentry"/>
            </w:pPr>
            <w:r w:rsidRPr="00855791">
              <w:t xml:space="preserve">This property contains the date of formal issuance (e.g., publication) of the </w:t>
            </w:r>
            <w:r w:rsidR="00E63D3B" w:rsidRPr="00855791">
              <w:t>Dataset</w:t>
            </w:r>
            <w:r w:rsidRPr="00855791">
              <w:t>.</w:t>
            </w:r>
          </w:p>
        </w:tc>
        <w:tc>
          <w:tcPr>
            <w:tcW w:w="709" w:type="dxa"/>
          </w:tcPr>
          <w:p w14:paraId="24ED22B2" w14:textId="77777777" w:rsidR="001C05B2" w:rsidRPr="00855791" w:rsidRDefault="001C05B2" w:rsidP="006E2771">
            <w:pPr>
              <w:pStyle w:val="Tableentry"/>
            </w:pPr>
            <w:r w:rsidRPr="00855791">
              <w:t>0..1</w:t>
            </w:r>
          </w:p>
        </w:tc>
      </w:tr>
      <w:tr w:rsidR="00383BD9" w:rsidRPr="00855791" w14:paraId="32512315" w14:textId="77777777" w:rsidTr="00DC68CA">
        <w:trPr>
          <w:cantSplit/>
        </w:trPr>
        <w:tc>
          <w:tcPr>
            <w:tcW w:w="1413" w:type="dxa"/>
          </w:tcPr>
          <w:p w14:paraId="245119FA" w14:textId="77777777" w:rsidR="00383BD9" w:rsidRPr="00855791" w:rsidRDefault="00383BD9" w:rsidP="00087125">
            <w:pPr>
              <w:pStyle w:val="Tableentry"/>
            </w:pPr>
            <w:r w:rsidRPr="00855791">
              <w:t>sample</w:t>
            </w:r>
          </w:p>
        </w:tc>
        <w:tc>
          <w:tcPr>
            <w:tcW w:w="1843" w:type="dxa"/>
          </w:tcPr>
          <w:p w14:paraId="565E4C2F" w14:textId="77777777" w:rsidR="00383BD9" w:rsidRPr="00855791" w:rsidRDefault="00383BD9" w:rsidP="00087125">
            <w:pPr>
              <w:pStyle w:val="Tableentry"/>
            </w:pPr>
            <w:r w:rsidRPr="00855791">
              <w:t>adms:sample</w:t>
            </w:r>
          </w:p>
        </w:tc>
        <w:tc>
          <w:tcPr>
            <w:tcW w:w="2126" w:type="dxa"/>
          </w:tcPr>
          <w:p w14:paraId="7A9D8209" w14:textId="77777777" w:rsidR="00383BD9" w:rsidRPr="00855791" w:rsidRDefault="00383BD9" w:rsidP="00087125">
            <w:pPr>
              <w:pStyle w:val="Tableentry"/>
            </w:pPr>
            <w:r w:rsidRPr="00855791">
              <w:t>dcat:Distribution</w:t>
            </w:r>
          </w:p>
        </w:tc>
        <w:tc>
          <w:tcPr>
            <w:tcW w:w="2806" w:type="dxa"/>
          </w:tcPr>
          <w:p w14:paraId="079280BE" w14:textId="77777777" w:rsidR="00383BD9" w:rsidRPr="00855791" w:rsidRDefault="00383BD9" w:rsidP="00087125">
            <w:pPr>
              <w:pStyle w:val="Tableentry"/>
            </w:pPr>
            <w:r w:rsidRPr="00855791">
              <w:t>This property refers to a sample distribution of the dataset</w:t>
            </w:r>
          </w:p>
        </w:tc>
        <w:tc>
          <w:tcPr>
            <w:tcW w:w="709" w:type="dxa"/>
          </w:tcPr>
          <w:p w14:paraId="1A61BB0A" w14:textId="77777777" w:rsidR="00383BD9" w:rsidRPr="00855791" w:rsidRDefault="00383BD9" w:rsidP="00087125">
            <w:pPr>
              <w:pStyle w:val="Tableentry"/>
            </w:pPr>
            <w:r w:rsidRPr="00855791">
              <w:t>0..n</w:t>
            </w:r>
          </w:p>
        </w:tc>
      </w:tr>
      <w:tr w:rsidR="00383BD9" w:rsidRPr="00855791" w14:paraId="59779ABB" w14:textId="77777777" w:rsidTr="00DC68CA">
        <w:trPr>
          <w:cantSplit/>
        </w:trPr>
        <w:tc>
          <w:tcPr>
            <w:tcW w:w="1413" w:type="dxa"/>
          </w:tcPr>
          <w:p w14:paraId="0D6C27AF" w14:textId="77777777" w:rsidR="00383BD9" w:rsidRPr="00855791" w:rsidRDefault="00383BD9" w:rsidP="00087125">
            <w:pPr>
              <w:pStyle w:val="Tableentry"/>
            </w:pPr>
            <w:r w:rsidRPr="00855791">
              <w:t>source</w:t>
            </w:r>
          </w:p>
        </w:tc>
        <w:tc>
          <w:tcPr>
            <w:tcW w:w="1843" w:type="dxa"/>
          </w:tcPr>
          <w:p w14:paraId="093B258A" w14:textId="77777777" w:rsidR="00383BD9" w:rsidRPr="00855791" w:rsidRDefault="00383BD9" w:rsidP="00087125">
            <w:pPr>
              <w:pStyle w:val="Tableentry"/>
            </w:pPr>
            <w:r w:rsidRPr="00855791">
              <w:t>dct:source</w:t>
            </w:r>
          </w:p>
        </w:tc>
        <w:tc>
          <w:tcPr>
            <w:tcW w:w="2126" w:type="dxa"/>
          </w:tcPr>
          <w:p w14:paraId="3D1BE51E" w14:textId="77777777" w:rsidR="00383BD9" w:rsidRPr="00855791" w:rsidRDefault="00383BD9" w:rsidP="00087125">
            <w:pPr>
              <w:pStyle w:val="Tableentry"/>
            </w:pPr>
            <w:r w:rsidRPr="00855791">
              <w:t>dcat:Dataset</w:t>
            </w:r>
          </w:p>
        </w:tc>
        <w:tc>
          <w:tcPr>
            <w:tcW w:w="2806" w:type="dxa"/>
          </w:tcPr>
          <w:p w14:paraId="72317C66" w14:textId="77777777" w:rsidR="00383BD9" w:rsidRPr="00855791" w:rsidRDefault="00383BD9" w:rsidP="00087125">
            <w:pPr>
              <w:pStyle w:val="Tableentry"/>
            </w:pPr>
            <w:r w:rsidRPr="00855791">
              <w:t>This property refers to a related Dataset from which the described Dataset is derived.</w:t>
            </w:r>
          </w:p>
        </w:tc>
        <w:tc>
          <w:tcPr>
            <w:tcW w:w="709" w:type="dxa"/>
          </w:tcPr>
          <w:p w14:paraId="6F7E4059" w14:textId="77777777" w:rsidR="00383BD9" w:rsidRPr="00855791" w:rsidRDefault="00383BD9" w:rsidP="00087125">
            <w:pPr>
              <w:pStyle w:val="Tableentry"/>
            </w:pPr>
            <w:r w:rsidRPr="00855791">
              <w:t>0..n</w:t>
            </w:r>
          </w:p>
        </w:tc>
      </w:tr>
      <w:tr w:rsidR="001C05B2" w:rsidRPr="00855791" w14:paraId="0169E2EB" w14:textId="77777777" w:rsidTr="00DC68CA">
        <w:trPr>
          <w:cantSplit/>
        </w:trPr>
        <w:tc>
          <w:tcPr>
            <w:tcW w:w="1413" w:type="dxa"/>
          </w:tcPr>
          <w:p w14:paraId="3FE0FDA1" w14:textId="77777777" w:rsidR="001C05B2" w:rsidRPr="00855791" w:rsidRDefault="001C05B2" w:rsidP="006E2771">
            <w:pPr>
              <w:pStyle w:val="Tableentry"/>
            </w:pPr>
            <w:r w:rsidRPr="00855791">
              <w:t>spatial/ geographical coverage</w:t>
            </w:r>
          </w:p>
        </w:tc>
        <w:tc>
          <w:tcPr>
            <w:tcW w:w="1843" w:type="dxa"/>
          </w:tcPr>
          <w:p w14:paraId="356ED9BD" w14:textId="77777777" w:rsidR="001C05B2" w:rsidRPr="00855791" w:rsidRDefault="001C05B2" w:rsidP="006E2771">
            <w:pPr>
              <w:pStyle w:val="Tableentry"/>
            </w:pPr>
            <w:r w:rsidRPr="00855791">
              <w:t>dct:spatial</w:t>
            </w:r>
          </w:p>
        </w:tc>
        <w:tc>
          <w:tcPr>
            <w:tcW w:w="2126" w:type="dxa"/>
          </w:tcPr>
          <w:p w14:paraId="78A3EFBD" w14:textId="77777777" w:rsidR="001C05B2" w:rsidRPr="00855791" w:rsidRDefault="001C05B2" w:rsidP="006E2771">
            <w:pPr>
              <w:pStyle w:val="Tableentry"/>
            </w:pPr>
            <w:r w:rsidRPr="00855791">
              <w:t>dct:Location</w:t>
            </w:r>
          </w:p>
        </w:tc>
        <w:tc>
          <w:tcPr>
            <w:tcW w:w="2806" w:type="dxa"/>
          </w:tcPr>
          <w:p w14:paraId="44311BD2" w14:textId="77777777" w:rsidR="001C05B2" w:rsidRPr="00855791" w:rsidRDefault="001C05B2" w:rsidP="006E2771">
            <w:pPr>
              <w:pStyle w:val="Tableentry"/>
            </w:pPr>
            <w:r w:rsidRPr="00855791">
              <w:t xml:space="preserve">This property refers to a geographic region that is covered by the </w:t>
            </w:r>
            <w:r w:rsidR="00E63D3B" w:rsidRPr="00855791">
              <w:t>Dataset</w:t>
            </w:r>
            <w:r w:rsidRPr="00855791">
              <w:t xml:space="preserve">. </w:t>
            </w:r>
          </w:p>
        </w:tc>
        <w:tc>
          <w:tcPr>
            <w:tcW w:w="709" w:type="dxa"/>
          </w:tcPr>
          <w:p w14:paraId="2B05325D" w14:textId="77777777" w:rsidR="001C05B2" w:rsidRPr="00855791" w:rsidRDefault="001C05B2" w:rsidP="006E2771">
            <w:pPr>
              <w:pStyle w:val="Tableentry"/>
            </w:pPr>
            <w:r w:rsidRPr="00855791">
              <w:t>0..n</w:t>
            </w:r>
          </w:p>
        </w:tc>
      </w:tr>
      <w:tr w:rsidR="001C05B2" w:rsidRPr="00855791" w14:paraId="1553333C" w14:textId="77777777" w:rsidTr="00DC68CA">
        <w:trPr>
          <w:cantSplit/>
        </w:trPr>
        <w:tc>
          <w:tcPr>
            <w:tcW w:w="1413" w:type="dxa"/>
          </w:tcPr>
          <w:p w14:paraId="56330FA3" w14:textId="77777777" w:rsidR="001C05B2" w:rsidRPr="00855791" w:rsidRDefault="001C05B2" w:rsidP="006E2771">
            <w:pPr>
              <w:pStyle w:val="Tableentry"/>
            </w:pPr>
            <w:r w:rsidRPr="00855791">
              <w:t>temporal coverage</w:t>
            </w:r>
          </w:p>
        </w:tc>
        <w:tc>
          <w:tcPr>
            <w:tcW w:w="1843" w:type="dxa"/>
          </w:tcPr>
          <w:p w14:paraId="7FEBB7E1" w14:textId="77777777" w:rsidR="001C05B2" w:rsidRPr="00855791" w:rsidRDefault="001C05B2" w:rsidP="006E2771">
            <w:pPr>
              <w:pStyle w:val="Tableentry"/>
            </w:pPr>
            <w:r w:rsidRPr="00855791">
              <w:t>dct:temporal</w:t>
            </w:r>
          </w:p>
        </w:tc>
        <w:tc>
          <w:tcPr>
            <w:tcW w:w="2126" w:type="dxa"/>
          </w:tcPr>
          <w:p w14:paraId="10FA2BFA" w14:textId="77777777" w:rsidR="001C05B2" w:rsidRPr="00855791" w:rsidRDefault="001C05B2" w:rsidP="006E2771">
            <w:pPr>
              <w:pStyle w:val="Tableentry"/>
            </w:pPr>
            <w:r w:rsidRPr="00855791">
              <w:t>dct:PeriodOfTime</w:t>
            </w:r>
          </w:p>
        </w:tc>
        <w:tc>
          <w:tcPr>
            <w:tcW w:w="2806" w:type="dxa"/>
          </w:tcPr>
          <w:p w14:paraId="6875C566" w14:textId="77777777" w:rsidR="001C05B2" w:rsidRPr="00855791" w:rsidRDefault="001C05B2" w:rsidP="006E2771">
            <w:pPr>
              <w:pStyle w:val="Tableentry"/>
            </w:pPr>
            <w:r w:rsidRPr="00855791">
              <w:t xml:space="preserve">This property refers to a temporal period that the </w:t>
            </w:r>
            <w:r w:rsidR="00E63D3B" w:rsidRPr="00855791">
              <w:t>Dataset</w:t>
            </w:r>
            <w:r w:rsidRPr="00855791">
              <w:t xml:space="preserve"> covers.</w:t>
            </w:r>
          </w:p>
        </w:tc>
        <w:tc>
          <w:tcPr>
            <w:tcW w:w="709" w:type="dxa"/>
          </w:tcPr>
          <w:p w14:paraId="0922C103" w14:textId="77777777" w:rsidR="001C05B2" w:rsidRPr="00855791" w:rsidRDefault="001C05B2" w:rsidP="006E2771">
            <w:pPr>
              <w:pStyle w:val="Tableentry"/>
            </w:pPr>
            <w:r w:rsidRPr="00855791">
              <w:t>0..n</w:t>
            </w:r>
          </w:p>
        </w:tc>
      </w:tr>
      <w:tr w:rsidR="000A776C" w:rsidRPr="00855791" w14:paraId="251C4E08" w14:textId="77777777" w:rsidTr="00DC68CA">
        <w:trPr>
          <w:cantSplit/>
        </w:trPr>
        <w:tc>
          <w:tcPr>
            <w:tcW w:w="1413" w:type="dxa"/>
          </w:tcPr>
          <w:p w14:paraId="3F74369B" w14:textId="49EA4D9D" w:rsidR="000A776C" w:rsidRPr="00855791" w:rsidRDefault="000A776C" w:rsidP="006E2771">
            <w:pPr>
              <w:pStyle w:val="Tableentry"/>
            </w:pPr>
            <w:r w:rsidRPr="00855791">
              <w:t>type</w:t>
            </w:r>
          </w:p>
        </w:tc>
        <w:tc>
          <w:tcPr>
            <w:tcW w:w="1843" w:type="dxa"/>
          </w:tcPr>
          <w:p w14:paraId="685FA362" w14:textId="3CB06F87" w:rsidR="000A776C" w:rsidRPr="00855791" w:rsidRDefault="000A776C" w:rsidP="006E2771">
            <w:pPr>
              <w:pStyle w:val="Tableentry"/>
            </w:pPr>
            <w:r w:rsidRPr="00855791">
              <w:t>dct:type</w:t>
            </w:r>
          </w:p>
        </w:tc>
        <w:tc>
          <w:tcPr>
            <w:tcW w:w="2126" w:type="dxa"/>
          </w:tcPr>
          <w:p w14:paraId="380BE6F4" w14:textId="57B372AC" w:rsidR="000A776C" w:rsidRPr="00855791" w:rsidRDefault="000A776C" w:rsidP="006E2771">
            <w:pPr>
              <w:pStyle w:val="Tableentry"/>
            </w:pPr>
            <w:r w:rsidRPr="00855791">
              <w:t>skos:Concept</w:t>
            </w:r>
          </w:p>
        </w:tc>
        <w:tc>
          <w:tcPr>
            <w:tcW w:w="2806" w:type="dxa"/>
          </w:tcPr>
          <w:p w14:paraId="3BA7FE40" w14:textId="07D75ADC" w:rsidR="000A776C" w:rsidRPr="00855791" w:rsidRDefault="000A776C" w:rsidP="00EF662D">
            <w:pPr>
              <w:pStyle w:val="Tableentry"/>
            </w:pPr>
            <w:r w:rsidRPr="00855791">
              <w:t xml:space="preserve">This property refers to </w:t>
            </w:r>
            <w:r w:rsidR="00EF662D" w:rsidRPr="00855791">
              <w:t>the</w:t>
            </w:r>
            <w:r w:rsidRPr="00855791">
              <w:t xml:space="preserve"> type of the Dataset</w:t>
            </w:r>
            <w:r w:rsidR="001A00E8" w:rsidRPr="00855791">
              <w:t>. A controlled vocabulary for the values has not been established.</w:t>
            </w:r>
          </w:p>
        </w:tc>
        <w:tc>
          <w:tcPr>
            <w:tcW w:w="709" w:type="dxa"/>
          </w:tcPr>
          <w:p w14:paraId="36D1AE66" w14:textId="189C8794" w:rsidR="000A776C" w:rsidRPr="00855791" w:rsidRDefault="000A776C" w:rsidP="006E2771">
            <w:pPr>
              <w:pStyle w:val="Tableentry"/>
            </w:pPr>
            <w:r w:rsidRPr="00855791">
              <w:t>0..1</w:t>
            </w:r>
          </w:p>
        </w:tc>
      </w:tr>
      <w:tr w:rsidR="001C05B2" w:rsidRPr="00855791" w14:paraId="3E86AF9B" w14:textId="77777777" w:rsidTr="00DC68CA">
        <w:trPr>
          <w:cantSplit/>
        </w:trPr>
        <w:tc>
          <w:tcPr>
            <w:tcW w:w="1413" w:type="dxa"/>
          </w:tcPr>
          <w:p w14:paraId="33E13F8B" w14:textId="77777777" w:rsidR="001C05B2" w:rsidRPr="00855791" w:rsidRDefault="001C05B2" w:rsidP="006E2771">
            <w:pPr>
              <w:pStyle w:val="Tableentry"/>
            </w:pPr>
            <w:r w:rsidRPr="00855791">
              <w:t>update/ modification date</w:t>
            </w:r>
          </w:p>
        </w:tc>
        <w:tc>
          <w:tcPr>
            <w:tcW w:w="1843" w:type="dxa"/>
          </w:tcPr>
          <w:p w14:paraId="634F7A8E" w14:textId="77777777" w:rsidR="001C05B2" w:rsidRPr="00855791" w:rsidRDefault="001C05B2" w:rsidP="006E2771">
            <w:pPr>
              <w:pStyle w:val="Tableentry"/>
            </w:pPr>
            <w:r w:rsidRPr="00855791">
              <w:t>dct:modified</w:t>
            </w:r>
          </w:p>
        </w:tc>
        <w:tc>
          <w:tcPr>
            <w:tcW w:w="2126" w:type="dxa"/>
          </w:tcPr>
          <w:p w14:paraId="7B1D893A" w14:textId="77777777" w:rsidR="001C05B2" w:rsidRPr="00855791" w:rsidRDefault="00E1606C" w:rsidP="006E2771">
            <w:pPr>
              <w:pStyle w:val="Tableentry"/>
            </w:pPr>
            <w:r w:rsidRPr="00855791">
              <w:t>rdfs:Literal typed as xsd:date or xsd:dateTime</w:t>
            </w:r>
          </w:p>
        </w:tc>
        <w:tc>
          <w:tcPr>
            <w:tcW w:w="2806" w:type="dxa"/>
          </w:tcPr>
          <w:p w14:paraId="372668A3" w14:textId="77777777" w:rsidR="001C05B2" w:rsidRPr="00855791" w:rsidRDefault="001C05B2" w:rsidP="006E2771">
            <w:pPr>
              <w:pStyle w:val="Tableentry"/>
            </w:pPr>
            <w:r w:rsidRPr="00855791">
              <w:t xml:space="preserve">This property contains the most recent date on which the </w:t>
            </w:r>
            <w:r w:rsidR="00E63D3B" w:rsidRPr="00855791">
              <w:t>Dataset</w:t>
            </w:r>
            <w:r w:rsidRPr="00855791">
              <w:t xml:space="preserve"> was changed or modified.</w:t>
            </w:r>
          </w:p>
        </w:tc>
        <w:tc>
          <w:tcPr>
            <w:tcW w:w="709" w:type="dxa"/>
          </w:tcPr>
          <w:p w14:paraId="578904B6" w14:textId="77777777" w:rsidR="001C05B2" w:rsidRPr="00855791" w:rsidRDefault="001C05B2" w:rsidP="006E2771">
            <w:pPr>
              <w:pStyle w:val="Tableentry"/>
            </w:pPr>
            <w:r w:rsidRPr="00855791">
              <w:t>0..1</w:t>
            </w:r>
          </w:p>
        </w:tc>
      </w:tr>
      <w:tr w:rsidR="00E0040D" w:rsidRPr="00855791" w14:paraId="3D74EF63" w14:textId="77777777" w:rsidTr="00DC68CA">
        <w:trPr>
          <w:cantSplit/>
        </w:trPr>
        <w:tc>
          <w:tcPr>
            <w:tcW w:w="1413" w:type="dxa"/>
          </w:tcPr>
          <w:p w14:paraId="6BBB2C20" w14:textId="77777777" w:rsidR="00E0040D" w:rsidRPr="00855791" w:rsidRDefault="00E0040D" w:rsidP="006E2771">
            <w:pPr>
              <w:pStyle w:val="Tableentry"/>
            </w:pPr>
            <w:r w:rsidRPr="00855791">
              <w:lastRenderedPageBreak/>
              <w:t>version</w:t>
            </w:r>
          </w:p>
        </w:tc>
        <w:tc>
          <w:tcPr>
            <w:tcW w:w="1843" w:type="dxa"/>
          </w:tcPr>
          <w:p w14:paraId="0698C4E9" w14:textId="5ED57C16" w:rsidR="00E0040D" w:rsidRPr="00855791" w:rsidRDefault="001124DF" w:rsidP="006E2771">
            <w:pPr>
              <w:pStyle w:val="Tableentry"/>
            </w:pPr>
            <w:r w:rsidRPr="00855791">
              <w:t>owl:versionInfo</w:t>
            </w:r>
          </w:p>
        </w:tc>
        <w:tc>
          <w:tcPr>
            <w:tcW w:w="2126" w:type="dxa"/>
          </w:tcPr>
          <w:p w14:paraId="2DC6C6BC" w14:textId="77777777" w:rsidR="00E0040D" w:rsidRPr="00855791" w:rsidRDefault="00E0040D" w:rsidP="006E2771">
            <w:pPr>
              <w:pStyle w:val="Tableentry"/>
            </w:pPr>
            <w:r w:rsidRPr="00855791">
              <w:t>rdfs:Literal</w:t>
            </w:r>
          </w:p>
        </w:tc>
        <w:tc>
          <w:tcPr>
            <w:tcW w:w="2806" w:type="dxa"/>
          </w:tcPr>
          <w:p w14:paraId="3DC2D497" w14:textId="77777777" w:rsidR="00E0040D" w:rsidRPr="00855791" w:rsidRDefault="00E0040D" w:rsidP="006E2771">
            <w:pPr>
              <w:pStyle w:val="Tableentry"/>
            </w:pPr>
            <w:r w:rsidRPr="00855791">
              <w:t>This property contains a version number or other version designation of the Dataset</w:t>
            </w:r>
            <w:r w:rsidR="001D1029" w:rsidRPr="00855791">
              <w:t>.</w:t>
            </w:r>
          </w:p>
        </w:tc>
        <w:tc>
          <w:tcPr>
            <w:tcW w:w="709" w:type="dxa"/>
          </w:tcPr>
          <w:p w14:paraId="76628AD4" w14:textId="77777777" w:rsidR="00E0040D" w:rsidRPr="00855791" w:rsidRDefault="00E0040D" w:rsidP="006E2771">
            <w:pPr>
              <w:pStyle w:val="Tableentry"/>
            </w:pPr>
            <w:r w:rsidRPr="00855791">
              <w:t>0..1</w:t>
            </w:r>
          </w:p>
        </w:tc>
      </w:tr>
      <w:tr w:rsidR="00E0040D" w:rsidRPr="00855791" w14:paraId="3E523763" w14:textId="77777777" w:rsidTr="00DC68CA">
        <w:trPr>
          <w:cantSplit/>
        </w:trPr>
        <w:tc>
          <w:tcPr>
            <w:tcW w:w="1413" w:type="dxa"/>
          </w:tcPr>
          <w:p w14:paraId="4A1072EB" w14:textId="77777777" w:rsidR="00E0040D" w:rsidRPr="00855791" w:rsidRDefault="00E0040D" w:rsidP="006E2771">
            <w:pPr>
              <w:pStyle w:val="Tableentry"/>
            </w:pPr>
            <w:r w:rsidRPr="00855791">
              <w:t>version notes</w:t>
            </w:r>
          </w:p>
        </w:tc>
        <w:tc>
          <w:tcPr>
            <w:tcW w:w="1843" w:type="dxa"/>
          </w:tcPr>
          <w:p w14:paraId="741585EC" w14:textId="77777777" w:rsidR="00E0040D" w:rsidRPr="00855791" w:rsidRDefault="00E0040D" w:rsidP="006E2771">
            <w:pPr>
              <w:pStyle w:val="Tableentry"/>
            </w:pPr>
            <w:r w:rsidRPr="00855791">
              <w:t>adms:versionNotes</w:t>
            </w:r>
          </w:p>
        </w:tc>
        <w:tc>
          <w:tcPr>
            <w:tcW w:w="2126" w:type="dxa"/>
          </w:tcPr>
          <w:p w14:paraId="78BFA5CB" w14:textId="77777777" w:rsidR="00E0040D" w:rsidRPr="00855791" w:rsidRDefault="00E0040D" w:rsidP="006E2771">
            <w:pPr>
              <w:pStyle w:val="Tableentry"/>
            </w:pPr>
            <w:r w:rsidRPr="00855791">
              <w:t>rdfs:Literal</w:t>
            </w:r>
          </w:p>
        </w:tc>
        <w:tc>
          <w:tcPr>
            <w:tcW w:w="2806" w:type="dxa"/>
          </w:tcPr>
          <w:p w14:paraId="6B484EB6" w14:textId="2840E1EA" w:rsidR="00E0040D" w:rsidRPr="00855791" w:rsidRDefault="00E0040D" w:rsidP="00C40490">
            <w:pPr>
              <w:pStyle w:val="Tableentry"/>
            </w:pPr>
            <w:r w:rsidRPr="00855791">
              <w:t xml:space="preserve">This property contains a description of the differences </w:t>
            </w:r>
            <w:r w:rsidR="00901D9C" w:rsidRPr="00855791">
              <w:t>between this</w:t>
            </w:r>
            <w:r w:rsidRPr="00855791">
              <w:t xml:space="preserve"> version and a previous version of the </w:t>
            </w:r>
            <w:r w:rsidR="00E63D3B" w:rsidRPr="00855791">
              <w:t>Dataset</w:t>
            </w:r>
            <w:r w:rsidR="001D1029" w:rsidRPr="00855791">
              <w:t>.</w:t>
            </w:r>
            <w:r w:rsidR="00C40490" w:rsidRPr="00855791">
              <w:t xml:space="preserve"> This property can be repeated for parallel language versions of the version notes.</w:t>
            </w:r>
          </w:p>
        </w:tc>
        <w:tc>
          <w:tcPr>
            <w:tcW w:w="709" w:type="dxa"/>
          </w:tcPr>
          <w:p w14:paraId="50008098" w14:textId="3F06452A" w:rsidR="00E0040D" w:rsidRPr="00855791" w:rsidRDefault="00E0040D" w:rsidP="006E2771">
            <w:pPr>
              <w:pStyle w:val="Tableentry"/>
            </w:pPr>
            <w:r w:rsidRPr="00855791">
              <w:t>0..</w:t>
            </w:r>
            <w:r w:rsidR="00C40490" w:rsidRPr="00855791">
              <w:t>n</w:t>
            </w:r>
          </w:p>
        </w:tc>
      </w:tr>
    </w:tbl>
    <w:p w14:paraId="39E0D812" w14:textId="77777777" w:rsidR="00D20A2C" w:rsidRPr="00855791" w:rsidRDefault="00D20A2C" w:rsidP="000D24B8">
      <w:pPr>
        <w:pStyle w:val="Heading2"/>
      </w:pPr>
      <w:bookmarkStart w:id="305" w:name="_Toc429930834"/>
      <w:bookmarkStart w:id="306" w:name="_Toc430520836"/>
      <w:bookmarkStart w:id="307" w:name="_Toc430520901"/>
      <w:bookmarkStart w:id="308" w:name="_Toc430521097"/>
      <w:bookmarkStart w:id="309" w:name="_Toc430521190"/>
      <w:bookmarkStart w:id="310" w:name="_Toc430857084"/>
      <w:bookmarkStart w:id="311" w:name="_Toc432158261"/>
      <w:bookmarkEnd w:id="305"/>
      <w:bookmarkEnd w:id="306"/>
      <w:bookmarkEnd w:id="307"/>
      <w:bookmarkEnd w:id="308"/>
      <w:bookmarkEnd w:id="309"/>
      <w:bookmarkEnd w:id="310"/>
      <w:r w:rsidRPr="00855791">
        <w:t>Distribution</w:t>
      </w:r>
      <w:bookmarkEnd w:id="311"/>
    </w:p>
    <w:p w14:paraId="01CDF566" w14:textId="77777777" w:rsidR="00915683" w:rsidRPr="00855791" w:rsidRDefault="00915683" w:rsidP="000D24B8">
      <w:pPr>
        <w:pStyle w:val="Heading3"/>
      </w:pPr>
      <w:bookmarkStart w:id="312" w:name="_Ref351894525"/>
      <w:r w:rsidRPr="00855791">
        <w:t>Mandatory propert</w:t>
      </w:r>
      <w:bookmarkEnd w:id="312"/>
      <w:r w:rsidR="001C05B2" w:rsidRPr="00855791">
        <w:t>ies for Distribution</w:t>
      </w:r>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1C05B2" w:rsidRPr="00855791" w14:paraId="1B335514" w14:textId="77777777" w:rsidTr="00624A16">
        <w:trPr>
          <w:cnfStyle w:val="100000000000" w:firstRow="1" w:lastRow="0" w:firstColumn="0" w:lastColumn="0" w:oddVBand="0" w:evenVBand="0" w:oddHBand="0" w:evenHBand="0" w:firstRowFirstColumn="0" w:firstRowLastColumn="0" w:lastRowFirstColumn="0" w:lastRowLastColumn="0"/>
          <w:cantSplit/>
        </w:trPr>
        <w:tc>
          <w:tcPr>
            <w:tcW w:w="1101" w:type="dxa"/>
          </w:tcPr>
          <w:p w14:paraId="554BE8C6" w14:textId="77777777" w:rsidR="001C05B2" w:rsidRPr="00855791" w:rsidRDefault="001C05B2" w:rsidP="006E2771">
            <w:pPr>
              <w:pStyle w:val="Tableheading"/>
            </w:pPr>
            <w:r w:rsidRPr="00855791">
              <w:t>Property</w:t>
            </w:r>
          </w:p>
        </w:tc>
        <w:tc>
          <w:tcPr>
            <w:tcW w:w="1842" w:type="dxa"/>
          </w:tcPr>
          <w:p w14:paraId="5C2DDFE7" w14:textId="77777777" w:rsidR="001C05B2" w:rsidRPr="00855791" w:rsidRDefault="001C05B2" w:rsidP="006E2771">
            <w:pPr>
              <w:pStyle w:val="Tableheading"/>
            </w:pPr>
            <w:r w:rsidRPr="00855791">
              <w:t>URI</w:t>
            </w:r>
          </w:p>
        </w:tc>
        <w:tc>
          <w:tcPr>
            <w:tcW w:w="1985" w:type="dxa"/>
          </w:tcPr>
          <w:p w14:paraId="66F387F1" w14:textId="77777777" w:rsidR="001C05B2" w:rsidRPr="00855791" w:rsidRDefault="001C05B2" w:rsidP="006E2771">
            <w:pPr>
              <w:pStyle w:val="Tableheading"/>
            </w:pPr>
            <w:r w:rsidRPr="00855791">
              <w:t>Range</w:t>
            </w:r>
          </w:p>
        </w:tc>
        <w:tc>
          <w:tcPr>
            <w:tcW w:w="3260" w:type="dxa"/>
          </w:tcPr>
          <w:p w14:paraId="27B31F64" w14:textId="77777777" w:rsidR="001C05B2" w:rsidRPr="00855791" w:rsidRDefault="001C05B2" w:rsidP="006E2771">
            <w:pPr>
              <w:pStyle w:val="Tableheading"/>
            </w:pPr>
            <w:r w:rsidRPr="00855791">
              <w:t>Usage note</w:t>
            </w:r>
          </w:p>
        </w:tc>
        <w:tc>
          <w:tcPr>
            <w:tcW w:w="709" w:type="dxa"/>
          </w:tcPr>
          <w:p w14:paraId="1DC7F5F4" w14:textId="77777777" w:rsidR="001C05B2" w:rsidRPr="00855791" w:rsidRDefault="001C05B2" w:rsidP="006E2771">
            <w:pPr>
              <w:pStyle w:val="Tableheading"/>
            </w:pPr>
            <w:r w:rsidRPr="00855791">
              <w:t>Card</w:t>
            </w:r>
          </w:p>
        </w:tc>
      </w:tr>
      <w:tr w:rsidR="001C05B2" w:rsidRPr="00855791" w14:paraId="231D72F8" w14:textId="77777777" w:rsidTr="00624A16">
        <w:trPr>
          <w:cantSplit/>
        </w:trPr>
        <w:tc>
          <w:tcPr>
            <w:tcW w:w="1101" w:type="dxa"/>
          </w:tcPr>
          <w:p w14:paraId="1B53A607" w14:textId="77777777" w:rsidR="001C05B2" w:rsidRPr="00855791" w:rsidRDefault="001C05B2" w:rsidP="006E2771">
            <w:pPr>
              <w:pStyle w:val="Tableentry"/>
            </w:pPr>
            <w:r w:rsidRPr="00855791">
              <w:t>access URL</w:t>
            </w:r>
          </w:p>
        </w:tc>
        <w:tc>
          <w:tcPr>
            <w:tcW w:w="1842" w:type="dxa"/>
          </w:tcPr>
          <w:p w14:paraId="73151223" w14:textId="77777777" w:rsidR="001C05B2" w:rsidRPr="00855791" w:rsidRDefault="001C05B2" w:rsidP="006E2771">
            <w:pPr>
              <w:pStyle w:val="Tableentry"/>
            </w:pPr>
            <w:r w:rsidRPr="00855791">
              <w:t>dcat:accessURL</w:t>
            </w:r>
          </w:p>
        </w:tc>
        <w:tc>
          <w:tcPr>
            <w:tcW w:w="1985" w:type="dxa"/>
          </w:tcPr>
          <w:p w14:paraId="0A65C061" w14:textId="77777777" w:rsidR="001C05B2" w:rsidRPr="00855791" w:rsidRDefault="001C05B2" w:rsidP="006E2771">
            <w:pPr>
              <w:pStyle w:val="Tableentry"/>
            </w:pPr>
            <w:r w:rsidRPr="00855791">
              <w:t>rdfs:Resource</w:t>
            </w:r>
          </w:p>
        </w:tc>
        <w:tc>
          <w:tcPr>
            <w:tcW w:w="3260" w:type="dxa"/>
          </w:tcPr>
          <w:p w14:paraId="7C91FFDC" w14:textId="77777777" w:rsidR="001C05B2" w:rsidRPr="00855791" w:rsidRDefault="001C05B2" w:rsidP="006E2771">
            <w:pPr>
              <w:pStyle w:val="Tableentry"/>
            </w:pPr>
            <w:r w:rsidRPr="00855791">
              <w:t xml:space="preserve">This property contains a URL that gives access to a </w:t>
            </w:r>
            <w:r w:rsidR="00E63D3B" w:rsidRPr="00855791">
              <w:t>Distribution</w:t>
            </w:r>
            <w:r w:rsidRPr="00855791">
              <w:t xml:space="preserve"> of the </w:t>
            </w:r>
            <w:r w:rsidR="00E63D3B" w:rsidRPr="00855791">
              <w:t>Dataset</w:t>
            </w:r>
            <w:r w:rsidRPr="00855791">
              <w:t xml:space="preserve">. </w:t>
            </w:r>
            <w:r w:rsidR="00510F04" w:rsidRPr="00855791">
              <w:t>The resource at the access</w:t>
            </w:r>
            <w:r w:rsidR="00E63D88" w:rsidRPr="00855791">
              <w:t xml:space="preserve"> </w:t>
            </w:r>
            <w:r w:rsidR="00510F04" w:rsidRPr="00855791">
              <w:t xml:space="preserve">URL may contain information about how to get the </w:t>
            </w:r>
            <w:r w:rsidR="00E63D3B" w:rsidRPr="00855791">
              <w:t>Dataset</w:t>
            </w:r>
            <w:r w:rsidR="000F5580" w:rsidRPr="00855791">
              <w:t>.</w:t>
            </w:r>
            <w:r w:rsidR="00510F04" w:rsidRPr="00855791">
              <w:t xml:space="preserve"> </w:t>
            </w:r>
          </w:p>
        </w:tc>
        <w:tc>
          <w:tcPr>
            <w:tcW w:w="709" w:type="dxa"/>
          </w:tcPr>
          <w:p w14:paraId="081184B9" w14:textId="77777777" w:rsidR="001C05B2" w:rsidRPr="00855791" w:rsidRDefault="001C05B2" w:rsidP="006E2771">
            <w:pPr>
              <w:pStyle w:val="Tableentry"/>
            </w:pPr>
            <w:r w:rsidRPr="00855791">
              <w:t>1..</w:t>
            </w:r>
            <w:r w:rsidR="00671ED7" w:rsidRPr="00855791">
              <w:t>n</w:t>
            </w:r>
          </w:p>
        </w:tc>
      </w:tr>
    </w:tbl>
    <w:p w14:paraId="40F49699" w14:textId="77777777" w:rsidR="006416FD" w:rsidRPr="00855791" w:rsidRDefault="006416FD" w:rsidP="006416FD">
      <w:pPr>
        <w:pStyle w:val="Heading3"/>
      </w:pPr>
      <w:r w:rsidRPr="00855791">
        <w:t>Recommended properties for Distribution</w:t>
      </w:r>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6416FD" w:rsidRPr="00855791" w14:paraId="11EB3DAA" w14:textId="77777777" w:rsidTr="006416FD">
        <w:trPr>
          <w:cnfStyle w:val="100000000000" w:firstRow="1" w:lastRow="0" w:firstColumn="0" w:lastColumn="0" w:oddVBand="0" w:evenVBand="0" w:oddHBand="0" w:evenHBand="0" w:firstRowFirstColumn="0" w:firstRowLastColumn="0" w:lastRowFirstColumn="0" w:lastRowLastColumn="0"/>
          <w:cantSplit/>
        </w:trPr>
        <w:tc>
          <w:tcPr>
            <w:tcW w:w="1101" w:type="dxa"/>
          </w:tcPr>
          <w:p w14:paraId="0242487F" w14:textId="77777777" w:rsidR="006416FD" w:rsidRPr="00855791" w:rsidRDefault="006416FD" w:rsidP="006E2771">
            <w:pPr>
              <w:pStyle w:val="Tableheading"/>
            </w:pPr>
            <w:r w:rsidRPr="00855791">
              <w:t>Property</w:t>
            </w:r>
          </w:p>
        </w:tc>
        <w:tc>
          <w:tcPr>
            <w:tcW w:w="1842" w:type="dxa"/>
          </w:tcPr>
          <w:p w14:paraId="43E3EC9B" w14:textId="77777777" w:rsidR="006416FD" w:rsidRPr="00855791" w:rsidRDefault="006416FD" w:rsidP="006E2771">
            <w:pPr>
              <w:pStyle w:val="Tableheading"/>
            </w:pPr>
            <w:r w:rsidRPr="00855791">
              <w:t>URI</w:t>
            </w:r>
          </w:p>
        </w:tc>
        <w:tc>
          <w:tcPr>
            <w:tcW w:w="1985" w:type="dxa"/>
          </w:tcPr>
          <w:p w14:paraId="19F8C031" w14:textId="77777777" w:rsidR="006416FD" w:rsidRPr="00855791" w:rsidRDefault="006416FD" w:rsidP="006E2771">
            <w:pPr>
              <w:pStyle w:val="Tableheading"/>
            </w:pPr>
            <w:r w:rsidRPr="00855791">
              <w:t>Range</w:t>
            </w:r>
          </w:p>
        </w:tc>
        <w:tc>
          <w:tcPr>
            <w:tcW w:w="3260" w:type="dxa"/>
          </w:tcPr>
          <w:p w14:paraId="76F1E606" w14:textId="77777777" w:rsidR="006416FD" w:rsidRPr="00855791" w:rsidRDefault="006416FD" w:rsidP="006E2771">
            <w:pPr>
              <w:pStyle w:val="Tableheading"/>
            </w:pPr>
            <w:r w:rsidRPr="00855791">
              <w:t>Usage note</w:t>
            </w:r>
          </w:p>
        </w:tc>
        <w:tc>
          <w:tcPr>
            <w:tcW w:w="709" w:type="dxa"/>
          </w:tcPr>
          <w:p w14:paraId="3912664C" w14:textId="77777777" w:rsidR="006416FD" w:rsidRPr="00855791" w:rsidRDefault="006416FD" w:rsidP="006E2771">
            <w:pPr>
              <w:pStyle w:val="Tableheading"/>
            </w:pPr>
            <w:r w:rsidRPr="00855791">
              <w:t>Card</w:t>
            </w:r>
          </w:p>
        </w:tc>
      </w:tr>
      <w:tr w:rsidR="006416FD" w:rsidRPr="00855791" w14:paraId="78EFBA0E" w14:textId="77777777" w:rsidTr="006416FD">
        <w:trPr>
          <w:cantSplit/>
        </w:trPr>
        <w:tc>
          <w:tcPr>
            <w:tcW w:w="1101" w:type="dxa"/>
          </w:tcPr>
          <w:p w14:paraId="08A96440" w14:textId="77777777" w:rsidR="006416FD" w:rsidRPr="00855791" w:rsidRDefault="006416FD" w:rsidP="006E2771">
            <w:pPr>
              <w:pStyle w:val="Tableentry"/>
            </w:pPr>
            <w:r w:rsidRPr="00855791">
              <w:t>description</w:t>
            </w:r>
          </w:p>
        </w:tc>
        <w:tc>
          <w:tcPr>
            <w:tcW w:w="1842" w:type="dxa"/>
          </w:tcPr>
          <w:p w14:paraId="65779548" w14:textId="77777777" w:rsidR="006416FD" w:rsidRPr="00855791" w:rsidRDefault="006416FD" w:rsidP="006E2771">
            <w:pPr>
              <w:pStyle w:val="Tableentry"/>
            </w:pPr>
            <w:r w:rsidRPr="00855791">
              <w:t>dct:description</w:t>
            </w:r>
          </w:p>
        </w:tc>
        <w:tc>
          <w:tcPr>
            <w:tcW w:w="1985" w:type="dxa"/>
          </w:tcPr>
          <w:p w14:paraId="37A6E78A" w14:textId="77777777" w:rsidR="006416FD" w:rsidRPr="00855791" w:rsidRDefault="006416FD" w:rsidP="006E2771">
            <w:pPr>
              <w:pStyle w:val="Tableentry"/>
            </w:pPr>
            <w:r w:rsidRPr="00855791">
              <w:t>rdfs:Literal</w:t>
            </w:r>
          </w:p>
        </w:tc>
        <w:tc>
          <w:tcPr>
            <w:tcW w:w="3260" w:type="dxa"/>
          </w:tcPr>
          <w:p w14:paraId="190D60B1" w14:textId="77777777" w:rsidR="006416FD" w:rsidRPr="00855791" w:rsidRDefault="006416FD" w:rsidP="006E2771">
            <w:pPr>
              <w:pStyle w:val="Tableentry"/>
            </w:pPr>
            <w:r w:rsidRPr="00855791">
              <w:t xml:space="preserve">This property contains a free-text account of the </w:t>
            </w:r>
            <w:r w:rsidR="00E63D3B" w:rsidRPr="00855791">
              <w:t>Distribution</w:t>
            </w:r>
            <w:r w:rsidRPr="00855791">
              <w:t>. This property can be repeated for parallel language versions of the description.</w:t>
            </w:r>
          </w:p>
        </w:tc>
        <w:tc>
          <w:tcPr>
            <w:tcW w:w="709" w:type="dxa"/>
          </w:tcPr>
          <w:p w14:paraId="31432BB0" w14:textId="77777777" w:rsidR="006416FD" w:rsidRPr="00855791" w:rsidRDefault="006416FD" w:rsidP="006E2771">
            <w:pPr>
              <w:pStyle w:val="Tableentry"/>
            </w:pPr>
            <w:r w:rsidRPr="00855791">
              <w:t>0..n</w:t>
            </w:r>
          </w:p>
        </w:tc>
      </w:tr>
      <w:tr w:rsidR="006416FD" w:rsidRPr="00855791" w14:paraId="6F882459" w14:textId="77777777" w:rsidTr="006416FD">
        <w:trPr>
          <w:cantSplit/>
        </w:trPr>
        <w:tc>
          <w:tcPr>
            <w:tcW w:w="1101" w:type="dxa"/>
          </w:tcPr>
          <w:p w14:paraId="1FC190FE" w14:textId="77777777" w:rsidR="006416FD" w:rsidRPr="00855791" w:rsidRDefault="006416FD" w:rsidP="006E2771">
            <w:pPr>
              <w:pStyle w:val="Tableentry"/>
            </w:pPr>
            <w:r w:rsidRPr="00855791">
              <w:t>format</w:t>
            </w:r>
          </w:p>
        </w:tc>
        <w:tc>
          <w:tcPr>
            <w:tcW w:w="1842" w:type="dxa"/>
          </w:tcPr>
          <w:p w14:paraId="5FE414F2" w14:textId="77777777" w:rsidR="006416FD" w:rsidRPr="00855791" w:rsidRDefault="006416FD" w:rsidP="006E2771">
            <w:pPr>
              <w:pStyle w:val="Tableentry"/>
            </w:pPr>
            <w:r w:rsidRPr="00855791">
              <w:t>dct:format</w:t>
            </w:r>
          </w:p>
        </w:tc>
        <w:tc>
          <w:tcPr>
            <w:tcW w:w="1985" w:type="dxa"/>
          </w:tcPr>
          <w:p w14:paraId="4C047C5A" w14:textId="77777777" w:rsidR="006416FD" w:rsidRPr="00855791" w:rsidRDefault="006416FD" w:rsidP="006E2771">
            <w:pPr>
              <w:pStyle w:val="Tableentry"/>
            </w:pPr>
            <w:r w:rsidRPr="00855791">
              <w:t>dct:MediaTypeOrExtent</w:t>
            </w:r>
          </w:p>
        </w:tc>
        <w:tc>
          <w:tcPr>
            <w:tcW w:w="3260" w:type="dxa"/>
          </w:tcPr>
          <w:p w14:paraId="63236CDF" w14:textId="77777777" w:rsidR="006416FD" w:rsidRPr="00855791" w:rsidRDefault="006416FD" w:rsidP="006E2771">
            <w:pPr>
              <w:pStyle w:val="Tableentry"/>
            </w:pPr>
            <w:r w:rsidRPr="00855791">
              <w:t xml:space="preserve">This property refers to the file format of the </w:t>
            </w:r>
            <w:r w:rsidR="00E63D3B" w:rsidRPr="00855791">
              <w:t>Distribution</w:t>
            </w:r>
            <w:r w:rsidRPr="00855791">
              <w:t>.</w:t>
            </w:r>
          </w:p>
        </w:tc>
        <w:tc>
          <w:tcPr>
            <w:tcW w:w="709" w:type="dxa"/>
          </w:tcPr>
          <w:p w14:paraId="6114A198" w14:textId="77777777" w:rsidR="006416FD" w:rsidRPr="00855791" w:rsidRDefault="006416FD" w:rsidP="006E2771">
            <w:pPr>
              <w:pStyle w:val="Tableentry"/>
            </w:pPr>
            <w:r w:rsidRPr="00855791">
              <w:t>0..1</w:t>
            </w:r>
          </w:p>
        </w:tc>
      </w:tr>
      <w:tr w:rsidR="006416FD" w:rsidRPr="00855791" w14:paraId="2A65E36D" w14:textId="77777777" w:rsidTr="006416FD">
        <w:trPr>
          <w:cantSplit/>
        </w:trPr>
        <w:tc>
          <w:tcPr>
            <w:tcW w:w="1101" w:type="dxa"/>
          </w:tcPr>
          <w:p w14:paraId="54E76C42" w14:textId="77777777" w:rsidR="006416FD" w:rsidRPr="00855791" w:rsidRDefault="006416FD" w:rsidP="006E2771">
            <w:pPr>
              <w:pStyle w:val="Tableentry"/>
            </w:pPr>
            <w:r w:rsidRPr="00855791">
              <w:t>licence</w:t>
            </w:r>
          </w:p>
        </w:tc>
        <w:tc>
          <w:tcPr>
            <w:tcW w:w="1842" w:type="dxa"/>
          </w:tcPr>
          <w:p w14:paraId="4D30F89E" w14:textId="77777777" w:rsidR="006416FD" w:rsidRPr="00855791" w:rsidRDefault="006416FD" w:rsidP="006E2771">
            <w:pPr>
              <w:pStyle w:val="Tableentry"/>
            </w:pPr>
            <w:r w:rsidRPr="00855791">
              <w:t>dct:license</w:t>
            </w:r>
          </w:p>
        </w:tc>
        <w:tc>
          <w:tcPr>
            <w:tcW w:w="1985" w:type="dxa"/>
          </w:tcPr>
          <w:p w14:paraId="6ABE9AAA" w14:textId="77777777" w:rsidR="006416FD" w:rsidRPr="00855791" w:rsidRDefault="006416FD" w:rsidP="006E2771">
            <w:pPr>
              <w:pStyle w:val="Tableentry"/>
            </w:pPr>
            <w:r w:rsidRPr="00855791">
              <w:t>dct:LicenseDocument</w:t>
            </w:r>
          </w:p>
        </w:tc>
        <w:tc>
          <w:tcPr>
            <w:tcW w:w="3260" w:type="dxa"/>
          </w:tcPr>
          <w:p w14:paraId="2D4060B9" w14:textId="77777777" w:rsidR="006416FD" w:rsidRPr="00855791" w:rsidRDefault="006416FD" w:rsidP="006E2771">
            <w:pPr>
              <w:pStyle w:val="Tableentry"/>
            </w:pPr>
            <w:r w:rsidRPr="00855791">
              <w:t xml:space="preserve">This property refers to the licence under which the </w:t>
            </w:r>
            <w:r w:rsidR="00E63D3B" w:rsidRPr="00855791">
              <w:t>Distribution</w:t>
            </w:r>
            <w:r w:rsidRPr="00855791">
              <w:t xml:space="preserve"> is made available.</w:t>
            </w:r>
          </w:p>
        </w:tc>
        <w:tc>
          <w:tcPr>
            <w:tcW w:w="709" w:type="dxa"/>
          </w:tcPr>
          <w:p w14:paraId="19CB6171" w14:textId="77777777" w:rsidR="006416FD" w:rsidRPr="00855791" w:rsidRDefault="006416FD" w:rsidP="006E2771">
            <w:pPr>
              <w:pStyle w:val="Tableentry"/>
            </w:pPr>
            <w:r w:rsidRPr="00855791">
              <w:t>0..1</w:t>
            </w:r>
          </w:p>
        </w:tc>
      </w:tr>
    </w:tbl>
    <w:p w14:paraId="7C915BC7" w14:textId="77777777" w:rsidR="00915683" w:rsidRPr="00855791" w:rsidRDefault="00915683" w:rsidP="001C05B2">
      <w:pPr>
        <w:pStyle w:val="Heading3"/>
      </w:pPr>
      <w:r w:rsidRPr="00855791">
        <w:t>Optional properties</w:t>
      </w:r>
      <w:r w:rsidR="001C05B2" w:rsidRPr="00855791">
        <w:t xml:space="preserve"> for Distribution</w:t>
      </w:r>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1C05B2" w:rsidRPr="00855791" w14:paraId="003451E4" w14:textId="77777777" w:rsidTr="00087125">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14:paraId="6F7ADC19" w14:textId="77777777" w:rsidR="001C05B2" w:rsidRPr="00855791" w:rsidRDefault="001C05B2" w:rsidP="006E2771">
            <w:pPr>
              <w:pStyle w:val="Tableheading"/>
            </w:pPr>
            <w:r w:rsidRPr="00855791">
              <w:t>Property</w:t>
            </w:r>
          </w:p>
        </w:tc>
        <w:tc>
          <w:tcPr>
            <w:tcW w:w="1672" w:type="dxa"/>
          </w:tcPr>
          <w:p w14:paraId="575AA032" w14:textId="77777777" w:rsidR="001C05B2" w:rsidRPr="00855791" w:rsidRDefault="001C05B2" w:rsidP="006E2771">
            <w:pPr>
              <w:pStyle w:val="Tableheading"/>
            </w:pPr>
            <w:r w:rsidRPr="00855791">
              <w:t>URI</w:t>
            </w:r>
          </w:p>
        </w:tc>
        <w:tc>
          <w:tcPr>
            <w:tcW w:w="1985" w:type="dxa"/>
          </w:tcPr>
          <w:p w14:paraId="4AC07468" w14:textId="77777777" w:rsidR="001C05B2" w:rsidRPr="00855791" w:rsidRDefault="001C05B2" w:rsidP="006E2771">
            <w:pPr>
              <w:pStyle w:val="Tableheading"/>
            </w:pPr>
            <w:r w:rsidRPr="00855791">
              <w:t>Range</w:t>
            </w:r>
          </w:p>
        </w:tc>
        <w:tc>
          <w:tcPr>
            <w:tcW w:w="3260" w:type="dxa"/>
          </w:tcPr>
          <w:p w14:paraId="543E963E" w14:textId="77777777" w:rsidR="001C05B2" w:rsidRPr="00855791" w:rsidRDefault="001C05B2" w:rsidP="006E2771">
            <w:pPr>
              <w:pStyle w:val="Tableheading"/>
            </w:pPr>
            <w:r w:rsidRPr="00855791">
              <w:t>Usage note</w:t>
            </w:r>
          </w:p>
        </w:tc>
        <w:tc>
          <w:tcPr>
            <w:tcW w:w="709" w:type="dxa"/>
          </w:tcPr>
          <w:p w14:paraId="0016A7E9" w14:textId="77777777" w:rsidR="001C05B2" w:rsidRPr="00855791" w:rsidRDefault="001C05B2" w:rsidP="006E2771">
            <w:pPr>
              <w:pStyle w:val="Tableheading"/>
            </w:pPr>
            <w:r w:rsidRPr="00855791">
              <w:t>Card.</w:t>
            </w:r>
          </w:p>
        </w:tc>
      </w:tr>
      <w:tr w:rsidR="001C05B2" w:rsidRPr="00855791" w14:paraId="7B14D5DD" w14:textId="77777777" w:rsidTr="00087125">
        <w:trPr>
          <w:cantSplit/>
        </w:trPr>
        <w:tc>
          <w:tcPr>
            <w:tcW w:w="1271" w:type="dxa"/>
          </w:tcPr>
          <w:p w14:paraId="72364CCD" w14:textId="77777777" w:rsidR="001C05B2" w:rsidRPr="00855791" w:rsidRDefault="001C05B2" w:rsidP="006E2771">
            <w:pPr>
              <w:pStyle w:val="Tableentry"/>
            </w:pPr>
            <w:r w:rsidRPr="00855791">
              <w:t>byte</w:t>
            </w:r>
            <w:r w:rsidR="006625BF" w:rsidRPr="00855791">
              <w:t xml:space="preserve"> s</w:t>
            </w:r>
            <w:r w:rsidRPr="00855791">
              <w:t>ize</w:t>
            </w:r>
          </w:p>
        </w:tc>
        <w:tc>
          <w:tcPr>
            <w:tcW w:w="1672" w:type="dxa"/>
          </w:tcPr>
          <w:p w14:paraId="282D4C14" w14:textId="77777777" w:rsidR="001C05B2" w:rsidRPr="00855791" w:rsidRDefault="001C05B2" w:rsidP="006E2771">
            <w:pPr>
              <w:pStyle w:val="Tableentry"/>
            </w:pPr>
            <w:r w:rsidRPr="00855791">
              <w:t>dcat:byteSize</w:t>
            </w:r>
          </w:p>
        </w:tc>
        <w:tc>
          <w:tcPr>
            <w:tcW w:w="1985" w:type="dxa"/>
          </w:tcPr>
          <w:p w14:paraId="6CCC6691" w14:textId="77777777" w:rsidR="001C05B2" w:rsidRPr="00855791" w:rsidRDefault="001C05B2" w:rsidP="006E2771">
            <w:pPr>
              <w:pStyle w:val="Tableentry"/>
            </w:pPr>
            <w:r w:rsidRPr="00855791">
              <w:t>rdfs:Literal typed as xsd:decimal</w:t>
            </w:r>
          </w:p>
        </w:tc>
        <w:tc>
          <w:tcPr>
            <w:tcW w:w="3260" w:type="dxa"/>
          </w:tcPr>
          <w:p w14:paraId="7887B791" w14:textId="77777777" w:rsidR="001C05B2" w:rsidRPr="00855791" w:rsidRDefault="001C05B2" w:rsidP="006E2771">
            <w:pPr>
              <w:pStyle w:val="Tableentry"/>
            </w:pPr>
            <w:r w:rsidRPr="00855791">
              <w:t xml:space="preserve">This property contains the size of a </w:t>
            </w:r>
            <w:r w:rsidR="00E63D3B" w:rsidRPr="00855791">
              <w:t>Distribution</w:t>
            </w:r>
            <w:r w:rsidRPr="00855791">
              <w:t xml:space="preserve"> in bytes.</w:t>
            </w:r>
          </w:p>
        </w:tc>
        <w:tc>
          <w:tcPr>
            <w:tcW w:w="709" w:type="dxa"/>
          </w:tcPr>
          <w:p w14:paraId="099A2F4A" w14:textId="77777777" w:rsidR="001C05B2" w:rsidRPr="00855791" w:rsidRDefault="001C05B2" w:rsidP="006E2771">
            <w:pPr>
              <w:pStyle w:val="Tableentry"/>
            </w:pPr>
            <w:r w:rsidRPr="00855791">
              <w:t>0..1</w:t>
            </w:r>
          </w:p>
        </w:tc>
      </w:tr>
      <w:tr w:rsidR="008C6660" w:rsidRPr="00855791" w14:paraId="6EAA0585" w14:textId="77777777" w:rsidTr="00087125">
        <w:trPr>
          <w:cantSplit/>
        </w:trPr>
        <w:tc>
          <w:tcPr>
            <w:tcW w:w="1271" w:type="dxa"/>
          </w:tcPr>
          <w:p w14:paraId="695D7106" w14:textId="77777777" w:rsidR="008C6660" w:rsidRPr="00855791" w:rsidRDefault="008C6660" w:rsidP="006E2771">
            <w:pPr>
              <w:pStyle w:val="Tableentry"/>
            </w:pPr>
            <w:r w:rsidRPr="00855791">
              <w:t>checksum</w:t>
            </w:r>
          </w:p>
        </w:tc>
        <w:tc>
          <w:tcPr>
            <w:tcW w:w="1672" w:type="dxa"/>
          </w:tcPr>
          <w:p w14:paraId="40C5E931" w14:textId="77777777" w:rsidR="008C6660" w:rsidRPr="00855791" w:rsidRDefault="008C6660" w:rsidP="006E2771">
            <w:pPr>
              <w:pStyle w:val="Tableentry"/>
            </w:pPr>
            <w:r w:rsidRPr="00855791">
              <w:t>spdx:checksum</w:t>
            </w:r>
          </w:p>
        </w:tc>
        <w:tc>
          <w:tcPr>
            <w:tcW w:w="1985" w:type="dxa"/>
          </w:tcPr>
          <w:p w14:paraId="038FD9DE" w14:textId="77777777" w:rsidR="008C6660" w:rsidRPr="00855791" w:rsidRDefault="008C6660" w:rsidP="006E2771">
            <w:pPr>
              <w:pStyle w:val="Tableentry"/>
            </w:pPr>
            <w:r w:rsidRPr="00855791">
              <w:t>spdx:Checksum</w:t>
            </w:r>
          </w:p>
        </w:tc>
        <w:tc>
          <w:tcPr>
            <w:tcW w:w="3260" w:type="dxa"/>
          </w:tcPr>
          <w:p w14:paraId="40A5BDB0" w14:textId="4449E349" w:rsidR="008C6660" w:rsidRPr="00855791" w:rsidRDefault="008C6660" w:rsidP="00A2709D">
            <w:pPr>
              <w:pStyle w:val="Tableentry"/>
            </w:pPr>
            <w:r w:rsidRPr="00855791">
              <w:t xml:space="preserve">This property provides a mechanism that can be used to verify that the contents of a </w:t>
            </w:r>
            <w:r w:rsidR="00A2709D" w:rsidRPr="00855791">
              <w:t>distribution</w:t>
            </w:r>
            <w:r w:rsidRPr="00855791">
              <w:t xml:space="preserve"> have not changed</w:t>
            </w:r>
          </w:p>
        </w:tc>
        <w:tc>
          <w:tcPr>
            <w:tcW w:w="709" w:type="dxa"/>
          </w:tcPr>
          <w:p w14:paraId="316AF0F0" w14:textId="77777777" w:rsidR="008C6660" w:rsidRPr="00855791" w:rsidRDefault="008C6660" w:rsidP="006E2771">
            <w:pPr>
              <w:pStyle w:val="Tableentry"/>
            </w:pPr>
            <w:r w:rsidRPr="00855791">
              <w:t>0..1</w:t>
            </w:r>
          </w:p>
        </w:tc>
      </w:tr>
      <w:tr w:rsidR="002A2EAC" w:rsidRPr="00855791" w14:paraId="71B80288" w14:textId="77777777" w:rsidTr="00087125">
        <w:trPr>
          <w:cantSplit/>
        </w:trPr>
        <w:tc>
          <w:tcPr>
            <w:tcW w:w="1271" w:type="dxa"/>
          </w:tcPr>
          <w:p w14:paraId="7C32C174" w14:textId="77777777" w:rsidR="002A2EAC" w:rsidRPr="00855791" w:rsidRDefault="002A2EAC" w:rsidP="00087125">
            <w:pPr>
              <w:pStyle w:val="Tableentry"/>
            </w:pPr>
            <w:r w:rsidRPr="00855791">
              <w:t>documentation</w:t>
            </w:r>
          </w:p>
        </w:tc>
        <w:tc>
          <w:tcPr>
            <w:tcW w:w="1672" w:type="dxa"/>
          </w:tcPr>
          <w:p w14:paraId="42347EBE" w14:textId="77777777" w:rsidR="002A2EAC" w:rsidRPr="00855791" w:rsidRDefault="002A2EAC" w:rsidP="00087125">
            <w:pPr>
              <w:pStyle w:val="Tableentry"/>
            </w:pPr>
            <w:r w:rsidRPr="00855791">
              <w:t>foaf:page</w:t>
            </w:r>
          </w:p>
        </w:tc>
        <w:tc>
          <w:tcPr>
            <w:tcW w:w="1985" w:type="dxa"/>
          </w:tcPr>
          <w:p w14:paraId="72EF25BF" w14:textId="77777777" w:rsidR="002A2EAC" w:rsidRPr="00855791" w:rsidRDefault="002A2EAC" w:rsidP="00087125">
            <w:pPr>
              <w:pStyle w:val="Tableentry"/>
            </w:pPr>
            <w:r w:rsidRPr="00855791">
              <w:t>foaf:Document</w:t>
            </w:r>
          </w:p>
        </w:tc>
        <w:tc>
          <w:tcPr>
            <w:tcW w:w="3260" w:type="dxa"/>
          </w:tcPr>
          <w:p w14:paraId="5B8811B6" w14:textId="728ED708" w:rsidR="002A2EAC" w:rsidRPr="00855791" w:rsidRDefault="002A2EAC" w:rsidP="002A2EAC">
            <w:pPr>
              <w:pStyle w:val="Tableentry"/>
            </w:pPr>
            <w:r w:rsidRPr="00855791">
              <w:t>This property refers to a page or document about this Distribution.</w:t>
            </w:r>
          </w:p>
        </w:tc>
        <w:tc>
          <w:tcPr>
            <w:tcW w:w="709" w:type="dxa"/>
          </w:tcPr>
          <w:p w14:paraId="0E1C60BE" w14:textId="77777777" w:rsidR="002A2EAC" w:rsidRPr="00855791" w:rsidRDefault="002A2EAC" w:rsidP="00087125">
            <w:pPr>
              <w:pStyle w:val="Tableentry"/>
            </w:pPr>
            <w:r w:rsidRPr="00855791">
              <w:t>0..n</w:t>
            </w:r>
          </w:p>
        </w:tc>
      </w:tr>
      <w:tr w:rsidR="001C05B2" w:rsidRPr="00855791" w14:paraId="7A915DB6" w14:textId="77777777" w:rsidTr="00087125">
        <w:trPr>
          <w:cantSplit/>
        </w:trPr>
        <w:tc>
          <w:tcPr>
            <w:tcW w:w="1271" w:type="dxa"/>
          </w:tcPr>
          <w:p w14:paraId="0BA2B375" w14:textId="77777777" w:rsidR="001C05B2" w:rsidRPr="00855791" w:rsidRDefault="001C05B2" w:rsidP="006E2771">
            <w:pPr>
              <w:pStyle w:val="Tableentry"/>
            </w:pPr>
            <w:r w:rsidRPr="00855791">
              <w:t>download URL</w:t>
            </w:r>
          </w:p>
        </w:tc>
        <w:tc>
          <w:tcPr>
            <w:tcW w:w="1672" w:type="dxa"/>
          </w:tcPr>
          <w:p w14:paraId="7BCB57F5" w14:textId="77777777" w:rsidR="001C05B2" w:rsidRPr="00855791" w:rsidRDefault="001C05B2" w:rsidP="006E2771">
            <w:pPr>
              <w:pStyle w:val="Tableentry"/>
            </w:pPr>
            <w:r w:rsidRPr="00855791">
              <w:t>dcat:downloadURL</w:t>
            </w:r>
          </w:p>
        </w:tc>
        <w:tc>
          <w:tcPr>
            <w:tcW w:w="1985" w:type="dxa"/>
          </w:tcPr>
          <w:p w14:paraId="42FA44A5" w14:textId="77777777" w:rsidR="001C05B2" w:rsidRPr="00855791" w:rsidRDefault="001C05B2" w:rsidP="006E2771">
            <w:pPr>
              <w:pStyle w:val="Tableentry"/>
            </w:pPr>
            <w:r w:rsidRPr="00855791">
              <w:t>rdfs:Resource</w:t>
            </w:r>
          </w:p>
        </w:tc>
        <w:tc>
          <w:tcPr>
            <w:tcW w:w="3260" w:type="dxa"/>
          </w:tcPr>
          <w:p w14:paraId="1628447D" w14:textId="6DD14D1B" w:rsidR="001C05B2" w:rsidRPr="00855791" w:rsidRDefault="001C05B2" w:rsidP="006E2771">
            <w:pPr>
              <w:pStyle w:val="Tableentry"/>
            </w:pPr>
            <w:r w:rsidRPr="00855791">
              <w:t xml:space="preserve">This property contains a URL that is </w:t>
            </w:r>
            <w:r w:rsidR="00EF662D" w:rsidRPr="00855791">
              <w:t xml:space="preserve">a </w:t>
            </w:r>
            <w:r w:rsidRPr="00855791">
              <w:t xml:space="preserve">direct link to a downloadable file in a given format. </w:t>
            </w:r>
          </w:p>
        </w:tc>
        <w:tc>
          <w:tcPr>
            <w:tcW w:w="709" w:type="dxa"/>
          </w:tcPr>
          <w:p w14:paraId="21D81B05" w14:textId="77777777" w:rsidR="001C05B2" w:rsidRPr="00855791" w:rsidRDefault="001C05B2" w:rsidP="006E2771">
            <w:pPr>
              <w:pStyle w:val="Tableentry"/>
            </w:pPr>
            <w:r w:rsidRPr="00855791">
              <w:t>0..</w:t>
            </w:r>
            <w:r w:rsidR="00A421AD" w:rsidRPr="00855791">
              <w:t>n</w:t>
            </w:r>
          </w:p>
        </w:tc>
      </w:tr>
      <w:tr w:rsidR="002A2EAC" w:rsidRPr="00855791" w14:paraId="0396510D" w14:textId="77777777" w:rsidTr="00087125">
        <w:trPr>
          <w:cantSplit/>
        </w:trPr>
        <w:tc>
          <w:tcPr>
            <w:tcW w:w="1271" w:type="dxa"/>
          </w:tcPr>
          <w:p w14:paraId="25D441D2" w14:textId="77777777" w:rsidR="002A2EAC" w:rsidRPr="00855791" w:rsidRDefault="002A2EAC" w:rsidP="00087125">
            <w:pPr>
              <w:pStyle w:val="Tableentry"/>
            </w:pPr>
            <w:r w:rsidRPr="00855791">
              <w:t>language</w:t>
            </w:r>
          </w:p>
        </w:tc>
        <w:tc>
          <w:tcPr>
            <w:tcW w:w="1672" w:type="dxa"/>
          </w:tcPr>
          <w:p w14:paraId="5AEDDBF2" w14:textId="77777777" w:rsidR="002A2EAC" w:rsidRPr="00855791" w:rsidRDefault="002A2EAC" w:rsidP="00087125">
            <w:pPr>
              <w:pStyle w:val="Tableentry"/>
            </w:pPr>
            <w:r w:rsidRPr="00855791">
              <w:t>dct:language</w:t>
            </w:r>
          </w:p>
        </w:tc>
        <w:tc>
          <w:tcPr>
            <w:tcW w:w="1985" w:type="dxa"/>
          </w:tcPr>
          <w:p w14:paraId="721BB7C4" w14:textId="77777777" w:rsidR="002A2EAC" w:rsidRPr="00855791" w:rsidRDefault="002A2EAC" w:rsidP="00087125">
            <w:pPr>
              <w:pStyle w:val="Tableentry"/>
            </w:pPr>
            <w:r w:rsidRPr="00855791">
              <w:t>dct:LinguisticSystem</w:t>
            </w:r>
          </w:p>
        </w:tc>
        <w:tc>
          <w:tcPr>
            <w:tcW w:w="3260" w:type="dxa"/>
          </w:tcPr>
          <w:p w14:paraId="2C65C6C7" w14:textId="6CDC421E" w:rsidR="002A2EAC" w:rsidRPr="00855791" w:rsidRDefault="002A2EAC" w:rsidP="002A2EAC">
            <w:pPr>
              <w:pStyle w:val="Tableentry"/>
            </w:pPr>
            <w:r w:rsidRPr="00855791">
              <w:t>This property refers to a language used in the Distribution. This property can be repeated if the metadata is provided in multiple languages.</w:t>
            </w:r>
          </w:p>
        </w:tc>
        <w:tc>
          <w:tcPr>
            <w:tcW w:w="709" w:type="dxa"/>
          </w:tcPr>
          <w:p w14:paraId="57877B69" w14:textId="77777777" w:rsidR="002A2EAC" w:rsidRPr="00855791" w:rsidRDefault="002A2EAC" w:rsidP="00087125">
            <w:pPr>
              <w:pStyle w:val="Tableentry"/>
            </w:pPr>
            <w:r w:rsidRPr="00855791">
              <w:t>0..n</w:t>
            </w:r>
          </w:p>
        </w:tc>
      </w:tr>
      <w:tr w:rsidR="00EF662D" w:rsidRPr="00855791" w14:paraId="59CDC218" w14:textId="77777777" w:rsidTr="00087125">
        <w:trPr>
          <w:cantSplit/>
        </w:trPr>
        <w:tc>
          <w:tcPr>
            <w:tcW w:w="1271" w:type="dxa"/>
          </w:tcPr>
          <w:p w14:paraId="0752CF87" w14:textId="77777777" w:rsidR="00EF662D" w:rsidRPr="00855791" w:rsidRDefault="00EF662D" w:rsidP="00087125">
            <w:pPr>
              <w:pStyle w:val="Tableentry"/>
            </w:pPr>
            <w:r w:rsidRPr="00855791">
              <w:t>linked schemas</w:t>
            </w:r>
          </w:p>
        </w:tc>
        <w:tc>
          <w:tcPr>
            <w:tcW w:w="1672" w:type="dxa"/>
          </w:tcPr>
          <w:p w14:paraId="0EF02BA3" w14:textId="77777777" w:rsidR="00EF662D" w:rsidRPr="00855791" w:rsidRDefault="00EF662D" w:rsidP="00087125">
            <w:pPr>
              <w:pStyle w:val="Tableentry"/>
            </w:pPr>
            <w:r w:rsidRPr="00855791">
              <w:t>dct:conformsTo</w:t>
            </w:r>
          </w:p>
        </w:tc>
        <w:tc>
          <w:tcPr>
            <w:tcW w:w="1985" w:type="dxa"/>
          </w:tcPr>
          <w:p w14:paraId="2EC6CB88" w14:textId="77777777" w:rsidR="00EF662D" w:rsidRPr="00855791" w:rsidRDefault="00EF662D" w:rsidP="00087125">
            <w:pPr>
              <w:pStyle w:val="Tableentry"/>
            </w:pPr>
            <w:r w:rsidRPr="00855791">
              <w:t>dct:Standard</w:t>
            </w:r>
          </w:p>
        </w:tc>
        <w:tc>
          <w:tcPr>
            <w:tcW w:w="3260" w:type="dxa"/>
          </w:tcPr>
          <w:p w14:paraId="1B7AE68B" w14:textId="58E16E9C" w:rsidR="00EF662D" w:rsidRPr="00855791" w:rsidRDefault="002A2EAC" w:rsidP="002A2EAC">
            <w:pPr>
              <w:pStyle w:val="Tableentry"/>
            </w:pPr>
            <w:r w:rsidRPr="00855791">
              <w:t>This property refers to a</w:t>
            </w:r>
            <w:r w:rsidR="00EF662D" w:rsidRPr="00855791">
              <w:t>n established schema to which the described Distribution conforms.</w:t>
            </w:r>
          </w:p>
        </w:tc>
        <w:tc>
          <w:tcPr>
            <w:tcW w:w="709" w:type="dxa"/>
          </w:tcPr>
          <w:p w14:paraId="54EB1692" w14:textId="77777777" w:rsidR="00EF662D" w:rsidRPr="00855791" w:rsidRDefault="00EF662D" w:rsidP="00087125">
            <w:pPr>
              <w:pStyle w:val="Tableentry"/>
            </w:pPr>
            <w:r w:rsidRPr="00855791">
              <w:t>0..n</w:t>
            </w:r>
          </w:p>
        </w:tc>
      </w:tr>
      <w:tr w:rsidR="001B707E" w:rsidRPr="00855791" w14:paraId="56812A1A" w14:textId="77777777" w:rsidTr="00087125">
        <w:trPr>
          <w:cantSplit/>
        </w:trPr>
        <w:tc>
          <w:tcPr>
            <w:tcW w:w="1271" w:type="dxa"/>
          </w:tcPr>
          <w:p w14:paraId="35C51996" w14:textId="77777777" w:rsidR="001B707E" w:rsidRPr="00855791" w:rsidRDefault="001B707E" w:rsidP="006E2771">
            <w:pPr>
              <w:pStyle w:val="Tableentry"/>
            </w:pPr>
            <w:r w:rsidRPr="00855791">
              <w:t>media type</w:t>
            </w:r>
          </w:p>
        </w:tc>
        <w:tc>
          <w:tcPr>
            <w:tcW w:w="1672" w:type="dxa"/>
          </w:tcPr>
          <w:p w14:paraId="65735CBE" w14:textId="77777777" w:rsidR="001B707E" w:rsidRPr="00855791" w:rsidRDefault="001B707E" w:rsidP="006E2771">
            <w:pPr>
              <w:pStyle w:val="Tableentry"/>
            </w:pPr>
            <w:r w:rsidRPr="00855791">
              <w:t>dcat:mediaType, subproperty of dct:format</w:t>
            </w:r>
          </w:p>
        </w:tc>
        <w:tc>
          <w:tcPr>
            <w:tcW w:w="1985" w:type="dxa"/>
          </w:tcPr>
          <w:p w14:paraId="15B9C948" w14:textId="77777777" w:rsidR="001B707E" w:rsidRPr="00855791" w:rsidRDefault="001B707E" w:rsidP="006E2771">
            <w:pPr>
              <w:pStyle w:val="Tableentry"/>
            </w:pPr>
            <w:r w:rsidRPr="00855791">
              <w:t>dct:MediaTypeOrExtent</w:t>
            </w:r>
          </w:p>
        </w:tc>
        <w:tc>
          <w:tcPr>
            <w:tcW w:w="3260" w:type="dxa"/>
          </w:tcPr>
          <w:p w14:paraId="136B83FC" w14:textId="4A6F9365" w:rsidR="001B707E" w:rsidRPr="00855791" w:rsidRDefault="001B707E" w:rsidP="00565AA9">
            <w:pPr>
              <w:pStyle w:val="Tableentry"/>
            </w:pPr>
            <w:r w:rsidRPr="00855791">
              <w:t xml:space="preserve">This property refers to the media type of the </w:t>
            </w:r>
            <w:r w:rsidR="00E63D3B" w:rsidRPr="00855791">
              <w:t>Distribution</w:t>
            </w:r>
            <w:r w:rsidRPr="00855791">
              <w:t xml:space="preserve"> </w:t>
            </w:r>
            <w:r w:rsidR="00565AA9" w:rsidRPr="00855791">
              <w:t>as</w:t>
            </w:r>
            <w:r w:rsidRPr="00855791">
              <w:t xml:space="preserve"> defined in </w:t>
            </w:r>
            <w:r w:rsidR="00565AA9" w:rsidRPr="00855791">
              <w:t xml:space="preserve">the official register of media types managed by </w:t>
            </w:r>
            <w:r w:rsidRPr="00855791">
              <w:t>IANA.</w:t>
            </w:r>
          </w:p>
        </w:tc>
        <w:tc>
          <w:tcPr>
            <w:tcW w:w="709" w:type="dxa"/>
          </w:tcPr>
          <w:p w14:paraId="1EB31033" w14:textId="77777777" w:rsidR="001B707E" w:rsidRPr="00855791" w:rsidRDefault="001B707E" w:rsidP="006E2771">
            <w:pPr>
              <w:pStyle w:val="Tableentry"/>
            </w:pPr>
            <w:r w:rsidRPr="00855791">
              <w:t>0..1</w:t>
            </w:r>
          </w:p>
        </w:tc>
      </w:tr>
      <w:tr w:rsidR="001C05B2" w:rsidRPr="00855791" w14:paraId="19BAC4AC" w14:textId="77777777" w:rsidTr="00087125">
        <w:trPr>
          <w:cantSplit/>
        </w:trPr>
        <w:tc>
          <w:tcPr>
            <w:tcW w:w="1271" w:type="dxa"/>
          </w:tcPr>
          <w:p w14:paraId="3438FC6A" w14:textId="77777777" w:rsidR="001C05B2" w:rsidRPr="00855791" w:rsidRDefault="001C05B2" w:rsidP="006E2771">
            <w:pPr>
              <w:pStyle w:val="Tableentry"/>
            </w:pPr>
            <w:r w:rsidRPr="00855791">
              <w:t>release date</w:t>
            </w:r>
          </w:p>
        </w:tc>
        <w:tc>
          <w:tcPr>
            <w:tcW w:w="1672" w:type="dxa"/>
          </w:tcPr>
          <w:p w14:paraId="0938479A" w14:textId="77777777" w:rsidR="001C05B2" w:rsidRPr="00855791" w:rsidRDefault="001C05B2" w:rsidP="006E2771">
            <w:pPr>
              <w:pStyle w:val="Tableentry"/>
            </w:pPr>
            <w:r w:rsidRPr="00855791">
              <w:t>dct:issued</w:t>
            </w:r>
          </w:p>
        </w:tc>
        <w:tc>
          <w:tcPr>
            <w:tcW w:w="1985" w:type="dxa"/>
          </w:tcPr>
          <w:p w14:paraId="4F1F914C" w14:textId="77777777" w:rsidR="001C05B2" w:rsidRPr="00855791" w:rsidRDefault="00E1606C" w:rsidP="006E2771">
            <w:pPr>
              <w:pStyle w:val="Tableentry"/>
            </w:pPr>
            <w:r w:rsidRPr="00855791">
              <w:t>rdfs:Literal typed as xsd:date or xsd:dateTime</w:t>
            </w:r>
          </w:p>
        </w:tc>
        <w:tc>
          <w:tcPr>
            <w:tcW w:w="3260" w:type="dxa"/>
          </w:tcPr>
          <w:p w14:paraId="0915ECDA" w14:textId="77777777" w:rsidR="001C05B2" w:rsidRPr="00855791" w:rsidRDefault="001C05B2" w:rsidP="006E2771">
            <w:pPr>
              <w:pStyle w:val="Tableentry"/>
            </w:pPr>
            <w:r w:rsidRPr="00855791">
              <w:t xml:space="preserve">This property contains the date of formal issuance (e.g., publication) of the </w:t>
            </w:r>
            <w:r w:rsidR="00E63D3B" w:rsidRPr="00855791">
              <w:t>Distribution</w:t>
            </w:r>
            <w:r w:rsidRPr="00855791">
              <w:t>.</w:t>
            </w:r>
          </w:p>
        </w:tc>
        <w:tc>
          <w:tcPr>
            <w:tcW w:w="709" w:type="dxa"/>
          </w:tcPr>
          <w:p w14:paraId="292C0B50" w14:textId="77777777" w:rsidR="001C05B2" w:rsidRPr="00855791" w:rsidRDefault="001C05B2" w:rsidP="006E2771">
            <w:pPr>
              <w:pStyle w:val="Tableentry"/>
            </w:pPr>
            <w:r w:rsidRPr="00855791">
              <w:t>0..1</w:t>
            </w:r>
          </w:p>
        </w:tc>
      </w:tr>
      <w:tr w:rsidR="001B707E" w:rsidRPr="00855791" w14:paraId="1EF9843C" w14:textId="77777777" w:rsidTr="00087125">
        <w:trPr>
          <w:cantSplit/>
        </w:trPr>
        <w:tc>
          <w:tcPr>
            <w:tcW w:w="1271" w:type="dxa"/>
          </w:tcPr>
          <w:p w14:paraId="2D17AE56" w14:textId="77777777" w:rsidR="001B707E" w:rsidRPr="00855791" w:rsidRDefault="001B707E" w:rsidP="006E2771">
            <w:pPr>
              <w:pStyle w:val="Tableentry"/>
            </w:pPr>
            <w:r w:rsidRPr="00855791">
              <w:t>rights</w:t>
            </w:r>
          </w:p>
        </w:tc>
        <w:tc>
          <w:tcPr>
            <w:tcW w:w="1672" w:type="dxa"/>
          </w:tcPr>
          <w:p w14:paraId="0087E766" w14:textId="77777777" w:rsidR="001B707E" w:rsidRPr="00855791" w:rsidRDefault="001B707E" w:rsidP="006E2771">
            <w:pPr>
              <w:pStyle w:val="Tableentry"/>
            </w:pPr>
            <w:r w:rsidRPr="00855791">
              <w:t>dct:rights</w:t>
            </w:r>
          </w:p>
        </w:tc>
        <w:tc>
          <w:tcPr>
            <w:tcW w:w="1985" w:type="dxa"/>
          </w:tcPr>
          <w:p w14:paraId="78C4D279" w14:textId="77777777" w:rsidR="001B707E" w:rsidRPr="00855791" w:rsidRDefault="001B707E" w:rsidP="006E2771">
            <w:pPr>
              <w:pStyle w:val="Tableentry"/>
            </w:pPr>
            <w:r w:rsidRPr="00855791">
              <w:t>dct:RightsStatement</w:t>
            </w:r>
          </w:p>
        </w:tc>
        <w:tc>
          <w:tcPr>
            <w:tcW w:w="3260" w:type="dxa"/>
          </w:tcPr>
          <w:p w14:paraId="31CB626C" w14:textId="77777777" w:rsidR="001B707E" w:rsidRPr="00855791" w:rsidRDefault="000D24B8" w:rsidP="006E2771">
            <w:pPr>
              <w:pStyle w:val="Tableentry"/>
            </w:pPr>
            <w:r w:rsidRPr="00855791">
              <w:t xml:space="preserve">This property refers to a statement that specifies rights associated with the </w:t>
            </w:r>
            <w:r w:rsidR="00E63D3B" w:rsidRPr="00855791">
              <w:t>Distribution</w:t>
            </w:r>
            <w:r w:rsidRPr="00855791">
              <w:t>.</w:t>
            </w:r>
          </w:p>
        </w:tc>
        <w:tc>
          <w:tcPr>
            <w:tcW w:w="709" w:type="dxa"/>
          </w:tcPr>
          <w:p w14:paraId="628B8EFE" w14:textId="77777777" w:rsidR="001B707E" w:rsidRPr="00855791" w:rsidRDefault="000D24B8" w:rsidP="006E2771">
            <w:pPr>
              <w:pStyle w:val="Tableentry"/>
            </w:pPr>
            <w:r w:rsidRPr="00855791">
              <w:t>0..1</w:t>
            </w:r>
          </w:p>
        </w:tc>
      </w:tr>
      <w:tr w:rsidR="00267C45" w:rsidRPr="00855791" w14:paraId="1E2590E4" w14:textId="77777777" w:rsidTr="00087125">
        <w:trPr>
          <w:cantSplit/>
        </w:trPr>
        <w:tc>
          <w:tcPr>
            <w:tcW w:w="1271" w:type="dxa"/>
          </w:tcPr>
          <w:p w14:paraId="36CEE08F" w14:textId="77777777" w:rsidR="00267C45" w:rsidRPr="00855791" w:rsidRDefault="00267C45" w:rsidP="006E2771">
            <w:pPr>
              <w:pStyle w:val="Tableentry"/>
            </w:pPr>
            <w:r w:rsidRPr="00855791">
              <w:t>status</w:t>
            </w:r>
          </w:p>
        </w:tc>
        <w:tc>
          <w:tcPr>
            <w:tcW w:w="1672" w:type="dxa"/>
          </w:tcPr>
          <w:p w14:paraId="3989A5D7" w14:textId="77777777" w:rsidR="00267C45" w:rsidRPr="00855791" w:rsidRDefault="00267C45" w:rsidP="006E2771">
            <w:pPr>
              <w:pStyle w:val="Tableentry"/>
            </w:pPr>
            <w:r w:rsidRPr="00855791">
              <w:t>adms:status</w:t>
            </w:r>
          </w:p>
        </w:tc>
        <w:tc>
          <w:tcPr>
            <w:tcW w:w="1985" w:type="dxa"/>
          </w:tcPr>
          <w:p w14:paraId="70AC056A" w14:textId="77777777" w:rsidR="00267C45" w:rsidRPr="00855791" w:rsidRDefault="00267C45" w:rsidP="006E2771">
            <w:pPr>
              <w:pStyle w:val="Tableentry"/>
            </w:pPr>
            <w:r w:rsidRPr="00855791">
              <w:t>skos:Concept</w:t>
            </w:r>
          </w:p>
        </w:tc>
        <w:tc>
          <w:tcPr>
            <w:tcW w:w="3260" w:type="dxa"/>
          </w:tcPr>
          <w:p w14:paraId="1258AB52" w14:textId="77777777" w:rsidR="00267C45" w:rsidRPr="00855791" w:rsidRDefault="00267C45" w:rsidP="006E2771">
            <w:pPr>
              <w:pStyle w:val="Tableentry"/>
            </w:pPr>
            <w:r w:rsidRPr="00855791">
              <w:t>This property refers to the maturity of the Distribution</w:t>
            </w:r>
          </w:p>
        </w:tc>
        <w:tc>
          <w:tcPr>
            <w:tcW w:w="709" w:type="dxa"/>
          </w:tcPr>
          <w:p w14:paraId="6EB12D59" w14:textId="77777777" w:rsidR="00267C45" w:rsidRPr="00855791" w:rsidRDefault="00267C45" w:rsidP="006E2771">
            <w:pPr>
              <w:pStyle w:val="Tableentry"/>
            </w:pPr>
            <w:r w:rsidRPr="00855791">
              <w:t>0..1</w:t>
            </w:r>
          </w:p>
        </w:tc>
      </w:tr>
      <w:tr w:rsidR="001C05B2" w:rsidRPr="00855791" w14:paraId="06F30345" w14:textId="77777777" w:rsidTr="00087125">
        <w:trPr>
          <w:cantSplit/>
        </w:trPr>
        <w:tc>
          <w:tcPr>
            <w:tcW w:w="1271" w:type="dxa"/>
          </w:tcPr>
          <w:p w14:paraId="2234417D" w14:textId="77777777" w:rsidR="001C05B2" w:rsidRPr="00855791" w:rsidRDefault="001C05B2" w:rsidP="006E2771">
            <w:pPr>
              <w:pStyle w:val="Tableentry"/>
            </w:pPr>
            <w:r w:rsidRPr="00855791">
              <w:t>title</w:t>
            </w:r>
          </w:p>
        </w:tc>
        <w:tc>
          <w:tcPr>
            <w:tcW w:w="1672" w:type="dxa"/>
          </w:tcPr>
          <w:p w14:paraId="49C116E6" w14:textId="77777777" w:rsidR="001C05B2" w:rsidRPr="00855791" w:rsidRDefault="001C05B2" w:rsidP="006E2771">
            <w:pPr>
              <w:pStyle w:val="Tableentry"/>
            </w:pPr>
            <w:r w:rsidRPr="00855791">
              <w:t>dct:title</w:t>
            </w:r>
          </w:p>
        </w:tc>
        <w:tc>
          <w:tcPr>
            <w:tcW w:w="1985" w:type="dxa"/>
          </w:tcPr>
          <w:p w14:paraId="0F986221" w14:textId="77777777" w:rsidR="001C05B2" w:rsidRPr="00855791" w:rsidRDefault="001C05B2" w:rsidP="006E2771">
            <w:pPr>
              <w:pStyle w:val="Tableentry"/>
            </w:pPr>
            <w:r w:rsidRPr="00855791">
              <w:t>rdfs:Literal</w:t>
            </w:r>
          </w:p>
        </w:tc>
        <w:tc>
          <w:tcPr>
            <w:tcW w:w="3260" w:type="dxa"/>
          </w:tcPr>
          <w:p w14:paraId="63F94708" w14:textId="77777777" w:rsidR="001C05B2" w:rsidRPr="00855791" w:rsidRDefault="001C05B2" w:rsidP="006E2771">
            <w:pPr>
              <w:pStyle w:val="Tableentry"/>
            </w:pPr>
            <w:r w:rsidRPr="00855791">
              <w:t xml:space="preserve">This property contains a name given to the </w:t>
            </w:r>
            <w:r w:rsidR="00E63D3B" w:rsidRPr="00855791">
              <w:t>Distribution</w:t>
            </w:r>
            <w:r w:rsidRPr="00855791">
              <w:t>. This property can be repeated for parallel language versions of the description.</w:t>
            </w:r>
          </w:p>
        </w:tc>
        <w:tc>
          <w:tcPr>
            <w:tcW w:w="709" w:type="dxa"/>
          </w:tcPr>
          <w:p w14:paraId="6D26DCD7" w14:textId="77777777" w:rsidR="001C05B2" w:rsidRPr="00855791" w:rsidRDefault="001C05B2" w:rsidP="006E2771">
            <w:pPr>
              <w:pStyle w:val="Tableentry"/>
            </w:pPr>
            <w:r w:rsidRPr="00855791">
              <w:t>0..n</w:t>
            </w:r>
          </w:p>
        </w:tc>
      </w:tr>
      <w:tr w:rsidR="001C05B2" w:rsidRPr="00855791" w14:paraId="3070AF8D" w14:textId="77777777" w:rsidTr="00087125">
        <w:trPr>
          <w:cantSplit/>
        </w:trPr>
        <w:tc>
          <w:tcPr>
            <w:tcW w:w="1271" w:type="dxa"/>
          </w:tcPr>
          <w:p w14:paraId="33D1158E" w14:textId="77777777" w:rsidR="001C05B2" w:rsidRPr="00855791" w:rsidRDefault="001C05B2" w:rsidP="006E2771">
            <w:pPr>
              <w:pStyle w:val="Tableentry"/>
            </w:pPr>
            <w:r w:rsidRPr="00855791">
              <w:t>update/ modification date</w:t>
            </w:r>
          </w:p>
        </w:tc>
        <w:tc>
          <w:tcPr>
            <w:tcW w:w="1672" w:type="dxa"/>
          </w:tcPr>
          <w:p w14:paraId="7734B7DB" w14:textId="77777777" w:rsidR="001C05B2" w:rsidRPr="00855791" w:rsidRDefault="001C05B2" w:rsidP="006E2771">
            <w:pPr>
              <w:pStyle w:val="Tableentry"/>
            </w:pPr>
            <w:r w:rsidRPr="00855791">
              <w:t>dct:modified</w:t>
            </w:r>
          </w:p>
        </w:tc>
        <w:tc>
          <w:tcPr>
            <w:tcW w:w="1985" w:type="dxa"/>
          </w:tcPr>
          <w:p w14:paraId="3C7E5381" w14:textId="77777777" w:rsidR="001C05B2" w:rsidRPr="00855791" w:rsidRDefault="00E1606C" w:rsidP="006E2771">
            <w:pPr>
              <w:pStyle w:val="Tableentry"/>
            </w:pPr>
            <w:r w:rsidRPr="00855791">
              <w:t>rdfs:Literal typed as xsd:date or xsd:dateTime</w:t>
            </w:r>
          </w:p>
        </w:tc>
        <w:tc>
          <w:tcPr>
            <w:tcW w:w="3260" w:type="dxa"/>
          </w:tcPr>
          <w:p w14:paraId="55565AF2" w14:textId="77777777" w:rsidR="001C05B2" w:rsidRPr="00855791" w:rsidRDefault="001C05B2" w:rsidP="006E2771">
            <w:pPr>
              <w:pStyle w:val="Tableentry"/>
            </w:pPr>
            <w:r w:rsidRPr="00855791">
              <w:t xml:space="preserve">This property contains the most recent date on which the </w:t>
            </w:r>
            <w:r w:rsidR="00E63D3B" w:rsidRPr="00855791">
              <w:t>Distribution</w:t>
            </w:r>
            <w:r w:rsidRPr="00855791">
              <w:t xml:space="preserve"> was changed or modified.</w:t>
            </w:r>
          </w:p>
        </w:tc>
        <w:tc>
          <w:tcPr>
            <w:tcW w:w="709" w:type="dxa"/>
          </w:tcPr>
          <w:p w14:paraId="6CEBE302" w14:textId="77777777" w:rsidR="001C05B2" w:rsidRPr="00855791" w:rsidRDefault="001C05B2" w:rsidP="006E2771">
            <w:pPr>
              <w:pStyle w:val="Tableentry"/>
            </w:pPr>
            <w:r w:rsidRPr="00855791">
              <w:t>0..1</w:t>
            </w:r>
          </w:p>
        </w:tc>
      </w:tr>
    </w:tbl>
    <w:p w14:paraId="6E0B7662" w14:textId="2C855DCD" w:rsidR="00915683" w:rsidRPr="00855791" w:rsidRDefault="00915683" w:rsidP="006E2771"/>
    <w:p w14:paraId="48C9765A" w14:textId="77777777" w:rsidR="00BB58EE" w:rsidRPr="00855791" w:rsidRDefault="007C4147" w:rsidP="007C4147">
      <w:pPr>
        <w:pStyle w:val="Heading2"/>
      </w:pPr>
      <w:bookmarkStart w:id="313" w:name="_Toc432158262"/>
      <w:r w:rsidRPr="00855791">
        <w:lastRenderedPageBreak/>
        <w:t>Agent</w:t>
      </w:r>
      <w:bookmarkEnd w:id="313"/>
    </w:p>
    <w:p w14:paraId="73CE3222" w14:textId="77777777" w:rsidR="00267C45" w:rsidRPr="00855791" w:rsidRDefault="00267C45" w:rsidP="00267C45">
      <w:pPr>
        <w:pStyle w:val="Heading3"/>
      </w:pPr>
      <w:bookmarkStart w:id="314" w:name="_Ref352086315"/>
      <w:r w:rsidRPr="00855791">
        <w:t>Mandatory propert</w:t>
      </w:r>
      <w:bookmarkEnd w:id="314"/>
      <w:r w:rsidR="0060194F" w:rsidRPr="00855791">
        <w:t>y</w:t>
      </w:r>
      <w:r w:rsidRPr="00855791">
        <w:t xml:space="preserve"> for Agent</w:t>
      </w:r>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267C45" w:rsidRPr="00855791" w14:paraId="277C2EE3" w14:textId="77777777" w:rsidTr="00267C45">
        <w:trPr>
          <w:cnfStyle w:val="100000000000" w:firstRow="1" w:lastRow="0" w:firstColumn="0" w:lastColumn="0" w:oddVBand="0" w:evenVBand="0" w:oddHBand="0" w:evenHBand="0" w:firstRowFirstColumn="0" w:firstRowLastColumn="0" w:lastRowFirstColumn="0" w:lastRowLastColumn="0"/>
          <w:cantSplit/>
        </w:trPr>
        <w:tc>
          <w:tcPr>
            <w:tcW w:w="1101" w:type="dxa"/>
          </w:tcPr>
          <w:p w14:paraId="48664194" w14:textId="77777777" w:rsidR="00267C45" w:rsidRPr="00855791" w:rsidRDefault="00267C45" w:rsidP="006E2771">
            <w:pPr>
              <w:pStyle w:val="Tableheading"/>
            </w:pPr>
            <w:r w:rsidRPr="00855791">
              <w:t>Property</w:t>
            </w:r>
          </w:p>
        </w:tc>
        <w:tc>
          <w:tcPr>
            <w:tcW w:w="1842" w:type="dxa"/>
          </w:tcPr>
          <w:p w14:paraId="15EEB517" w14:textId="77777777" w:rsidR="00267C45" w:rsidRPr="00855791" w:rsidRDefault="00267C45" w:rsidP="006E2771">
            <w:pPr>
              <w:pStyle w:val="Tableheading"/>
            </w:pPr>
            <w:r w:rsidRPr="00855791">
              <w:t>URI</w:t>
            </w:r>
          </w:p>
        </w:tc>
        <w:tc>
          <w:tcPr>
            <w:tcW w:w="1985" w:type="dxa"/>
          </w:tcPr>
          <w:p w14:paraId="01A60388" w14:textId="77777777" w:rsidR="00267C45" w:rsidRPr="00855791" w:rsidRDefault="00267C45" w:rsidP="006E2771">
            <w:pPr>
              <w:pStyle w:val="Tableheading"/>
            </w:pPr>
            <w:r w:rsidRPr="00855791">
              <w:t>Range</w:t>
            </w:r>
          </w:p>
        </w:tc>
        <w:tc>
          <w:tcPr>
            <w:tcW w:w="3260" w:type="dxa"/>
          </w:tcPr>
          <w:p w14:paraId="58E23985" w14:textId="77777777" w:rsidR="00267C45" w:rsidRPr="00855791" w:rsidRDefault="00267C45" w:rsidP="006E2771">
            <w:pPr>
              <w:pStyle w:val="Tableheading"/>
            </w:pPr>
            <w:r w:rsidRPr="00855791">
              <w:t>Usage note</w:t>
            </w:r>
          </w:p>
        </w:tc>
        <w:tc>
          <w:tcPr>
            <w:tcW w:w="709" w:type="dxa"/>
          </w:tcPr>
          <w:p w14:paraId="79C5773C" w14:textId="77777777" w:rsidR="00267C45" w:rsidRPr="00855791" w:rsidRDefault="00267C45" w:rsidP="006E2771">
            <w:pPr>
              <w:pStyle w:val="Tableheading"/>
            </w:pPr>
            <w:r w:rsidRPr="00855791">
              <w:t>Card.</w:t>
            </w:r>
          </w:p>
        </w:tc>
      </w:tr>
      <w:tr w:rsidR="00267C45" w:rsidRPr="00855791" w14:paraId="1899AE4A" w14:textId="77777777" w:rsidTr="00267C45">
        <w:trPr>
          <w:cantSplit/>
        </w:trPr>
        <w:tc>
          <w:tcPr>
            <w:tcW w:w="1101" w:type="dxa"/>
          </w:tcPr>
          <w:p w14:paraId="621F7821" w14:textId="77777777" w:rsidR="00267C45" w:rsidRPr="00855791" w:rsidRDefault="00267C45" w:rsidP="006E2771">
            <w:pPr>
              <w:pStyle w:val="Tableentry"/>
            </w:pPr>
            <w:r w:rsidRPr="00855791">
              <w:t>name</w:t>
            </w:r>
          </w:p>
        </w:tc>
        <w:tc>
          <w:tcPr>
            <w:tcW w:w="1842" w:type="dxa"/>
          </w:tcPr>
          <w:p w14:paraId="6C5076A2" w14:textId="77777777" w:rsidR="00267C45" w:rsidRPr="00855791" w:rsidRDefault="00267C45" w:rsidP="006E2771">
            <w:pPr>
              <w:pStyle w:val="Tableentry"/>
            </w:pPr>
            <w:r w:rsidRPr="00855791">
              <w:t>foaf:name</w:t>
            </w:r>
          </w:p>
        </w:tc>
        <w:tc>
          <w:tcPr>
            <w:tcW w:w="1985" w:type="dxa"/>
          </w:tcPr>
          <w:p w14:paraId="65E40D3A" w14:textId="77777777" w:rsidR="00267C45" w:rsidRPr="00855791" w:rsidRDefault="00267C45" w:rsidP="006E2771">
            <w:pPr>
              <w:pStyle w:val="Tableentry"/>
            </w:pPr>
            <w:r w:rsidRPr="00855791">
              <w:t>rdfs:Literal</w:t>
            </w:r>
          </w:p>
        </w:tc>
        <w:tc>
          <w:tcPr>
            <w:tcW w:w="3260" w:type="dxa"/>
          </w:tcPr>
          <w:p w14:paraId="78DC44F5" w14:textId="77777777" w:rsidR="00267C45" w:rsidRPr="00855791" w:rsidRDefault="00267C45" w:rsidP="006E2771">
            <w:pPr>
              <w:pStyle w:val="Tableentry"/>
            </w:pPr>
            <w:r w:rsidRPr="00855791">
              <w:t>This property contains a name of the agent. This property can be repeated for different versions of the name (e.g. the name in different languages)</w:t>
            </w:r>
          </w:p>
        </w:tc>
        <w:tc>
          <w:tcPr>
            <w:tcW w:w="709" w:type="dxa"/>
          </w:tcPr>
          <w:p w14:paraId="354E5182" w14:textId="77777777" w:rsidR="00267C45" w:rsidRPr="00855791" w:rsidRDefault="00267C45" w:rsidP="006E2771">
            <w:pPr>
              <w:pStyle w:val="Tableentry"/>
            </w:pPr>
            <w:r w:rsidRPr="00855791">
              <w:t>1..n</w:t>
            </w:r>
          </w:p>
        </w:tc>
      </w:tr>
    </w:tbl>
    <w:p w14:paraId="11E64617" w14:textId="77777777" w:rsidR="00BB58EE" w:rsidRPr="00855791" w:rsidRDefault="003F03C5" w:rsidP="0060194F">
      <w:pPr>
        <w:pStyle w:val="Heading3"/>
      </w:pPr>
      <w:r w:rsidRPr="00855791">
        <w:t>Recommended property</w:t>
      </w:r>
      <w:r w:rsidR="0060194F" w:rsidRPr="00855791">
        <w:t xml:space="preserve"> for Agent</w:t>
      </w:r>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60194F" w:rsidRPr="00855791" w14:paraId="09982E7E" w14:textId="77777777" w:rsidTr="00F712CD">
        <w:trPr>
          <w:cnfStyle w:val="100000000000" w:firstRow="1" w:lastRow="0" w:firstColumn="0" w:lastColumn="0" w:oddVBand="0" w:evenVBand="0" w:oddHBand="0" w:evenHBand="0" w:firstRowFirstColumn="0" w:firstRowLastColumn="0" w:lastRowFirstColumn="0" w:lastRowLastColumn="0"/>
          <w:cantSplit/>
        </w:trPr>
        <w:tc>
          <w:tcPr>
            <w:tcW w:w="1101" w:type="dxa"/>
          </w:tcPr>
          <w:p w14:paraId="4A1B9867" w14:textId="77777777" w:rsidR="0060194F" w:rsidRPr="00855791" w:rsidRDefault="0060194F" w:rsidP="006E2771">
            <w:pPr>
              <w:pStyle w:val="Tableheading"/>
            </w:pPr>
            <w:r w:rsidRPr="00855791">
              <w:t>Property</w:t>
            </w:r>
          </w:p>
        </w:tc>
        <w:tc>
          <w:tcPr>
            <w:tcW w:w="1842" w:type="dxa"/>
          </w:tcPr>
          <w:p w14:paraId="1FB27C2A" w14:textId="77777777" w:rsidR="0060194F" w:rsidRPr="00855791" w:rsidRDefault="0060194F" w:rsidP="006E2771">
            <w:pPr>
              <w:pStyle w:val="Tableheading"/>
            </w:pPr>
            <w:r w:rsidRPr="00855791">
              <w:t>URI</w:t>
            </w:r>
          </w:p>
        </w:tc>
        <w:tc>
          <w:tcPr>
            <w:tcW w:w="1985" w:type="dxa"/>
          </w:tcPr>
          <w:p w14:paraId="1D521B72" w14:textId="77777777" w:rsidR="0060194F" w:rsidRPr="00855791" w:rsidRDefault="0060194F" w:rsidP="006E2771">
            <w:pPr>
              <w:pStyle w:val="Tableheading"/>
            </w:pPr>
            <w:r w:rsidRPr="00855791">
              <w:t>Range</w:t>
            </w:r>
          </w:p>
        </w:tc>
        <w:tc>
          <w:tcPr>
            <w:tcW w:w="3260" w:type="dxa"/>
          </w:tcPr>
          <w:p w14:paraId="71F3A320" w14:textId="77777777" w:rsidR="0060194F" w:rsidRPr="00855791" w:rsidRDefault="0060194F" w:rsidP="006E2771">
            <w:pPr>
              <w:pStyle w:val="Tableheading"/>
            </w:pPr>
            <w:r w:rsidRPr="00855791">
              <w:t>Usage note</w:t>
            </w:r>
          </w:p>
        </w:tc>
        <w:tc>
          <w:tcPr>
            <w:tcW w:w="709" w:type="dxa"/>
          </w:tcPr>
          <w:p w14:paraId="2AC6041A" w14:textId="77777777" w:rsidR="0060194F" w:rsidRPr="00855791" w:rsidRDefault="0060194F" w:rsidP="006E2771">
            <w:pPr>
              <w:pStyle w:val="Tableheading"/>
            </w:pPr>
            <w:r w:rsidRPr="00855791">
              <w:t>Card.</w:t>
            </w:r>
          </w:p>
        </w:tc>
      </w:tr>
      <w:tr w:rsidR="0060194F" w:rsidRPr="00855791" w14:paraId="511850A3" w14:textId="77777777" w:rsidTr="00F712CD">
        <w:trPr>
          <w:cantSplit/>
        </w:trPr>
        <w:tc>
          <w:tcPr>
            <w:tcW w:w="1101" w:type="dxa"/>
          </w:tcPr>
          <w:p w14:paraId="2E3C5178" w14:textId="2BC15883" w:rsidR="0060194F" w:rsidRPr="00855791" w:rsidRDefault="0060194F" w:rsidP="006E2771">
            <w:pPr>
              <w:pStyle w:val="Tableentry"/>
            </w:pPr>
            <w:r w:rsidRPr="00855791">
              <w:t>type</w:t>
            </w:r>
          </w:p>
        </w:tc>
        <w:tc>
          <w:tcPr>
            <w:tcW w:w="1842" w:type="dxa"/>
          </w:tcPr>
          <w:p w14:paraId="5B0E3D30" w14:textId="77777777" w:rsidR="0060194F" w:rsidRPr="00855791" w:rsidRDefault="0060194F" w:rsidP="006E2771">
            <w:pPr>
              <w:pStyle w:val="Tableentry"/>
            </w:pPr>
            <w:r w:rsidRPr="00855791">
              <w:t>dct:type</w:t>
            </w:r>
          </w:p>
        </w:tc>
        <w:tc>
          <w:tcPr>
            <w:tcW w:w="1985" w:type="dxa"/>
          </w:tcPr>
          <w:p w14:paraId="4C4E370C" w14:textId="77777777" w:rsidR="0060194F" w:rsidRPr="00855791" w:rsidRDefault="0060194F" w:rsidP="006E2771">
            <w:pPr>
              <w:pStyle w:val="Tableentry"/>
            </w:pPr>
            <w:r w:rsidRPr="00855791">
              <w:t>skos:Concept</w:t>
            </w:r>
          </w:p>
        </w:tc>
        <w:tc>
          <w:tcPr>
            <w:tcW w:w="3260" w:type="dxa"/>
          </w:tcPr>
          <w:p w14:paraId="6FA2B4AD" w14:textId="77777777" w:rsidR="0060194F" w:rsidRPr="00855791" w:rsidRDefault="0060194F" w:rsidP="006E2771">
            <w:pPr>
              <w:pStyle w:val="Tableentry"/>
            </w:pPr>
            <w:r w:rsidRPr="00855791">
              <w:t>This property refers to a type of th</w:t>
            </w:r>
            <w:r w:rsidR="003F03C5" w:rsidRPr="00855791">
              <w:t>e</w:t>
            </w:r>
            <w:r w:rsidRPr="00855791">
              <w:t xml:space="preserve"> agent that </w:t>
            </w:r>
            <w:r w:rsidR="003F03C5" w:rsidRPr="00855791">
              <w:t xml:space="preserve">makes the </w:t>
            </w:r>
            <w:r w:rsidR="00E63D3B" w:rsidRPr="00855791">
              <w:t>Catalogue</w:t>
            </w:r>
            <w:r w:rsidR="003F03C5" w:rsidRPr="00855791">
              <w:t xml:space="preserve"> or </w:t>
            </w:r>
            <w:r w:rsidR="00E63D3B" w:rsidRPr="00855791">
              <w:t>Dataset</w:t>
            </w:r>
            <w:r w:rsidR="003F03C5" w:rsidRPr="00855791">
              <w:t xml:space="preserve"> available</w:t>
            </w:r>
          </w:p>
        </w:tc>
        <w:tc>
          <w:tcPr>
            <w:tcW w:w="709" w:type="dxa"/>
          </w:tcPr>
          <w:p w14:paraId="4FFA5193" w14:textId="77777777" w:rsidR="0060194F" w:rsidRPr="00855791" w:rsidRDefault="0060194F" w:rsidP="006E2771">
            <w:pPr>
              <w:pStyle w:val="Tableentry"/>
            </w:pPr>
            <w:r w:rsidRPr="00855791">
              <w:t>0..</w:t>
            </w:r>
            <w:r w:rsidR="00DB61E5" w:rsidRPr="00855791">
              <w:t>1</w:t>
            </w:r>
          </w:p>
        </w:tc>
      </w:tr>
    </w:tbl>
    <w:p w14:paraId="52BCFE0E" w14:textId="77777777" w:rsidR="00F43203" w:rsidRPr="00855791" w:rsidRDefault="00677D60" w:rsidP="00BB58EE">
      <w:pPr>
        <w:pStyle w:val="Heading2"/>
      </w:pPr>
      <w:bookmarkStart w:id="315" w:name="_Toc429930837"/>
      <w:bookmarkStart w:id="316" w:name="_Toc430520839"/>
      <w:bookmarkStart w:id="317" w:name="_Toc430520904"/>
      <w:bookmarkStart w:id="318" w:name="_Toc430521100"/>
      <w:bookmarkStart w:id="319" w:name="_Toc430521193"/>
      <w:bookmarkStart w:id="320" w:name="_Toc430857087"/>
      <w:bookmarkStart w:id="321" w:name="_Toc432158263"/>
      <w:bookmarkEnd w:id="315"/>
      <w:bookmarkEnd w:id="316"/>
      <w:bookmarkEnd w:id="317"/>
      <w:bookmarkEnd w:id="318"/>
      <w:bookmarkEnd w:id="319"/>
      <w:bookmarkEnd w:id="320"/>
      <w:r w:rsidRPr="00855791">
        <w:t>C</w:t>
      </w:r>
      <w:r w:rsidR="00D20A2C" w:rsidRPr="00855791">
        <w:t xml:space="preserve">ategory </w:t>
      </w:r>
      <w:r w:rsidRPr="00855791">
        <w:t>S</w:t>
      </w:r>
      <w:r w:rsidR="00D20A2C" w:rsidRPr="00855791">
        <w:t>cheme</w:t>
      </w:r>
      <w:bookmarkEnd w:id="321"/>
    </w:p>
    <w:p w14:paraId="376B394D" w14:textId="77777777" w:rsidR="00677D60" w:rsidRPr="00855791" w:rsidRDefault="003F03C5" w:rsidP="00BB58EE">
      <w:pPr>
        <w:pStyle w:val="Heading3"/>
      </w:pPr>
      <w:bookmarkStart w:id="322" w:name="_Ref352086570"/>
      <w:r w:rsidRPr="00855791">
        <w:t>Mandatory propert</w:t>
      </w:r>
      <w:bookmarkEnd w:id="322"/>
      <w:r w:rsidRPr="00855791">
        <w:t>y</w:t>
      </w:r>
      <w:r w:rsidR="001C05B2" w:rsidRPr="00855791">
        <w:t xml:space="preserve"> for Category Scheme</w:t>
      </w:r>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1C05B2" w:rsidRPr="00855791" w14:paraId="0A14E83E" w14:textId="77777777" w:rsidTr="00624A16">
        <w:trPr>
          <w:cnfStyle w:val="100000000000" w:firstRow="1" w:lastRow="0" w:firstColumn="0" w:lastColumn="0" w:oddVBand="0" w:evenVBand="0" w:oddHBand="0" w:evenHBand="0" w:firstRowFirstColumn="0" w:firstRowLastColumn="0" w:lastRowFirstColumn="0" w:lastRowLastColumn="0"/>
          <w:cantSplit/>
        </w:trPr>
        <w:tc>
          <w:tcPr>
            <w:tcW w:w="1101" w:type="dxa"/>
          </w:tcPr>
          <w:p w14:paraId="27820D20" w14:textId="77777777" w:rsidR="001C05B2" w:rsidRPr="00855791" w:rsidRDefault="001C05B2" w:rsidP="006E2771">
            <w:pPr>
              <w:pStyle w:val="Tableheading"/>
            </w:pPr>
            <w:r w:rsidRPr="00855791">
              <w:t>Property</w:t>
            </w:r>
          </w:p>
        </w:tc>
        <w:tc>
          <w:tcPr>
            <w:tcW w:w="1842" w:type="dxa"/>
          </w:tcPr>
          <w:p w14:paraId="433E4969" w14:textId="77777777" w:rsidR="001C05B2" w:rsidRPr="00855791" w:rsidRDefault="001C05B2" w:rsidP="006E2771">
            <w:pPr>
              <w:pStyle w:val="Tableheading"/>
            </w:pPr>
            <w:r w:rsidRPr="00855791">
              <w:t>URI</w:t>
            </w:r>
          </w:p>
        </w:tc>
        <w:tc>
          <w:tcPr>
            <w:tcW w:w="1985" w:type="dxa"/>
          </w:tcPr>
          <w:p w14:paraId="4793113E" w14:textId="77777777" w:rsidR="001C05B2" w:rsidRPr="00855791" w:rsidRDefault="001C05B2" w:rsidP="006E2771">
            <w:pPr>
              <w:pStyle w:val="Tableheading"/>
            </w:pPr>
            <w:r w:rsidRPr="00855791">
              <w:t>Range</w:t>
            </w:r>
          </w:p>
        </w:tc>
        <w:tc>
          <w:tcPr>
            <w:tcW w:w="3260" w:type="dxa"/>
          </w:tcPr>
          <w:p w14:paraId="70095807" w14:textId="77777777" w:rsidR="001C05B2" w:rsidRPr="00855791" w:rsidRDefault="001C05B2" w:rsidP="006E2771">
            <w:pPr>
              <w:pStyle w:val="Tableheading"/>
            </w:pPr>
            <w:r w:rsidRPr="00855791">
              <w:t>Usage note</w:t>
            </w:r>
          </w:p>
        </w:tc>
        <w:tc>
          <w:tcPr>
            <w:tcW w:w="709" w:type="dxa"/>
          </w:tcPr>
          <w:p w14:paraId="318302F3" w14:textId="77777777" w:rsidR="001C05B2" w:rsidRPr="00855791" w:rsidRDefault="001C05B2" w:rsidP="006E2771">
            <w:pPr>
              <w:pStyle w:val="Tableheading"/>
            </w:pPr>
            <w:r w:rsidRPr="00855791">
              <w:t>Card.</w:t>
            </w:r>
          </w:p>
        </w:tc>
      </w:tr>
      <w:tr w:rsidR="001C05B2" w:rsidRPr="00855791" w14:paraId="40430C13" w14:textId="77777777" w:rsidTr="00624A16">
        <w:trPr>
          <w:cantSplit/>
        </w:trPr>
        <w:tc>
          <w:tcPr>
            <w:tcW w:w="1101" w:type="dxa"/>
          </w:tcPr>
          <w:p w14:paraId="5F1E3C55" w14:textId="77777777" w:rsidR="001C05B2" w:rsidRPr="00855791" w:rsidRDefault="001C05B2" w:rsidP="006E2771">
            <w:pPr>
              <w:pStyle w:val="Tableentry"/>
            </w:pPr>
            <w:r w:rsidRPr="00855791">
              <w:t>title</w:t>
            </w:r>
          </w:p>
        </w:tc>
        <w:tc>
          <w:tcPr>
            <w:tcW w:w="1842" w:type="dxa"/>
          </w:tcPr>
          <w:p w14:paraId="25FD705B" w14:textId="77777777" w:rsidR="001C05B2" w:rsidRPr="00855791" w:rsidRDefault="001C05B2" w:rsidP="006E2771">
            <w:pPr>
              <w:pStyle w:val="Tableentry"/>
            </w:pPr>
            <w:r w:rsidRPr="00855791">
              <w:t>dct:title</w:t>
            </w:r>
          </w:p>
        </w:tc>
        <w:tc>
          <w:tcPr>
            <w:tcW w:w="1985" w:type="dxa"/>
          </w:tcPr>
          <w:p w14:paraId="06CC26FB" w14:textId="77777777" w:rsidR="001C05B2" w:rsidRPr="00855791" w:rsidRDefault="001C05B2" w:rsidP="006E2771">
            <w:pPr>
              <w:pStyle w:val="Tableentry"/>
            </w:pPr>
            <w:r w:rsidRPr="00855791">
              <w:t>rdfs:Literal</w:t>
            </w:r>
          </w:p>
        </w:tc>
        <w:tc>
          <w:tcPr>
            <w:tcW w:w="3260" w:type="dxa"/>
          </w:tcPr>
          <w:p w14:paraId="61002F71" w14:textId="77777777" w:rsidR="001C05B2" w:rsidRPr="00855791" w:rsidRDefault="001C05B2" w:rsidP="006E2771">
            <w:pPr>
              <w:pStyle w:val="Tableentry"/>
            </w:pPr>
            <w:r w:rsidRPr="00855791">
              <w:t>This property contains a name of the category scheme.</w:t>
            </w:r>
            <w:r w:rsidR="000E6EDF" w:rsidRPr="00855791">
              <w:t xml:space="preserve"> </w:t>
            </w:r>
            <w:r w:rsidR="00973E07" w:rsidRPr="00855791">
              <w:t>May</w:t>
            </w:r>
            <w:r w:rsidR="000E6EDF" w:rsidRPr="00855791">
              <w:t xml:space="preserve"> be repeated for different versions of the name</w:t>
            </w:r>
          </w:p>
        </w:tc>
        <w:tc>
          <w:tcPr>
            <w:tcW w:w="709" w:type="dxa"/>
          </w:tcPr>
          <w:p w14:paraId="5F28EE19" w14:textId="77777777" w:rsidR="001C05B2" w:rsidRPr="00855791" w:rsidRDefault="000E6EDF" w:rsidP="006E2771">
            <w:pPr>
              <w:pStyle w:val="Tableentry"/>
            </w:pPr>
            <w:r w:rsidRPr="00855791">
              <w:t>1..n</w:t>
            </w:r>
          </w:p>
        </w:tc>
      </w:tr>
    </w:tbl>
    <w:p w14:paraId="5A54FE81" w14:textId="77777777" w:rsidR="00677D60" w:rsidRPr="00855791" w:rsidRDefault="00677D60" w:rsidP="00677D60">
      <w:pPr>
        <w:pStyle w:val="Heading2"/>
      </w:pPr>
      <w:bookmarkStart w:id="323" w:name="_Toc429930839"/>
      <w:bookmarkStart w:id="324" w:name="_Toc430520841"/>
      <w:bookmarkStart w:id="325" w:name="_Toc430520906"/>
      <w:bookmarkStart w:id="326" w:name="_Toc430521102"/>
      <w:bookmarkStart w:id="327" w:name="_Toc430521195"/>
      <w:bookmarkStart w:id="328" w:name="_Toc430857089"/>
      <w:bookmarkStart w:id="329" w:name="_Toc432158264"/>
      <w:bookmarkEnd w:id="323"/>
      <w:bookmarkEnd w:id="324"/>
      <w:bookmarkEnd w:id="325"/>
      <w:bookmarkEnd w:id="326"/>
      <w:bookmarkEnd w:id="327"/>
      <w:bookmarkEnd w:id="328"/>
      <w:r w:rsidRPr="00855791">
        <w:t>Category</w:t>
      </w:r>
      <w:bookmarkEnd w:id="329"/>
      <w:r w:rsidRPr="00855791">
        <w:t xml:space="preserve"> </w:t>
      </w:r>
    </w:p>
    <w:p w14:paraId="09B4795A" w14:textId="77777777" w:rsidR="00677D60" w:rsidRPr="00855791" w:rsidRDefault="00677D60" w:rsidP="00677D60">
      <w:pPr>
        <w:pStyle w:val="Heading3"/>
      </w:pPr>
      <w:bookmarkStart w:id="330" w:name="_Ref352086582"/>
      <w:r w:rsidRPr="00855791">
        <w:t>Mandatory propert</w:t>
      </w:r>
      <w:bookmarkEnd w:id="330"/>
      <w:r w:rsidR="003F03C5" w:rsidRPr="00855791">
        <w:t>y</w:t>
      </w:r>
      <w:r w:rsidR="000E6EDF" w:rsidRPr="00855791">
        <w:t xml:space="preserve"> for Category</w:t>
      </w:r>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E6EDF" w:rsidRPr="00855791" w14:paraId="0F64D15E" w14:textId="77777777" w:rsidTr="00624A16">
        <w:trPr>
          <w:cnfStyle w:val="100000000000" w:firstRow="1" w:lastRow="0" w:firstColumn="0" w:lastColumn="0" w:oddVBand="0" w:evenVBand="0" w:oddHBand="0" w:evenHBand="0" w:firstRowFirstColumn="0" w:firstRowLastColumn="0" w:lastRowFirstColumn="0" w:lastRowLastColumn="0"/>
          <w:cantSplit/>
        </w:trPr>
        <w:tc>
          <w:tcPr>
            <w:tcW w:w="1101" w:type="dxa"/>
          </w:tcPr>
          <w:p w14:paraId="6BA0270B" w14:textId="77777777" w:rsidR="000E6EDF" w:rsidRPr="00855791" w:rsidRDefault="000E6EDF" w:rsidP="006E2771">
            <w:pPr>
              <w:pStyle w:val="Tableheading"/>
            </w:pPr>
            <w:r w:rsidRPr="00855791">
              <w:t>Property</w:t>
            </w:r>
          </w:p>
        </w:tc>
        <w:tc>
          <w:tcPr>
            <w:tcW w:w="1842" w:type="dxa"/>
          </w:tcPr>
          <w:p w14:paraId="7A06B76B" w14:textId="77777777" w:rsidR="000E6EDF" w:rsidRPr="00855791" w:rsidRDefault="000E6EDF" w:rsidP="006E2771">
            <w:pPr>
              <w:pStyle w:val="Tableheading"/>
            </w:pPr>
            <w:r w:rsidRPr="00855791">
              <w:t>URI</w:t>
            </w:r>
          </w:p>
        </w:tc>
        <w:tc>
          <w:tcPr>
            <w:tcW w:w="1985" w:type="dxa"/>
          </w:tcPr>
          <w:p w14:paraId="6EB78FC2" w14:textId="77777777" w:rsidR="000E6EDF" w:rsidRPr="00855791" w:rsidRDefault="000E6EDF" w:rsidP="006E2771">
            <w:pPr>
              <w:pStyle w:val="Tableheading"/>
            </w:pPr>
            <w:r w:rsidRPr="00855791">
              <w:t>Range</w:t>
            </w:r>
          </w:p>
        </w:tc>
        <w:tc>
          <w:tcPr>
            <w:tcW w:w="3260" w:type="dxa"/>
          </w:tcPr>
          <w:p w14:paraId="13130A7A" w14:textId="77777777" w:rsidR="000E6EDF" w:rsidRPr="00855791" w:rsidRDefault="000E6EDF" w:rsidP="006E2771">
            <w:pPr>
              <w:pStyle w:val="Tableheading"/>
            </w:pPr>
            <w:r w:rsidRPr="00855791">
              <w:t>Usage note</w:t>
            </w:r>
          </w:p>
        </w:tc>
        <w:tc>
          <w:tcPr>
            <w:tcW w:w="709" w:type="dxa"/>
          </w:tcPr>
          <w:p w14:paraId="5C85ADAE" w14:textId="77777777" w:rsidR="000E6EDF" w:rsidRPr="00855791" w:rsidRDefault="000E6EDF" w:rsidP="006E2771">
            <w:pPr>
              <w:pStyle w:val="Tableheading"/>
            </w:pPr>
            <w:r w:rsidRPr="00855791">
              <w:t>Card.</w:t>
            </w:r>
          </w:p>
        </w:tc>
      </w:tr>
      <w:tr w:rsidR="000E6EDF" w:rsidRPr="00855791" w14:paraId="679346D6" w14:textId="77777777" w:rsidTr="00624A16">
        <w:trPr>
          <w:cantSplit/>
        </w:trPr>
        <w:tc>
          <w:tcPr>
            <w:tcW w:w="1101" w:type="dxa"/>
          </w:tcPr>
          <w:p w14:paraId="29C0BEDE" w14:textId="77777777" w:rsidR="000E6EDF" w:rsidRPr="00855791" w:rsidRDefault="000E6EDF" w:rsidP="006E2771">
            <w:pPr>
              <w:pStyle w:val="Tableentry"/>
            </w:pPr>
            <w:r w:rsidRPr="00855791">
              <w:t>preferred label</w:t>
            </w:r>
          </w:p>
        </w:tc>
        <w:tc>
          <w:tcPr>
            <w:tcW w:w="1842" w:type="dxa"/>
          </w:tcPr>
          <w:p w14:paraId="62671B92" w14:textId="77777777" w:rsidR="000E6EDF" w:rsidRPr="00855791" w:rsidRDefault="000E6EDF" w:rsidP="006E2771">
            <w:pPr>
              <w:pStyle w:val="Tableentry"/>
            </w:pPr>
            <w:r w:rsidRPr="00855791">
              <w:t>skos:prefLabel</w:t>
            </w:r>
          </w:p>
        </w:tc>
        <w:tc>
          <w:tcPr>
            <w:tcW w:w="1985" w:type="dxa"/>
          </w:tcPr>
          <w:p w14:paraId="28999079" w14:textId="77777777" w:rsidR="000E6EDF" w:rsidRPr="00855791" w:rsidRDefault="000E6EDF" w:rsidP="006E2771">
            <w:pPr>
              <w:pStyle w:val="Tableentry"/>
            </w:pPr>
            <w:r w:rsidRPr="00855791">
              <w:t>rdfs:Literal</w:t>
            </w:r>
          </w:p>
        </w:tc>
        <w:tc>
          <w:tcPr>
            <w:tcW w:w="3260" w:type="dxa"/>
          </w:tcPr>
          <w:p w14:paraId="26484308" w14:textId="77777777" w:rsidR="000E6EDF" w:rsidRPr="00855791" w:rsidRDefault="000E6EDF" w:rsidP="006E2771">
            <w:pPr>
              <w:pStyle w:val="Tableentry"/>
            </w:pPr>
            <w:r w:rsidRPr="00855791">
              <w:t>This property contains a preferred label of the category. This property can be repeated for parallel language versions of the label.</w:t>
            </w:r>
          </w:p>
        </w:tc>
        <w:tc>
          <w:tcPr>
            <w:tcW w:w="709" w:type="dxa"/>
          </w:tcPr>
          <w:p w14:paraId="3D4051EA" w14:textId="77777777" w:rsidR="000E6EDF" w:rsidRPr="00855791" w:rsidRDefault="000E6EDF" w:rsidP="006E2771">
            <w:pPr>
              <w:pStyle w:val="Tableentry"/>
            </w:pPr>
            <w:r w:rsidRPr="00855791">
              <w:t>1..n</w:t>
            </w:r>
          </w:p>
        </w:tc>
      </w:tr>
    </w:tbl>
    <w:p w14:paraId="6FD6D612" w14:textId="77777777" w:rsidR="000800EC" w:rsidRPr="00855791" w:rsidRDefault="000800EC" w:rsidP="005A2492">
      <w:pPr>
        <w:pStyle w:val="Heading2"/>
      </w:pPr>
      <w:bookmarkStart w:id="331" w:name="_Toc429930841"/>
      <w:bookmarkStart w:id="332" w:name="_Toc430520843"/>
      <w:bookmarkStart w:id="333" w:name="_Toc430520908"/>
      <w:bookmarkStart w:id="334" w:name="_Toc430521104"/>
      <w:bookmarkStart w:id="335" w:name="_Toc430521197"/>
      <w:bookmarkStart w:id="336" w:name="_Toc430857091"/>
      <w:bookmarkStart w:id="337" w:name="_Toc432158265"/>
      <w:bookmarkStart w:id="338" w:name="_Ref355810206"/>
      <w:bookmarkEnd w:id="331"/>
      <w:bookmarkEnd w:id="332"/>
      <w:bookmarkEnd w:id="333"/>
      <w:bookmarkEnd w:id="334"/>
      <w:bookmarkEnd w:id="335"/>
      <w:bookmarkEnd w:id="336"/>
      <w:r w:rsidRPr="00855791">
        <w:t>Checksum</w:t>
      </w:r>
      <w:bookmarkEnd w:id="337"/>
    </w:p>
    <w:p w14:paraId="1FDF5CD0" w14:textId="77777777" w:rsidR="000800EC" w:rsidRPr="00855791" w:rsidRDefault="000800EC" w:rsidP="000800EC">
      <w:pPr>
        <w:pStyle w:val="Heading3"/>
      </w:pPr>
      <w:r w:rsidRPr="00855791">
        <w:t>Mandatory properties for Checksum</w:t>
      </w:r>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800EC" w:rsidRPr="00855791" w14:paraId="33CC04B2" w14:textId="77777777" w:rsidTr="00211A2E">
        <w:trPr>
          <w:cnfStyle w:val="100000000000" w:firstRow="1" w:lastRow="0" w:firstColumn="0" w:lastColumn="0" w:oddVBand="0" w:evenVBand="0" w:oddHBand="0" w:evenHBand="0" w:firstRowFirstColumn="0" w:firstRowLastColumn="0" w:lastRowFirstColumn="0" w:lastRowLastColumn="0"/>
          <w:cantSplit/>
        </w:trPr>
        <w:tc>
          <w:tcPr>
            <w:tcW w:w="1413" w:type="dxa"/>
          </w:tcPr>
          <w:p w14:paraId="56F85D2B" w14:textId="77777777" w:rsidR="000800EC" w:rsidRPr="00855791" w:rsidRDefault="000800EC" w:rsidP="004B7C09">
            <w:pPr>
              <w:pStyle w:val="Tableheading"/>
            </w:pPr>
            <w:r w:rsidRPr="00855791">
              <w:t>Property</w:t>
            </w:r>
          </w:p>
        </w:tc>
        <w:tc>
          <w:tcPr>
            <w:tcW w:w="1701" w:type="dxa"/>
          </w:tcPr>
          <w:p w14:paraId="111B3103" w14:textId="77777777" w:rsidR="000800EC" w:rsidRPr="00855791" w:rsidRDefault="000800EC" w:rsidP="004B7C09">
            <w:pPr>
              <w:pStyle w:val="Tableheading"/>
            </w:pPr>
            <w:r w:rsidRPr="00855791">
              <w:t>URI</w:t>
            </w:r>
          </w:p>
        </w:tc>
        <w:tc>
          <w:tcPr>
            <w:tcW w:w="1814" w:type="dxa"/>
          </w:tcPr>
          <w:p w14:paraId="5B33F344" w14:textId="77777777" w:rsidR="000800EC" w:rsidRPr="00855791" w:rsidRDefault="000800EC" w:rsidP="004B7C09">
            <w:pPr>
              <w:pStyle w:val="Tableheading"/>
            </w:pPr>
            <w:r w:rsidRPr="00855791">
              <w:t>Range</w:t>
            </w:r>
          </w:p>
        </w:tc>
        <w:tc>
          <w:tcPr>
            <w:tcW w:w="3260" w:type="dxa"/>
          </w:tcPr>
          <w:p w14:paraId="730853DD" w14:textId="77777777" w:rsidR="000800EC" w:rsidRPr="00855791" w:rsidRDefault="000800EC" w:rsidP="004B7C09">
            <w:pPr>
              <w:pStyle w:val="Tableheading"/>
            </w:pPr>
            <w:r w:rsidRPr="00855791">
              <w:t>Usage note</w:t>
            </w:r>
          </w:p>
        </w:tc>
        <w:tc>
          <w:tcPr>
            <w:tcW w:w="709" w:type="dxa"/>
          </w:tcPr>
          <w:p w14:paraId="21862F29" w14:textId="77777777" w:rsidR="000800EC" w:rsidRPr="00855791" w:rsidRDefault="000800EC" w:rsidP="004B7C09">
            <w:pPr>
              <w:pStyle w:val="Tableheading"/>
            </w:pPr>
            <w:r w:rsidRPr="00855791">
              <w:t>Card.</w:t>
            </w:r>
          </w:p>
        </w:tc>
      </w:tr>
      <w:tr w:rsidR="000800EC" w:rsidRPr="00855791" w14:paraId="67BDC899" w14:textId="77777777" w:rsidTr="00211A2E">
        <w:trPr>
          <w:cantSplit/>
        </w:trPr>
        <w:tc>
          <w:tcPr>
            <w:tcW w:w="1413" w:type="dxa"/>
          </w:tcPr>
          <w:p w14:paraId="34DD0179" w14:textId="77777777" w:rsidR="000800EC" w:rsidRPr="00855791" w:rsidRDefault="000800EC" w:rsidP="004B7C09">
            <w:pPr>
              <w:pStyle w:val="Tableentry"/>
            </w:pPr>
            <w:r w:rsidRPr="00855791">
              <w:t>algorithm</w:t>
            </w:r>
          </w:p>
        </w:tc>
        <w:tc>
          <w:tcPr>
            <w:tcW w:w="1701" w:type="dxa"/>
          </w:tcPr>
          <w:p w14:paraId="1D8E4C83" w14:textId="59C524C5" w:rsidR="000800EC" w:rsidRPr="00855791" w:rsidRDefault="000800EC" w:rsidP="004B7C09">
            <w:pPr>
              <w:pStyle w:val="Tableentry"/>
            </w:pPr>
            <w:r w:rsidRPr="00855791">
              <w:t>spdx:algor</w:t>
            </w:r>
            <w:r w:rsidR="00B95D5B" w:rsidRPr="00855791">
              <w:t>i</w:t>
            </w:r>
            <w:r w:rsidRPr="00855791">
              <w:t>thm</w:t>
            </w:r>
          </w:p>
        </w:tc>
        <w:tc>
          <w:tcPr>
            <w:tcW w:w="1814" w:type="dxa"/>
          </w:tcPr>
          <w:p w14:paraId="7719F0FD" w14:textId="77777777" w:rsidR="000800EC" w:rsidRPr="00855791" w:rsidRDefault="000800EC" w:rsidP="004B7C09">
            <w:pPr>
              <w:pStyle w:val="Tableentry"/>
            </w:pPr>
            <w:r w:rsidRPr="00855791">
              <w:t>spdx:checksumAlgorithm_sha1</w:t>
            </w:r>
          </w:p>
        </w:tc>
        <w:tc>
          <w:tcPr>
            <w:tcW w:w="3260" w:type="dxa"/>
          </w:tcPr>
          <w:p w14:paraId="393F0AFA" w14:textId="77777777" w:rsidR="000800EC" w:rsidRPr="00855791" w:rsidRDefault="008C6660" w:rsidP="008C6660">
            <w:pPr>
              <w:pStyle w:val="Tableentry"/>
            </w:pPr>
            <w:r w:rsidRPr="00855791">
              <w:t>This property i</w:t>
            </w:r>
            <w:r w:rsidR="000800EC" w:rsidRPr="00855791">
              <w:t>dentifies the algorithm used to produce the subject Checksum.</w:t>
            </w:r>
            <w:r w:rsidRPr="00855791">
              <w:t xml:space="preserve"> Currently, SHA-1 is the only supported algorithm. It is anticipated that other algorithms will be supported at a later time.</w:t>
            </w:r>
          </w:p>
        </w:tc>
        <w:tc>
          <w:tcPr>
            <w:tcW w:w="709" w:type="dxa"/>
          </w:tcPr>
          <w:p w14:paraId="4294F668" w14:textId="77777777" w:rsidR="000800EC" w:rsidRPr="00855791" w:rsidRDefault="008C6660" w:rsidP="004B7C09">
            <w:pPr>
              <w:pStyle w:val="Tableentry"/>
            </w:pPr>
            <w:r w:rsidRPr="00855791">
              <w:t>1..1</w:t>
            </w:r>
          </w:p>
        </w:tc>
      </w:tr>
      <w:tr w:rsidR="000800EC" w:rsidRPr="00855791" w14:paraId="5C32A2D4" w14:textId="77777777" w:rsidTr="00211A2E">
        <w:trPr>
          <w:cantSplit/>
        </w:trPr>
        <w:tc>
          <w:tcPr>
            <w:tcW w:w="1413" w:type="dxa"/>
          </w:tcPr>
          <w:p w14:paraId="76C58718" w14:textId="773C0FED" w:rsidR="000800EC" w:rsidRPr="00855791" w:rsidRDefault="000800EC" w:rsidP="00F3543E">
            <w:pPr>
              <w:pStyle w:val="Tableentry"/>
            </w:pPr>
            <w:r w:rsidRPr="00855791">
              <w:t>checksum</w:t>
            </w:r>
            <w:r w:rsidR="00F3543E" w:rsidRPr="00855791">
              <w:t xml:space="preserve"> v</w:t>
            </w:r>
            <w:r w:rsidRPr="00855791">
              <w:t>alue</w:t>
            </w:r>
          </w:p>
        </w:tc>
        <w:tc>
          <w:tcPr>
            <w:tcW w:w="1701" w:type="dxa"/>
          </w:tcPr>
          <w:p w14:paraId="12DCAB0B" w14:textId="77777777" w:rsidR="000800EC" w:rsidRPr="00855791" w:rsidRDefault="000800EC" w:rsidP="000800EC">
            <w:pPr>
              <w:pStyle w:val="Tableentry"/>
            </w:pPr>
            <w:r w:rsidRPr="00855791">
              <w:t>spdx:checksumValue</w:t>
            </w:r>
          </w:p>
        </w:tc>
        <w:tc>
          <w:tcPr>
            <w:tcW w:w="1814" w:type="dxa"/>
          </w:tcPr>
          <w:p w14:paraId="369A7A45" w14:textId="39171228" w:rsidR="000800EC" w:rsidRPr="00855791" w:rsidRDefault="00AD0B5E" w:rsidP="004B7C09">
            <w:pPr>
              <w:pStyle w:val="Tableentry"/>
            </w:pPr>
            <w:r w:rsidRPr="00855791">
              <w:t xml:space="preserve">rdfs:Literal typed as </w:t>
            </w:r>
            <w:r w:rsidR="008C6660" w:rsidRPr="00855791">
              <w:t>xsd:hexBinary</w:t>
            </w:r>
          </w:p>
        </w:tc>
        <w:tc>
          <w:tcPr>
            <w:tcW w:w="3260" w:type="dxa"/>
          </w:tcPr>
          <w:p w14:paraId="5F518886" w14:textId="6E983FAF" w:rsidR="000800EC" w:rsidRPr="00855791" w:rsidRDefault="008C6660" w:rsidP="00DE023F">
            <w:pPr>
              <w:pStyle w:val="Tableentry"/>
            </w:pPr>
            <w:r w:rsidRPr="00855791">
              <w:t>This property provides a lower case hex</w:t>
            </w:r>
            <w:r w:rsidR="00DE023F" w:rsidRPr="00855791">
              <w:t>a</w:t>
            </w:r>
            <w:r w:rsidRPr="00855791">
              <w:t>decimal encoded digest value produced using a specific algorithm.</w:t>
            </w:r>
          </w:p>
        </w:tc>
        <w:tc>
          <w:tcPr>
            <w:tcW w:w="709" w:type="dxa"/>
          </w:tcPr>
          <w:p w14:paraId="55EF6641" w14:textId="77777777" w:rsidR="000800EC" w:rsidRPr="00855791" w:rsidRDefault="008C6660" w:rsidP="004B7C09">
            <w:pPr>
              <w:pStyle w:val="Tableentry"/>
            </w:pPr>
            <w:r w:rsidRPr="00855791">
              <w:t>1..1</w:t>
            </w:r>
          </w:p>
        </w:tc>
      </w:tr>
    </w:tbl>
    <w:p w14:paraId="6D125999" w14:textId="77777777" w:rsidR="000E2AB0" w:rsidRPr="00855791" w:rsidRDefault="000E2AB0" w:rsidP="000E2AB0">
      <w:pPr>
        <w:pStyle w:val="Heading2"/>
      </w:pPr>
      <w:bookmarkStart w:id="339" w:name="_Toc432158266"/>
      <w:r w:rsidRPr="00855791">
        <w:t>Identifier</w:t>
      </w:r>
      <w:bookmarkEnd w:id="339"/>
    </w:p>
    <w:p w14:paraId="740428DB" w14:textId="77777777" w:rsidR="000E2AB0" w:rsidRPr="00855791" w:rsidRDefault="000E2AB0" w:rsidP="000E2AB0">
      <w:pPr>
        <w:pStyle w:val="Heading3"/>
      </w:pPr>
      <w:r w:rsidRPr="00855791">
        <w:t>Mandatory property for Identifier</w:t>
      </w:r>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E2AB0" w:rsidRPr="00855791" w14:paraId="49E942B5" w14:textId="77777777" w:rsidTr="00345D89">
        <w:trPr>
          <w:cnfStyle w:val="100000000000" w:firstRow="1" w:lastRow="0" w:firstColumn="0" w:lastColumn="0" w:oddVBand="0" w:evenVBand="0" w:oddHBand="0" w:evenHBand="0" w:firstRowFirstColumn="0" w:firstRowLastColumn="0" w:lastRowFirstColumn="0" w:lastRowLastColumn="0"/>
          <w:cantSplit/>
        </w:trPr>
        <w:tc>
          <w:tcPr>
            <w:tcW w:w="1101" w:type="dxa"/>
          </w:tcPr>
          <w:p w14:paraId="5EA05783" w14:textId="77777777" w:rsidR="000E2AB0" w:rsidRPr="00855791" w:rsidRDefault="000E2AB0" w:rsidP="00345D89">
            <w:pPr>
              <w:pStyle w:val="Tableheading"/>
            </w:pPr>
            <w:r w:rsidRPr="00855791">
              <w:t>Property</w:t>
            </w:r>
          </w:p>
        </w:tc>
        <w:tc>
          <w:tcPr>
            <w:tcW w:w="1842" w:type="dxa"/>
          </w:tcPr>
          <w:p w14:paraId="484A2377" w14:textId="77777777" w:rsidR="000E2AB0" w:rsidRPr="00855791" w:rsidRDefault="000E2AB0" w:rsidP="00345D89">
            <w:pPr>
              <w:pStyle w:val="Tableheading"/>
            </w:pPr>
            <w:r w:rsidRPr="00855791">
              <w:t>URI</w:t>
            </w:r>
          </w:p>
        </w:tc>
        <w:tc>
          <w:tcPr>
            <w:tcW w:w="1985" w:type="dxa"/>
          </w:tcPr>
          <w:p w14:paraId="5F3F7521" w14:textId="77777777" w:rsidR="000E2AB0" w:rsidRPr="00855791" w:rsidRDefault="000E2AB0" w:rsidP="00345D89">
            <w:pPr>
              <w:pStyle w:val="Tableheading"/>
            </w:pPr>
            <w:r w:rsidRPr="00855791">
              <w:t>Range</w:t>
            </w:r>
          </w:p>
        </w:tc>
        <w:tc>
          <w:tcPr>
            <w:tcW w:w="3260" w:type="dxa"/>
          </w:tcPr>
          <w:p w14:paraId="207D5838" w14:textId="77777777" w:rsidR="000E2AB0" w:rsidRPr="00855791" w:rsidRDefault="000E2AB0" w:rsidP="00345D89">
            <w:pPr>
              <w:pStyle w:val="Tableheading"/>
            </w:pPr>
            <w:r w:rsidRPr="00855791">
              <w:t>Usage note</w:t>
            </w:r>
          </w:p>
        </w:tc>
        <w:tc>
          <w:tcPr>
            <w:tcW w:w="709" w:type="dxa"/>
          </w:tcPr>
          <w:p w14:paraId="03AE1F09" w14:textId="77777777" w:rsidR="000E2AB0" w:rsidRPr="00855791" w:rsidRDefault="000E2AB0" w:rsidP="00345D89">
            <w:pPr>
              <w:pStyle w:val="Tableheading"/>
            </w:pPr>
            <w:r w:rsidRPr="00855791">
              <w:t>Card.</w:t>
            </w:r>
          </w:p>
        </w:tc>
      </w:tr>
      <w:tr w:rsidR="000E2AB0" w:rsidRPr="00855791" w14:paraId="6E8A46E4" w14:textId="77777777" w:rsidTr="00345D89">
        <w:trPr>
          <w:cantSplit/>
        </w:trPr>
        <w:tc>
          <w:tcPr>
            <w:tcW w:w="1101" w:type="dxa"/>
          </w:tcPr>
          <w:p w14:paraId="14B0FA90" w14:textId="77777777" w:rsidR="000E2AB0" w:rsidRPr="00855791" w:rsidRDefault="000E2AB0" w:rsidP="00345D89">
            <w:pPr>
              <w:pStyle w:val="Tableentry"/>
            </w:pPr>
            <w:r w:rsidRPr="00855791">
              <w:t>notation</w:t>
            </w:r>
          </w:p>
        </w:tc>
        <w:tc>
          <w:tcPr>
            <w:tcW w:w="1842" w:type="dxa"/>
          </w:tcPr>
          <w:p w14:paraId="648933DD" w14:textId="77777777" w:rsidR="000E2AB0" w:rsidRPr="00855791" w:rsidRDefault="000E2AB0" w:rsidP="00345D89">
            <w:pPr>
              <w:pStyle w:val="Tableentry"/>
            </w:pPr>
            <w:r w:rsidRPr="00855791">
              <w:t>skos:notation</w:t>
            </w:r>
          </w:p>
        </w:tc>
        <w:tc>
          <w:tcPr>
            <w:tcW w:w="1985" w:type="dxa"/>
          </w:tcPr>
          <w:p w14:paraId="7E977F0C" w14:textId="77777777" w:rsidR="000E2AB0" w:rsidRPr="00855791" w:rsidRDefault="000E2AB0" w:rsidP="00345D89">
            <w:pPr>
              <w:pStyle w:val="Tableentry"/>
            </w:pPr>
            <w:r w:rsidRPr="00855791">
              <w:t>rdfs:Literal typed with the URI of one of the members of the DataCite Resource Identifier Scheme</w:t>
            </w:r>
            <w:r w:rsidRPr="00855791">
              <w:rPr>
                <w:rStyle w:val="FootnoteReference"/>
              </w:rPr>
              <w:footnoteReference w:id="23"/>
            </w:r>
          </w:p>
        </w:tc>
        <w:tc>
          <w:tcPr>
            <w:tcW w:w="3260" w:type="dxa"/>
          </w:tcPr>
          <w:p w14:paraId="14F1E06E" w14:textId="77777777" w:rsidR="000E2AB0" w:rsidRPr="00855791" w:rsidRDefault="000E2AB0" w:rsidP="00345D89">
            <w:pPr>
              <w:pStyle w:val="Tableentry"/>
            </w:pPr>
            <w:r w:rsidRPr="00855791">
              <w:t>This property contains a string that is an identifier in the context of the identifier scheme referenced by its datatype.</w:t>
            </w:r>
          </w:p>
        </w:tc>
        <w:tc>
          <w:tcPr>
            <w:tcW w:w="709" w:type="dxa"/>
          </w:tcPr>
          <w:p w14:paraId="1E3B932F" w14:textId="77777777" w:rsidR="000E2AB0" w:rsidRPr="00855791" w:rsidRDefault="000E2AB0" w:rsidP="00345D89">
            <w:pPr>
              <w:pStyle w:val="Tableentry"/>
            </w:pPr>
            <w:r w:rsidRPr="00855791">
              <w:t>0..1</w:t>
            </w:r>
          </w:p>
        </w:tc>
      </w:tr>
    </w:tbl>
    <w:p w14:paraId="3FAA9EC7" w14:textId="77777777" w:rsidR="00DE3E90" w:rsidRPr="00855791" w:rsidRDefault="00180D55" w:rsidP="005A2492">
      <w:pPr>
        <w:pStyle w:val="Heading2"/>
      </w:pPr>
      <w:bookmarkStart w:id="340" w:name="_Toc429930844"/>
      <w:bookmarkStart w:id="341" w:name="_Toc430520846"/>
      <w:bookmarkStart w:id="342" w:name="_Toc430520911"/>
      <w:bookmarkStart w:id="343" w:name="_Toc430521107"/>
      <w:bookmarkStart w:id="344" w:name="_Toc430521200"/>
      <w:bookmarkStart w:id="345" w:name="_Toc430857094"/>
      <w:bookmarkStart w:id="346" w:name="_Toc432158267"/>
      <w:bookmarkEnd w:id="340"/>
      <w:bookmarkEnd w:id="341"/>
      <w:bookmarkEnd w:id="342"/>
      <w:bookmarkEnd w:id="343"/>
      <w:bookmarkEnd w:id="344"/>
      <w:bookmarkEnd w:id="345"/>
      <w:r w:rsidRPr="00855791">
        <w:t>Licence</w:t>
      </w:r>
      <w:r w:rsidR="00AA12B6" w:rsidRPr="00855791">
        <w:t xml:space="preserve"> D</w:t>
      </w:r>
      <w:r w:rsidR="00DE3E90" w:rsidRPr="00855791">
        <w:t>ocument</w:t>
      </w:r>
      <w:bookmarkEnd w:id="338"/>
      <w:bookmarkEnd w:id="346"/>
    </w:p>
    <w:p w14:paraId="0F9A1FC6" w14:textId="77777777" w:rsidR="00DE3E90" w:rsidRPr="00855791" w:rsidRDefault="006416FD" w:rsidP="005A2492">
      <w:pPr>
        <w:pStyle w:val="Heading3"/>
      </w:pPr>
      <w:r w:rsidRPr="00855791">
        <w:t>Recommended property</w:t>
      </w:r>
      <w:r w:rsidR="00A30B8B" w:rsidRPr="00855791">
        <w:t xml:space="preserve"> for </w:t>
      </w:r>
      <w:r w:rsidR="00180D55" w:rsidRPr="00855791">
        <w:t>Licence</w:t>
      </w:r>
      <w:r w:rsidR="00DE3E90" w:rsidRPr="00855791">
        <w:t xml:space="preserve"> Document</w:t>
      </w:r>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DE3E90" w:rsidRPr="00855791" w14:paraId="4191DD75" w14:textId="77777777" w:rsidTr="00624A16">
        <w:trPr>
          <w:cnfStyle w:val="100000000000" w:firstRow="1" w:lastRow="0" w:firstColumn="0" w:lastColumn="0" w:oddVBand="0" w:evenVBand="0" w:oddHBand="0" w:evenHBand="0" w:firstRowFirstColumn="0" w:firstRowLastColumn="0" w:lastRowFirstColumn="0" w:lastRowLastColumn="0"/>
          <w:cantSplit/>
        </w:trPr>
        <w:tc>
          <w:tcPr>
            <w:tcW w:w="1101" w:type="dxa"/>
          </w:tcPr>
          <w:p w14:paraId="26C19C7D" w14:textId="77777777" w:rsidR="00DE3E90" w:rsidRPr="00855791" w:rsidRDefault="00DE3E90" w:rsidP="006E2771">
            <w:pPr>
              <w:pStyle w:val="Tableheading"/>
            </w:pPr>
            <w:r w:rsidRPr="00855791">
              <w:t>Property</w:t>
            </w:r>
          </w:p>
        </w:tc>
        <w:tc>
          <w:tcPr>
            <w:tcW w:w="1842" w:type="dxa"/>
          </w:tcPr>
          <w:p w14:paraId="6C9D2BAB" w14:textId="77777777" w:rsidR="00DE3E90" w:rsidRPr="00855791" w:rsidRDefault="00DE3E90" w:rsidP="006E2771">
            <w:pPr>
              <w:pStyle w:val="Tableheading"/>
            </w:pPr>
            <w:r w:rsidRPr="00855791">
              <w:t>URI</w:t>
            </w:r>
          </w:p>
        </w:tc>
        <w:tc>
          <w:tcPr>
            <w:tcW w:w="1985" w:type="dxa"/>
          </w:tcPr>
          <w:p w14:paraId="64A12B2A" w14:textId="77777777" w:rsidR="00DE3E90" w:rsidRPr="00855791" w:rsidRDefault="00DE3E90" w:rsidP="006E2771">
            <w:pPr>
              <w:pStyle w:val="Tableheading"/>
            </w:pPr>
            <w:r w:rsidRPr="00855791">
              <w:t>Range</w:t>
            </w:r>
          </w:p>
        </w:tc>
        <w:tc>
          <w:tcPr>
            <w:tcW w:w="3260" w:type="dxa"/>
          </w:tcPr>
          <w:p w14:paraId="1601E7C4" w14:textId="77777777" w:rsidR="00DE3E90" w:rsidRPr="00855791" w:rsidRDefault="00DE3E90" w:rsidP="006E2771">
            <w:pPr>
              <w:pStyle w:val="Tableheading"/>
            </w:pPr>
            <w:r w:rsidRPr="00855791">
              <w:t>Usage note</w:t>
            </w:r>
          </w:p>
        </w:tc>
        <w:tc>
          <w:tcPr>
            <w:tcW w:w="709" w:type="dxa"/>
          </w:tcPr>
          <w:p w14:paraId="62250731" w14:textId="77777777" w:rsidR="00DE3E90" w:rsidRPr="00855791" w:rsidRDefault="00DE3E90" w:rsidP="006E2771">
            <w:pPr>
              <w:pStyle w:val="Tableheading"/>
            </w:pPr>
            <w:r w:rsidRPr="00855791">
              <w:t>Card.</w:t>
            </w:r>
          </w:p>
        </w:tc>
      </w:tr>
      <w:tr w:rsidR="00DE3E90" w:rsidRPr="00855791" w14:paraId="430877EA" w14:textId="77777777" w:rsidTr="00624A16">
        <w:trPr>
          <w:cantSplit/>
        </w:trPr>
        <w:tc>
          <w:tcPr>
            <w:tcW w:w="1101" w:type="dxa"/>
          </w:tcPr>
          <w:p w14:paraId="13E9B89C" w14:textId="77777777" w:rsidR="00DE3E90" w:rsidRPr="00855791" w:rsidRDefault="00180D55" w:rsidP="006E2771">
            <w:pPr>
              <w:pStyle w:val="Tableentry"/>
            </w:pPr>
            <w:r w:rsidRPr="00855791">
              <w:t>licence</w:t>
            </w:r>
            <w:r w:rsidR="00DE3E90" w:rsidRPr="00855791">
              <w:t xml:space="preserve"> type</w:t>
            </w:r>
          </w:p>
        </w:tc>
        <w:tc>
          <w:tcPr>
            <w:tcW w:w="1842" w:type="dxa"/>
          </w:tcPr>
          <w:p w14:paraId="085BE9C1" w14:textId="77777777" w:rsidR="00DE3E90" w:rsidRPr="00855791" w:rsidRDefault="00DE3E90" w:rsidP="006E2771">
            <w:pPr>
              <w:pStyle w:val="Tableentry"/>
            </w:pPr>
            <w:r w:rsidRPr="00855791">
              <w:t>dct:type</w:t>
            </w:r>
          </w:p>
        </w:tc>
        <w:tc>
          <w:tcPr>
            <w:tcW w:w="1985" w:type="dxa"/>
          </w:tcPr>
          <w:p w14:paraId="4923439D" w14:textId="5B563D93" w:rsidR="00DE3E90" w:rsidRPr="00855791" w:rsidRDefault="00211A2E" w:rsidP="006E2771">
            <w:pPr>
              <w:pStyle w:val="Tableentry"/>
            </w:pPr>
            <w:r w:rsidRPr="00855791">
              <w:t>skos:Concept</w:t>
            </w:r>
          </w:p>
        </w:tc>
        <w:tc>
          <w:tcPr>
            <w:tcW w:w="3260" w:type="dxa"/>
          </w:tcPr>
          <w:p w14:paraId="68E5C835" w14:textId="77777777" w:rsidR="00DE3E90" w:rsidRPr="00855791" w:rsidRDefault="00DE3E90" w:rsidP="006E2771">
            <w:pPr>
              <w:pStyle w:val="Tableentry"/>
            </w:pPr>
            <w:r w:rsidRPr="00855791">
              <w:t xml:space="preserve">This property </w:t>
            </w:r>
            <w:r w:rsidR="00A30B8B" w:rsidRPr="00855791">
              <w:t xml:space="preserve">refers to a type of </w:t>
            </w:r>
            <w:r w:rsidR="00180D55" w:rsidRPr="00855791">
              <w:t>licence</w:t>
            </w:r>
            <w:r w:rsidR="00F829EF" w:rsidRPr="00855791">
              <w:t>, e.g. indicating ‘public domain’ or ‘royalties required’.</w:t>
            </w:r>
          </w:p>
        </w:tc>
        <w:tc>
          <w:tcPr>
            <w:tcW w:w="709" w:type="dxa"/>
          </w:tcPr>
          <w:p w14:paraId="523E81DA" w14:textId="77777777" w:rsidR="00DE3E90" w:rsidRPr="00855791" w:rsidRDefault="00E84773" w:rsidP="006E2771">
            <w:pPr>
              <w:pStyle w:val="Tableentry"/>
            </w:pPr>
            <w:r w:rsidRPr="00855791">
              <w:t>0</w:t>
            </w:r>
            <w:r w:rsidR="00DE3E90" w:rsidRPr="00855791">
              <w:t>..</w:t>
            </w:r>
            <w:r w:rsidR="00F829EF" w:rsidRPr="00855791">
              <w:t>1</w:t>
            </w:r>
          </w:p>
        </w:tc>
      </w:tr>
    </w:tbl>
    <w:p w14:paraId="41D1F304" w14:textId="16851BDA" w:rsidR="00E84773" w:rsidRPr="00855791" w:rsidRDefault="00AA12B6" w:rsidP="00E84773">
      <w:pPr>
        <w:pStyle w:val="Heading2"/>
      </w:pPr>
      <w:bookmarkStart w:id="347" w:name="_Toc429930846"/>
      <w:bookmarkStart w:id="348" w:name="_Toc430520848"/>
      <w:bookmarkStart w:id="349" w:name="_Toc430520913"/>
      <w:bookmarkStart w:id="350" w:name="_Toc430521109"/>
      <w:bookmarkStart w:id="351" w:name="_Toc430521202"/>
      <w:bookmarkStart w:id="352" w:name="_Toc430857096"/>
      <w:bookmarkStart w:id="353" w:name="_Toc432158268"/>
      <w:bookmarkEnd w:id="347"/>
      <w:bookmarkEnd w:id="348"/>
      <w:bookmarkEnd w:id="349"/>
      <w:bookmarkEnd w:id="350"/>
      <w:bookmarkEnd w:id="351"/>
      <w:bookmarkEnd w:id="352"/>
      <w:r w:rsidRPr="00855791">
        <w:lastRenderedPageBreak/>
        <w:t xml:space="preserve">Period </w:t>
      </w:r>
      <w:r w:rsidR="00211A2E" w:rsidRPr="00855791">
        <w:t>o</w:t>
      </w:r>
      <w:r w:rsidRPr="00855791">
        <w:t>f Time</w:t>
      </w:r>
      <w:bookmarkEnd w:id="353"/>
    </w:p>
    <w:p w14:paraId="2E64A8FC" w14:textId="0B8A3FCF" w:rsidR="00E84773" w:rsidRPr="00855791" w:rsidRDefault="00E84773" w:rsidP="00E84773">
      <w:pPr>
        <w:pStyle w:val="Heading3"/>
      </w:pPr>
      <w:r w:rsidRPr="00855791">
        <w:t xml:space="preserve">Optional properties for </w:t>
      </w:r>
      <w:r w:rsidR="00AA12B6" w:rsidRPr="00855791">
        <w:t xml:space="preserve">Period </w:t>
      </w:r>
      <w:r w:rsidR="00211A2E" w:rsidRPr="00855791">
        <w:t>o</w:t>
      </w:r>
      <w:r w:rsidR="00AA12B6" w:rsidRPr="00855791">
        <w:t>f Time</w:t>
      </w:r>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E84773" w:rsidRPr="00855791" w14:paraId="0843C5E5" w14:textId="77777777" w:rsidTr="00247B08">
        <w:trPr>
          <w:cnfStyle w:val="100000000000" w:firstRow="1" w:lastRow="0" w:firstColumn="0" w:lastColumn="0" w:oddVBand="0" w:evenVBand="0" w:oddHBand="0" w:evenHBand="0" w:firstRowFirstColumn="0" w:firstRowLastColumn="0" w:lastRowFirstColumn="0" w:lastRowLastColumn="0"/>
          <w:cantSplit/>
        </w:trPr>
        <w:tc>
          <w:tcPr>
            <w:tcW w:w="1384" w:type="dxa"/>
          </w:tcPr>
          <w:p w14:paraId="66B39ECA" w14:textId="77777777" w:rsidR="00E84773" w:rsidRPr="00855791" w:rsidRDefault="00E84773" w:rsidP="006E2771">
            <w:pPr>
              <w:pStyle w:val="Tableheading"/>
            </w:pPr>
            <w:r w:rsidRPr="00855791">
              <w:t>Property</w:t>
            </w:r>
          </w:p>
        </w:tc>
        <w:tc>
          <w:tcPr>
            <w:tcW w:w="1559" w:type="dxa"/>
          </w:tcPr>
          <w:p w14:paraId="13DFA405" w14:textId="77777777" w:rsidR="00E84773" w:rsidRPr="00855791" w:rsidRDefault="00E84773" w:rsidP="006E2771">
            <w:pPr>
              <w:pStyle w:val="Tableheading"/>
            </w:pPr>
            <w:r w:rsidRPr="00855791">
              <w:t>URI</w:t>
            </w:r>
          </w:p>
        </w:tc>
        <w:tc>
          <w:tcPr>
            <w:tcW w:w="1985" w:type="dxa"/>
          </w:tcPr>
          <w:p w14:paraId="05A4183B" w14:textId="77777777" w:rsidR="00E84773" w:rsidRPr="00855791" w:rsidRDefault="00E84773" w:rsidP="006E2771">
            <w:pPr>
              <w:pStyle w:val="Tableheading"/>
            </w:pPr>
            <w:r w:rsidRPr="00855791">
              <w:t>Range</w:t>
            </w:r>
          </w:p>
        </w:tc>
        <w:tc>
          <w:tcPr>
            <w:tcW w:w="3260" w:type="dxa"/>
          </w:tcPr>
          <w:p w14:paraId="03423CB2" w14:textId="77777777" w:rsidR="00E84773" w:rsidRPr="00855791" w:rsidRDefault="00E84773" w:rsidP="006E2771">
            <w:pPr>
              <w:pStyle w:val="Tableheading"/>
            </w:pPr>
            <w:r w:rsidRPr="00855791">
              <w:t>Usage note</w:t>
            </w:r>
          </w:p>
        </w:tc>
        <w:tc>
          <w:tcPr>
            <w:tcW w:w="709" w:type="dxa"/>
          </w:tcPr>
          <w:p w14:paraId="1F1F210E" w14:textId="77777777" w:rsidR="00E84773" w:rsidRPr="00855791" w:rsidRDefault="00E84773" w:rsidP="006E2771">
            <w:pPr>
              <w:pStyle w:val="Tableheading"/>
            </w:pPr>
            <w:r w:rsidRPr="00855791">
              <w:t>Card.</w:t>
            </w:r>
          </w:p>
        </w:tc>
      </w:tr>
      <w:tr w:rsidR="00E84773" w:rsidRPr="00855791" w14:paraId="263FDFAC" w14:textId="77777777" w:rsidTr="00247B08">
        <w:trPr>
          <w:cantSplit/>
        </w:trPr>
        <w:tc>
          <w:tcPr>
            <w:tcW w:w="1384" w:type="dxa"/>
          </w:tcPr>
          <w:p w14:paraId="2B0BA853" w14:textId="77777777" w:rsidR="00E84773" w:rsidRPr="00855791" w:rsidRDefault="00E84773" w:rsidP="006E2771">
            <w:pPr>
              <w:pStyle w:val="Tableentry"/>
            </w:pPr>
            <w:r w:rsidRPr="00855791">
              <w:t>start date/time</w:t>
            </w:r>
          </w:p>
        </w:tc>
        <w:tc>
          <w:tcPr>
            <w:tcW w:w="1559" w:type="dxa"/>
          </w:tcPr>
          <w:p w14:paraId="79455296" w14:textId="77777777" w:rsidR="00E84773" w:rsidRPr="00855791" w:rsidRDefault="00E84773" w:rsidP="006E2771">
            <w:pPr>
              <w:pStyle w:val="Tableentry"/>
            </w:pPr>
            <w:r w:rsidRPr="00855791">
              <w:t>schema:startDate</w:t>
            </w:r>
          </w:p>
        </w:tc>
        <w:tc>
          <w:tcPr>
            <w:tcW w:w="1985" w:type="dxa"/>
          </w:tcPr>
          <w:p w14:paraId="737E4DE8" w14:textId="77777777" w:rsidR="00E84773" w:rsidRPr="00855791" w:rsidRDefault="00E84773" w:rsidP="006E2771">
            <w:pPr>
              <w:pStyle w:val="Tableentry"/>
            </w:pPr>
            <w:r w:rsidRPr="00855791">
              <w:t xml:space="preserve">rdfs:Literal typed as </w:t>
            </w:r>
            <w:r w:rsidR="00E1606C" w:rsidRPr="00855791">
              <w:t xml:space="preserve">xsd:date or </w:t>
            </w:r>
            <w:r w:rsidRPr="00855791">
              <w:t>xsd:dateTime</w:t>
            </w:r>
          </w:p>
        </w:tc>
        <w:tc>
          <w:tcPr>
            <w:tcW w:w="3260" w:type="dxa"/>
          </w:tcPr>
          <w:p w14:paraId="4F7FC294" w14:textId="77777777" w:rsidR="00E84773" w:rsidRPr="00855791" w:rsidRDefault="00AA12B6" w:rsidP="006E2771">
            <w:pPr>
              <w:pStyle w:val="Tableentry"/>
            </w:pPr>
            <w:r w:rsidRPr="00855791">
              <w:t xml:space="preserve">This property contains the start </w:t>
            </w:r>
            <w:r w:rsidR="002B5A5F" w:rsidRPr="00855791">
              <w:t>of</w:t>
            </w:r>
            <w:r w:rsidRPr="00855791">
              <w:t xml:space="preserve"> the period</w:t>
            </w:r>
          </w:p>
        </w:tc>
        <w:tc>
          <w:tcPr>
            <w:tcW w:w="709" w:type="dxa"/>
          </w:tcPr>
          <w:p w14:paraId="735886FF" w14:textId="77777777" w:rsidR="00E84773" w:rsidRPr="00855791" w:rsidRDefault="00E84773" w:rsidP="006E2771">
            <w:pPr>
              <w:pStyle w:val="Tableentry"/>
            </w:pPr>
            <w:r w:rsidRPr="00855791">
              <w:t>0..1</w:t>
            </w:r>
          </w:p>
        </w:tc>
      </w:tr>
      <w:tr w:rsidR="00E84773" w:rsidRPr="00855791" w14:paraId="747F6CE0" w14:textId="77777777" w:rsidTr="00247B08">
        <w:trPr>
          <w:cantSplit/>
        </w:trPr>
        <w:tc>
          <w:tcPr>
            <w:tcW w:w="1384" w:type="dxa"/>
          </w:tcPr>
          <w:p w14:paraId="7B7486D9" w14:textId="77777777" w:rsidR="00E84773" w:rsidRPr="00855791" w:rsidRDefault="00E84773" w:rsidP="006E2771">
            <w:pPr>
              <w:pStyle w:val="Tableentry"/>
            </w:pPr>
            <w:r w:rsidRPr="00855791">
              <w:t>end date/time</w:t>
            </w:r>
          </w:p>
        </w:tc>
        <w:tc>
          <w:tcPr>
            <w:tcW w:w="1559" w:type="dxa"/>
          </w:tcPr>
          <w:p w14:paraId="406629F8" w14:textId="77777777" w:rsidR="00E84773" w:rsidRPr="00855791" w:rsidRDefault="00E84773" w:rsidP="006E2771">
            <w:pPr>
              <w:pStyle w:val="Tableentry"/>
            </w:pPr>
            <w:r w:rsidRPr="00855791">
              <w:t>schema:endDate</w:t>
            </w:r>
          </w:p>
        </w:tc>
        <w:tc>
          <w:tcPr>
            <w:tcW w:w="1985" w:type="dxa"/>
          </w:tcPr>
          <w:p w14:paraId="2A64E1BE" w14:textId="77777777" w:rsidR="00E84773" w:rsidRPr="00855791" w:rsidRDefault="00E84773" w:rsidP="006E2771">
            <w:pPr>
              <w:pStyle w:val="Tableentry"/>
            </w:pPr>
            <w:r w:rsidRPr="00855791">
              <w:t xml:space="preserve">rdfs:Literal typed as </w:t>
            </w:r>
            <w:r w:rsidR="00E1606C" w:rsidRPr="00855791">
              <w:t xml:space="preserve">xsd:date or </w:t>
            </w:r>
            <w:r w:rsidRPr="00855791">
              <w:t>xsd:dateTime</w:t>
            </w:r>
          </w:p>
        </w:tc>
        <w:tc>
          <w:tcPr>
            <w:tcW w:w="3260" w:type="dxa"/>
          </w:tcPr>
          <w:p w14:paraId="7B34F6E8" w14:textId="77777777" w:rsidR="00E84773" w:rsidRPr="00855791" w:rsidRDefault="00AA12B6" w:rsidP="006E2771">
            <w:pPr>
              <w:pStyle w:val="Tableentry"/>
            </w:pPr>
            <w:r w:rsidRPr="00855791">
              <w:t>This property contains the end of the period</w:t>
            </w:r>
          </w:p>
        </w:tc>
        <w:tc>
          <w:tcPr>
            <w:tcW w:w="709" w:type="dxa"/>
          </w:tcPr>
          <w:p w14:paraId="39F12E06" w14:textId="77777777" w:rsidR="00E84773" w:rsidRPr="00855791" w:rsidRDefault="00E84773" w:rsidP="006E2771">
            <w:pPr>
              <w:pStyle w:val="Tableentry"/>
            </w:pPr>
            <w:r w:rsidRPr="00855791">
              <w:t>0..1</w:t>
            </w:r>
          </w:p>
        </w:tc>
      </w:tr>
      <w:tr w:rsidR="00E84773" w:rsidRPr="00855791" w14:paraId="209F38F6" w14:textId="77777777" w:rsidTr="002C02FE">
        <w:trPr>
          <w:cantSplit/>
        </w:trPr>
        <w:tc>
          <w:tcPr>
            <w:tcW w:w="8897" w:type="dxa"/>
            <w:gridSpan w:val="5"/>
          </w:tcPr>
          <w:p w14:paraId="5780BF44" w14:textId="7249DFE3" w:rsidR="00E84773" w:rsidRPr="00855791" w:rsidRDefault="00E84773" w:rsidP="006E2771">
            <w:pPr>
              <w:pStyle w:val="Tableentry"/>
            </w:pPr>
            <w:r w:rsidRPr="00855791">
              <w:t>Please note that while both properties are optional, one of the two must be present</w:t>
            </w:r>
            <w:r w:rsidR="00514805" w:rsidRPr="00855791">
              <w:t xml:space="preserve"> for each instance of the class dct:PeriodOfTime, if such an instance is present.</w:t>
            </w:r>
          </w:p>
          <w:p w14:paraId="01367125" w14:textId="77777777" w:rsidR="00AA12B6" w:rsidRPr="00855791" w:rsidRDefault="00AA12B6" w:rsidP="006E2771">
            <w:pPr>
              <w:pStyle w:val="Tableentry"/>
            </w:pPr>
            <w:r w:rsidRPr="00855791">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14:paraId="4DB20C8C" w14:textId="77777777" w:rsidR="0089548D" w:rsidRPr="00855791" w:rsidRDefault="0089548D" w:rsidP="00AA42F1">
      <w:pPr>
        <w:pStyle w:val="Heading1"/>
      </w:pPr>
      <w:bookmarkStart w:id="354" w:name="_Toc429930848"/>
      <w:bookmarkStart w:id="355" w:name="_Toc430520850"/>
      <w:bookmarkStart w:id="356" w:name="_Toc430520915"/>
      <w:bookmarkStart w:id="357" w:name="_Toc430521111"/>
      <w:bookmarkStart w:id="358" w:name="_Toc430521204"/>
      <w:bookmarkStart w:id="359" w:name="_Toc430857098"/>
      <w:bookmarkStart w:id="360" w:name="_Toc429909291"/>
      <w:bookmarkStart w:id="361" w:name="_Toc429930379"/>
      <w:bookmarkStart w:id="362" w:name="_Toc429930849"/>
      <w:bookmarkStart w:id="363" w:name="_Toc430520851"/>
      <w:bookmarkStart w:id="364" w:name="_Toc430520916"/>
      <w:bookmarkStart w:id="365" w:name="_Toc430521112"/>
      <w:bookmarkStart w:id="366" w:name="_Toc430521205"/>
      <w:bookmarkStart w:id="367" w:name="_Toc430857099"/>
      <w:bookmarkStart w:id="368" w:name="_Toc429909292"/>
      <w:bookmarkStart w:id="369" w:name="_Toc429930380"/>
      <w:bookmarkStart w:id="370" w:name="_Toc429930850"/>
      <w:bookmarkStart w:id="371" w:name="_Toc430520852"/>
      <w:bookmarkStart w:id="372" w:name="_Toc430520917"/>
      <w:bookmarkStart w:id="373" w:name="_Toc430521113"/>
      <w:bookmarkStart w:id="374" w:name="_Toc430521206"/>
      <w:bookmarkStart w:id="375" w:name="_Toc430857100"/>
      <w:bookmarkStart w:id="376" w:name="_Toc429909305"/>
      <w:bookmarkStart w:id="377" w:name="_Toc429930393"/>
      <w:bookmarkStart w:id="378" w:name="_Toc429930863"/>
      <w:bookmarkStart w:id="379" w:name="_Toc430520865"/>
      <w:bookmarkStart w:id="380" w:name="_Toc430520930"/>
      <w:bookmarkStart w:id="381" w:name="_Toc430521126"/>
      <w:bookmarkStart w:id="382" w:name="_Toc430521219"/>
      <w:bookmarkStart w:id="383" w:name="_Toc430857113"/>
      <w:bookmarkStart w:id="384" w:name="_Ref352005921"/>
      <w:bookmarkStart w:id="385" w:name="_Toc432158269"/>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r w:rsidRPr="00855791">
        <w:lastRenderedPageBreak/>
        <w:t>Controlled Vocabularies</w:t>
      </w:r>
      <w:bookmarkEnd w:id="384"/>
      <w:bookmarkEnd w:id="385"/>
    </w:p>
    <w:p w14:paraId="4298480A" w14:textId="0BDDD084" w:rsidR="006A6A33" w:rsidRPr="00855791" w:rsidRDefault="006A6A33" w:rsidP="006A6A33">
      <w:pPr>
        <w:pStyle w:val="Heading2"/>
      </w:pPr>
      <w:bookmarkStart w:id="386" w:name="_Toc432158270"/>
      <w:r w:rsidRPr="00855791">
        <w:t>Requirements for controlled vocabularies</w:t>
      </w:r>
      <w:bookmarkEnd w:id="386"/>
    </w:p>
    <w:p w14:paraId="67107C73" w14:textId="77777777" w:rsidR="006A6A33" w:rsidRPr="00855791" w:rsidRDefault="006A6A33" w:rsidP="006E2771">
      <w:r w:rsidRPr="00855791">
        <w:t>The following is a list of requirements that were identified for the controlled vocabularies to be recommended in this Application Profile.</w:t>
      </w:r>
    </w:p>
    <w:p w14:paraId="0B39D335" w14:textId="77777777" w:rsidR="00D030E6" w:rsidRPr="00855791" w:rsidRDefault="00D030E6" w:rsidP="006E2771">
      <w:r w:rsidRPr="00855791">
        <w:t xml:space="preserve">Controlled vocabularies </w:t>
      </w:r>
      <w:r w:rsidRPr="00855791">
        <w:rPr>
          <w:smallCaps/>
        </w:rPr>
        <w:t>should</w:t>
      </w:r>
      <w:r w:rsidRPr="00855791">
        <w:t>:</w:t>
      </w:r>
    </w:p>
    <w:p w14:paraId="44684D87" w14:textId="77777777" w:rsidR="00D030E6" w:rsidRPr="00855791" w:rsidRDefault="00D030E6" w:rsidP="00C12AC8">
      <w:pPr>
        <w:numPr>
          <w:ilvl w:val="0"/>
          <w:numId w:val="21"/>
        </w:numPr>
        <w:ind w:left="714" w:hanging="357"/>
      </w:pPr>
      <w:r w:rsidRPr="00855791">
        <w:t>B</w:t>
      </w:r>
      <w:r w:rsidR="00A30B8B" w:rsidRPr="00855791">
        <w:t xml:space="preserve">e published under an open </w:t>
      </w:r>
      <w:r w:rsidR="00180D55" w:rsidRPr="00855791">
        <w:t>licence</w:t>
      </w:r>
      <w:r w:rsidR="006F3869" w:rsidRPr="00855791">
        <w:t>.</w:t>
      </w:r>
    </w:p>
    <w:p w14:paraId="70731380" w14:textId="77777777" w:rsidR="00D030E6" w:rsidRPr="00855791" w:rsidRDefault="00D030E6" w:rsidP="00C12AC8">
      <w:pPr>
        <w:numPr>
          <w:ilvl w:val="0"/>
          <w:numId w:val="21"/>
        </w:numPr>
        <w:ind w:left="714" w:hanging="357"/>
      </w:pPr>
      <w:r w:rsidRPr="00855791">
        <w:t xml:space="preserve">Be operated and/or maintained by </w:t>
      </w:r>
      <w:r w:rsidR="00E0040D" w:rsidRPr="00855791">
        <w:t xml:space="preserve">an </w:t>
      </w:r>
      <w:r w:rsidRPr="00855791">
        <w:t xml:space="preserve">institution of the European Union, by </w:t>
      </w:r>
      <w:r w:rsidR="00E0040D" w:rsidRPr="00855791">
        <w:t xml:space="preserve">a </w:t>
      </w:r>
      <w:r w:rsidRPr="00855791">
        <w:t>re</w:t>
      </w:r>
      <w:r w:rsidR="00E0040D" w:rsidRPr="00855791">
        <w:t>cognised standards organisation or another trusted organisation</w:t>
      </w:r>
      <w:r w:rsidR="006F3869" w:rsidRPr="00855791">
        <w:t>.</w:t>
      </w:r>
    </w:p>
    <w:p w14:paraId="09BFFF14" w14:textId="77777777" w:rsidR="00E0040D" w:rsidRPr="00855791" w:rsidRDefault="00E0040D" w:rsidP="00C12AC8">
      <w:pPr>
        <w:numPr>
          <w:ilvl w:val="0"/>
          <w:numId w:val="21"/>
        </w:numPr>
        <w:ind w:left="714" w:hanging="357"/>
      </w:pPr>
      <w:r w:rsidRPr="00855791">
        <w:t>Be properly documented</w:t>
      </w:r>
      <w:r w:rsidR="006F3869" w:rsidRPr="00855791">
        <w:t>.</w:t>
      </w:r>
    </w:p>
    <w:p w14:paraId="25A95332" w14:textId="77777777" w:rsidR="00D030E6" w:rsidRPr="00855791" w:rsidRDefault="00D030E6" w:rsidP="00C12AC8">
      <w:pPr>
        <w:numPr>
          <w:ilvl w:val="0"/>
          <w:numId w:val="21"/>
        </w:numPr>
        <w:ind w:left="714" w:hanging="357"/>
      </w:pPr>
      <w:r w:rsidRPr="00855791">
        <w:t>Have labels in multiple languages, ideally in all official languages of the European Union</w:t>
      </w:r>
      <w:r w:rsidR="006F3869" w:rsidRPr="00855791">
        <w:t>.</w:t>
      </w:r>
    </w:p>
    <w:p w14:paraId="6BE97017" w14:textId="77777777" w:rsidR="00D030E6" w:rsidRPr="00855791" w:rsidRDefault="00D030E6" w:rsidP="00C12AC8">
      <w:pPr>
        <w:numPr>
          <w:ilvl w:val="0"/>
          <w:numId w:val="21"/>
        </w:numPr>
        <w:ind w:left="714" w:hanging="357"/>
      </w:pPr>
      <w:r w:rsidRPr="00855791">
        <w:t>Contain a relatively small number of terms (e.g. 10-25) that are general enough to enable a wide range of resources to be classified</w:t>
      </w:r>
      <w:r w:rsidR="006F3869" w:rsidRPr="00855791">
        <w:t>.</w:t>
      </w:r>
    </w:p>
    <w:p w14:paraId="757E14C5" w14:textId="77777777" w:rsidR="00D030E6" w:rsidRPr="00855791" w:rsidRDefault="00D030E6" w:rsidP="00C12AC8">
      <w:pPr>
        <w:numPr>
          <w:ilvl w:val="0"/>
          <w:numId w:val="21"/>
        </w:numPr>
        <w:ind w:left="714" w:hanging="357"/>
      </w:pPr>
      <w:r w:rsidRPr="00855791">
        <w:t>Have terms that are identified by URIs with each URI resolving to documentation about the term</w:t>
      </w:r>
      <w:r w:rsidR="006F3869" w:rsidRPr="00855791">
        <w:t>.</w:t>
      </w:r>
    </w:p>
    <w:p w14:paraId="00EFB17F" w14:textId="77777777" w:rsidR="006A6A33" w:rsidRPr="00855791" w:rsidRDefault="00D030E6" w:rsidP="00C12AC8">
      <w:pPr>
        <w:numPr>
          <w:ilvl w:val="0"/>
          <w:numId w:val="21"/>
        </w:numPr>
      </w:pPr>
      <w:r w:rsidRPr="00855791">
        <w:t>Have associated persistence and versioning policies</w:t>
      </w:r>
      <w:r w:rsidR="006F3869" w:rsidRPr="00855791">
        <w:t>.</w:t>
      </w:r>
    </w:p>
    <w:p w14:paraId="6BF044D8" w14:textId="77777777" w:rsidR="00D030E6" w:rsidRPr="00855791" w:rsidRDefault="00E0040D" w:rsidP="006E2771">
      <w:r w:rsidRPr="00855791">
        <w:t>T</w:t>
      </w:r>
      <w:r w:rsidR="00D030E6" w:rsidRPr="00855791">
        <w:t>hese criteria do not in</w:t>
      </w:r>
      <w:r w:rsidR="00691191" w:rsidRPr="00855791">
        <w:t xml:space="preserve">tend </w:t>
      </w:r>
      <w:r w:rsidR="00D030E6" w:rsidRPr="00855791">
        <w:t xml:space="preserve">to define </w:t>
      </w:r>
      <w:r w:rsidR="00691191" w:rsidRPr="00855791">
        <w:t>a set of requirements for controlled vocabularies in general; they are only intended to be used for the selection of the controlled vocabularies that are proposed for this Application Profile.</w:t>
      </w:r>
    </w:p>
    <w:p w14:paraId="12DB1670" w14:textId="77777777" w:rsidR="006A6A33" w:rsidRPr="00855791" w:rsidRDefault="00887DE4" w:rsidP="00092D71">
      <w:pPr>
        <w:pStyle w:val="Heading2"/>
      </w:pPr>
      <w:bookmarkStart w:id="387" w:name="_Ref355169891"/>
      <w:bookmarkStart w:id="388" w:name="_Ref355810277"/>
      <w:bookmarkStart w:id="389" w:name="_Toc432158271"/>
      <w:r w:rsidRPr="00855791">
        <w:t xml:space="preserve">Controlled </w:t>
      </w:r>
      <w:r w:rsidR="00D030E6" w:rsidRPr="00855791">
        <w:t>vocabularies</w:t>
      </w:r>
      <w:bookmarkEnd w:id="387"/>
      <w:r w:rsidRPr="00855791">
        <w:t xml:space="preserve"> to be used</w:t>
      </w:r>
      <w:bookmarkEnd w:id="388"/>
      <w:bookmarkEnd w:id="389"/>
    </w:p>
    <w:p w14:paraId="79F87391" w14:textId="58EAA4BD" w:rsidR="00DE0974" w:rsidRPr="00855791" w:rsidRDefault="00DE0974" w:rsidP="006E2771">
      <w:r w:rsidRPr="00855791">
        <w:t xml:space="preserve">In the table below, a number of properties are listed with controlled vocabularies that </w:t>
      </w:r>
      <w:r w:rsidR="00443C03" w:rsidRPr="00855791">
        <w:rPr>
          <w:smallCaps/>
        </w:rPr>
        <w:t>must</w:t>
      </w:r>
      <w:r w:rsidR="00443C03" w:rsidRPr="00855791">
        <w:t xml:space="preserve"> </w:t>
      </w:r>
      <w:r w:rsidRPr="00855791">
        <w:t>be used for the listed properties.</w:t>
      </w:r>
      <w:r w:rsidR="00650CEA" w:rsidRPr="00855791">
        <w:t xml:space="preserve">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268"/>
        <w:gridCol w:w="2381"/>
      </w:tblGrid>
      <w:tr w:rsidR="00D0330B" w:rsidRPr="00855791" w14:paraId="264AB77F" w14:textId="77777777" w:rsidTr="00B33D72">
        <w:trPr>
          <w:cnfStyle w:val="100000000000" w:firstRow="1" w:lastRow="0" w:firstColumn="0" w:lastColumn="0" w:oddVBand="0" w:evenVBand="0" w:oddHBand="0" w:evenHBand="0" w:firstRowFirstColumn="0" w:firstRowLastColumn="0" w:lastRowFirstColumn="0" w:lastRowLastColumn="0"/>
          <w:tblHeader/>
        </w:trPr>
        <w:tc>
          <w:tcPr>
            <w:tcW w:w="1809" w:type="dxa"/>
          </w:tcPr>
          <w:p w14:paraId="4B767A4F" w14:textId="77777777" w:rsidR="00D0330B" w:rsidRPr="00855791" w:rsidRDefault="00D0330B" w:rsidP="006E2771">
            <w:pPr>
              <w:pStyle w:val="Tableheading"/>
            </w:pPr>
            <w:r w:rsidRPr="00855791">
              <w:t>Property URI</w:t>
            </w:r>
          </w:p>
        </w:tc>
        <w:tc>
          <w:tcPr>
            <w:tcW w:w="1134" w:type="dxa"/>
          </w:tcPr>
          <w:p w14:paraId="1B3F13A0" w14:textId="77777777" w:rsidR="00D0330B" w:rsidRPr="00855791" w:rsidRDefault="00D0330B" w:rsidP="006E2771">
            <w:pPr>
              <w:pStyle w:val="Tableheading"/>
            </w:pPr>
            <w:r w:rsidRPr="00855791">
              <w:t>Used for Class</w:t>
            </w:r>
          </w:p>
        </w:tc>
        <w:tc>
          <w:tcPr>
            <w:tcW w:w="1447" w:type="dxa"/>
          </w:tcPr>
          <w:p w14:paraId="5DE09C51" w14:textId="77777777" w:rsidR="00D0330B" w:rsidRPr="00855791" w:rsidRDefault="001E62ED" w:rsidP="006E2771">
            <w:pPr>
              <w:pStyle w:val="Tableheading"/>
            </w:pPr>
            <w:r w:rsidRPr="00855791">
              <w:t>V</w:t>
            </w:r>
            <w:r w:rsidR="00D0330B" w:rsidRPr="00855791">
              <w:t>ocabulary</w:t>
            </w:r>
            <w:r w:rsidRPr="00855791">
              <w:t xml:space="preserve"> name</w:t>
            </w:r>
          </w:p>
        </w:tc>
        <w:tc>
          <w:tcPr>
            <w:tcW w:w="2268" w:type="dxa"/>
          </w:tcPr>
          <w:p w14:paraId="0CD9BC4D" w14:textId="77777777" w:rsidR="00D0330B" w:rsidRPr="00855791" w:rsidRDefault="00D0330B" w:rsidP="006E2771">
            <w:pPr>
              <w:pStyle w:val="Tableheading"/>
            </w:pPr>
            <w:r w:rsidRPr="00855791">
              <w:t>Vocabulary URI</w:t>
            </w:r>
          </w:p>
        </w:tc>
        <w:tc>
          <w:tcPr>
            <w:tcW w:w="2381" w:type="dxa"/>
          </w:tcPr>
          <w:p w14:paraId="18198687" w14:textId="77777777" w:rsidR="00D0330B" w:rsidRPr="00855791" w:rsidRDefault="00D0330B" w:rsidP="006E2771">
            <w:pPr>
              <w:pStyle w:val="Tableheading"/>
            </w:pPr>
            <w:r w:rsidRPr="00855791">
              <w:t>Usage note</w:t>
            </w:r>
          </w:p>
        </w:tc>
      </w:tr>
      <w:tr w:rsidR="00D0330B" w:rsidRPr="00855791" w14:paraId="6A8F98D6" w14:textId="77777777" w:rsidTr="00B33D72">
        <w:tc>
          <w:tcPr>
            <w:tcW w:w="1809" w:type="dxa"/>
          </w:tcPr>
          <w:p w14:paraId="1B6E3D6F" w14:textId="77777777" w:rsidR="00D0330B" w:rsidRPr="00855791" w:rsidRDefault="00D0330B" w:rsidP="006E2771">
            <w:pPr>
              <w:pStyle w:val="Tableentry"/>
            </w:pPr>
            <w:r w:rsidRPr="00855791">
              <w:t>dcat:mediaType</w:t>
            </w:r>
          </w:p>
        </w:tc>
        <w:tc>
          <w:tcPr>
            <w:tcW w:w="1134" w:type="dxa"/>
          </w:tcPr>
          <w:p w14:paraId="6F378AF0" w14:textId="77777777" w:rsidR="00D0330B" w:rsidRPr="00855791" w:rsidRDefault="00D0330B" w:rsidP="006E2771">
            <w:pPr>
              <w:pStyle w:val="Tableentry"/>
            </w:pPr>
            <w:r w:rsidRPr="00855791">
              <w:t>Distribution</w:t>
            </w:r>
          </w:p>
        </w:tc>
        <w:tc>
          <w:tcPr>
            <w:tcW w:w="1447" w:type="dxa"/>
          </w:tcPr>
          <w:p w14:paraId="40D9FB32" w14:textId="233D913B" w:rsidR="00D0330B" w:rsidRPr="00855791" w:rsidRDefault="00C33327" w:rsidP="00C33327">
            <w:pPr>
              <w:pStyle w:val="Tableentry"/>
            </w:pPr>
            <w:r w:rsidRPr="00855791">
              <w:t>IANA Media Types</w:t>
            </w:r>
            <w:r w:rsidR="00565AA9" w:rsidRPr="00855791">
              <w:rPr>
                <w:rStyle w:val="FootnoteReference"/>
              </w:rPr>
              <w:footnoteReference w:id="24"/>
            </w:r>
          </w:p>
        </w:tc>
        <w:tc>
          <w:tcPr>
            <w:tcW w:w="2268" w:type="dxa"/>
          </w:tcPr>
          <w:p w14:paraId="0586771F" w14:textId="29DBF401" w:rsidR="00D0330B" w:rsidRPr="00855791" w:rsidRDefault="00C05CD4" w:rsidP="006E2771">
            <w:pPr>
              <w:pStyle w:val="Tableentry"/>
            </w:pPr>
            <w:hyperlink r:id="rId54" w:history="1">
              <w:r w:rsidR="00211A2E" w:rsidRPr="00855791">
                <w:rPr>
                  <w:rStyle w:val="Hyperlink"/>
                </w:rPr>
                <w:t>http://www.iana.org/assignments/media-types/media-types.xhtml</w:t>
              </w:r>
            </w:hyperlink>
            <w:r w:rsidR="00211A2E" w:rsidRPr="00855791">
              <w:t xml:space="preserve"> </w:t>
            </w:r>
          </w:p>
        </w:tc>
        <w:tc>
          <w:tcPr>
            <w:tcW w:w="2381" w:type="dxa"/>
          </w:tcPr>
          <w:p w14:paraId="12949E75" w14:textId="77777777" w:rsidR="00D0330B" w:rsidRPr="00855791" w:rsidRDefault="00D0330B" w:rsidP="006E2771">
            <w:pPr>
              <w:pStyle w:val="Tableentry"/>
            </w:pPr>
          </w:p>
        </w:tc>
      </w:tr>
      <w:tr w:rsidR="00D0330B" w:rsidRPr="00855791" w14:paraId="4AF936EA" w14:textId="77777777" w:rsidTr="00B33D72">
        <w:tc>
          <w:tcPr>
            <w:tcW w:w="1809" w:type="dxa"/>
          </w:tcPr>
          <w:p w14:paraId="21E73BA3" w14:textId="77777777" w:rsidR="00D0330B" w:rsidRPr="00855791" w:rsidRDefault="00D0330B" w:rsidP="006E2771">
            <w:pPr>
              <w:pStyle w:val="Tableentry"/>
            </w:pPr>
            <w:r w:rsidRPr="00855791">
              <w:t>dcat:theme</w:t>
            </w:r>
          </w:p>
        </w:tc>
        <w:tc>
          <w:tcPr>
            <w:tcW w:w="1134" w:type="dxa"/>
          </w:tcPr>
          <w:p w14:paraId="3EE7934A" w14:textId="77777777" w:rsidR="00D0330B" w:rsidRPr="00855791" w:rsidRDefault="00D0330B" w:rsidP="006E2771">
            <w:pPr>
              <w:pStyle w:val="Tableentry"/>
            </w:pPr>
            <w:r w:rsidRPr="00855791">
              <w:t>Dataset</w:t>
            </w:r>
          </w:p>
        </w:tc>
        <w:tc>
          <w:tcPr>
            <w:tcW w:w="1447" w:type="dxa"/>
          </w:tcPr>
          <w:p w14:paraId="550A44C4" w14:textId="367A4ECC" w:rsidR="00D0330B" w:rsidRPr="00855791" w:rsidRDefault="00591061" w:rsidP="0057779A">
            <w:pPr>
              <w:pStyle w:val="Tableentry"/>
            </w:pPr>
            <w:r w:rsidRPr="00855791">
              <w:t>Dataset Theme Vocabulary</w:t>
            </w:r>
          </w:p>
        </w:tc>
        <w:tc>
          <w:tcPr>
            <w:tcW w:w="2268" w:type="dxa"/>
          </w:tcPr>
          <w:p w14:paraId="05FCE69A" w14:textId="28F04E4A" w:rsidR="00D0330B" w:rsidRPr="00855791" w:rsidRDefault="00C05CD4" w:rsidP="00CF450F">
            <w:pPr>
              <w:pStyle w:val="Tableentry"/>
            </w:pPr>
            <w:hyperlink r:id="rId55" w:history="1">
              <w:r w:rsidR="00CF450F" w:rsidRPr="00A15865">
                <w:rPr>
                  <w:rStyle w:val="Hyperlink"/>
                </w:rPr>
                <w:t>http://publications.europa.eu/resource/authority/data-them</w:t>
              </w:r>
            </w:hyperlink>
            <w:r w:rsidR="00F82E5D">
              <w:rPr>
                <w:rStyle w:val="Hyperlink"/>
              </w:rPr>
              <w:t>e</w:t>
            </w:r>
            <w:r w:rsidR="00D3720F" w:rsidRPr="00855791">
              <w:t>, see Annex II.</w:t>
            </w:r>
          </w:p>
        </w:tc>
        <w:tc>
          <w:tcPr>
            <w:tcW w:w="2381" w:type="dxa"/>
          </w:tcPr>
          <w:p w14:paraId="52275BCA" w14:textId="592AA7D9" w:rsidR="00D0330B" w:rsidRPr="00855791" w:rsidRDefault="001A2109" w:rsidP="00514805">
            <w:pPr>
              <w:pStyle w:val="Tableentry"/>
            </w:pPr>
            <w:r w:rsidRPr="00855791">
              <w:t xml:space="preserve">The values to be used for this property are the URIs of the concepts in the </w:t>
            </w:r>
            <w:r w:rsidR="00514805" w:rsidRPr="00855791">
              <w:t>v</w:t>
            </w:r>
            <w:r w:rsidRPr="00855791">
              <w:t>ocabulary.</w:t>
            </w:r>
          </w:p>
        </w:tc>
      </w:tr>
      <w:tr w:rsidR="009F4BED" w:rsidRPr="00855791" w14:paraId="63450DEF" w14:textId="77777777" w:rsidTr="00B33D72">
        <w:tc>
          <w:tcPr>
            <w:tcW w:w="1809" w:type="dxa"/>
          </w:tcPr>
          <w:p w14:paraId="7144B188" w14:textId="77777777" w:rsidR="009F4BED" w:rsidRPr="00855791" w:rsidRDefault="009F4BED" w:rsidP="00047208">
            <w:pPr>
              <w:pStyle w:val="Tableentry"/>
            </w:pPr>
            <w:r w:rsidRPr="00855791">
              <w:t>dcat:themeTaxonomy</w:t>
            </w:r>
          </w:p>
        </w:tc>
        <w:tc>
          <w:tcPr>
            <w:tcW w:w="1134" w:type="dxa"/>
          </w:tcPr>
          <w:p w14:paraId="735BAD2F" w14:textId="77777777" w:rsidR="009F4BED" w:rsidRPr="00855791" w:rsidRDefault="009F4BED" w:rsidP="00047208">
            <w:pPr>
              <w:pStyle w:val="Tableentry"/>
            </w:pPr>
            <w:r w:rsidRPr="00855791">
              <w:t>Catalogue</w:t>
            </w:r>
          </w:p>
        </w:tc>
        <w:tc>
          <w:tcPr>
            <w:tcW w:w="1447" w:type="dxa"/>
          </w:tcPr>
          <w:p w14:paraId="1F0FCACE" w14:textId="0D2DC6F9" w:rsidR="009F4BED" w:rsidRPr="00855791" w:rsidRDefault="00591061" w:rsidP="00591061">
            <w:pPr>
              <w:pStyle w:val="Tableentry"/>
            </w:pPr>
            <w:r w:rsidRPr="00855791">
              <w:t xml:space="preserve">Dataset Theme Vocabulary </w:t>
            </w:r>
          </w:p>
        </w:tc>
        <w:tc>
          <w:tcPr>
            <w:tcW w:w="2268" w:type="dxa"/>
          </w:tcPr>
          <w:p w14:paraId="3BE3F583" w14:textId="0A4F21A7" w:rsidR="009F4BED" w:rsidRPr="00855791" w:rsidRDefault="00C05CD4" w:rsidP="00CF450F">
            <w:pPr>
              <w:pStyle w:val="Tableentry"/>
            </w:pPr>
            <w:hyperlink r:id="rId56" w:history="1">
              <w:r w:rsidR="00CF450F" w:rsidRPr="00A15865">
                <w:rPr>
                  <w:rStyle w:val="Hyperlink"/>
                </w:rPr>
                <w:t>http://publications.europa.eu/resource/authority/data-theme</w:t>
              </w:r>
            </w:hyperlink>
            <w:r w:rsidR="00D3720F" w:rsidRPr="00855791">
              <w:t>, see Annex II.</w:t>
            </w:r>
          </w:p>
        </w:tc>
        <w:tc>
          <w:tcPr>
            <w:tcW w:w="2381" w:type="dxa"/>
          </w:tcPr>
          <w:p w14:paraId="334E70AB" w14:textId="4AA8BD5A" w:rsidR="009F4BED" w:rsidRPr="00855791" w:rsidRDefault="001A2109" w:rsidP="00514805">
            <w:pPr>
              <w:pStyle w:val="Tableentry"/>
            </w:pPr>
            <w:r w:rsidRPr="00855791">
              <w:t xml:space="preserve">The value to be used for this property is the URI of the </w:t>
            </w:r>
            <w:r w:rsidR="00514805" w:rsidRPr="00855791">
              <w:t>v</w:t>
            </w:r>
            <w:r w:rsidRPr="00855791">
              <w:t xml:space="preserve">ocabulary itself, </w:t>
            </w:r>
            <w:r w:rsidR="00D77E5E" w:rsidRPr="00855791">
              <w:t xml:space="preserve">i.e. the concept scheme, </w:t>
            </w:r>
            <w:r w:rsidRPr="00855791">
              <w:t>not the URIs of the concept</w:t>
            </w:r>
            <w:r w:rsidR="00D77E5E" w:rsidRPr="00855791">
              <w:t>s</w:t>
            </w:r>
            <w:r w:rsidRPr="00855791">
              <w:t xml:space="preserve"> in the vocabulary.</w:t>
            </w:r>
          </w:p>
        </w:tc>
      </w:tr>
      <w:tr w:rsidR="00D0330B" w:rsidRPr="00855791" w14:paraId="036EF877" w14:textId="77777777" w:rsidTr="00B33D72">
        <w:tc>
          <w:tcPr>
            <w:tcW w:w="1809" w:type="dxa"/>
          </w:tcPr>
          <w:p w14:paraId="263EEA3D" w14:textId="77777777" w:rsidR="00D0330B" w:rsidRPr="00855791" w:rsidRDefault="00D0330B" w:rsidP="006E2771">
            <w:pPr>
              <w:pStyle w:val="Tableentry"/>
            </w:pPr>
            <w:r w:rsidRPr="00855791">
              <w:t>dct:accrualPeriodicity</w:t>
            </w:r>
          </w:p>
        </w:tc>
        <w:tc>
          <w:tcPr>
            <w:tcW w:w="1134" w:type="dxa"/>
          </w:tcPr>
          <w:p w14:paraId="56ACEEB1" w14:textId="77777777" w:rsidR="00D0330B" w:rsidRPr="00855791" w:rsidRDefault="00D0330B" w:rsidP="006E2771">
            <w:pPr>
              <w:pStyle w:val="Tableentry"/>
            </w:pPr>
            <w:r w:rsidRPr="00855791">
              <w:t>Dataset</w:t>
            </w:r>
          </w:p>
        </w:tc>
        <w:tc>
          <w:tcPr>
            <w:tcW w:w="1447" w:type="dxa"/>
          </w:tcPr>
          <w:p w14:paraId="434DCF8C" w14:textId="389848E5" w:rsidR="00AB3634" w:rsidRPr="00855791" w:rsidRDefault="0057779A" w:rsidP="00395011">
            <w:pPr>
              <w:pStyle w:val="Tableentry"/>
            </w:pPr>
            <w:r w:rsidRPr="00855791">
              <w:t>MDR Frequency Named Authority List</w:t>
            </w:r>
            <w:r w:rsidRPr="00855791">
              <w:rPr>
                <w:rStyle w:val="FootnoteReference"/>
              </w:rPr>
              <w:footnoteReference w:id="25"/>
            </w:r>
          </w:p>
        </w:tc>
        <w:tc>
          <w:tcPr>
            <w:tcW w:w="2268" w:type="dxa"/>
          </w:tcPr>
          <w:p w14:paraId="1B200022" w14:textId="40E35B08" w:rsidR="00D0330B" w:rsidRPr="00855791" w:rsidRDefault="00C05CD4" w:rsidP="006E2771">
            <w:pPr>
              <w:pStyle w:val="Tableentry"/>
            </w:pPr>
            <w:hyperlink r:id="rId57" w:history="1">
              <w:r w:rsidR="007C17DB" w:rsidRPr="00855791">
                <w:rPr>
                  <w:rStyle w:val="Hyperlink"/>
                </w:rPr>
                <w:t>http://publications.europa.eu/mdr/authority/frequency</w:t>
              </w:r>
            </w:hyperlink>
            <w:r w:rsidR="0057779A" w:rsidRPr="00855791">
              <w:t xml:space="preserve"> </w:t>
            </w:r>
          </w:p>
        </w:tc>
        <w:tc>
          <w:tcPr>
            <w:tcW w:w="2381" w:type="dxa"/>
          </w:tcPr>
          <w:p w14:paraId="35B1DCC3" w14:textId="77777777" w:rsidR="00D0330B" w:rsidRPr="00855791" w:rsidRDefault="00D0330B" w:rsidP="006E2771">
            <w:pPr>
              <w:pStyle w:val="Tableentry"/>
            </w:pPr>
          </w:p>
        </w:tc>
      </w:tr>
      <w:tr w:rsidR="00D0330B" w:rsidRPr="00855791" w14:paraId="4142FA7E" w14:textId="77777777" w:rsidTr="00B33D72">
        <w:tc>
          <w:tcPr>
            <w:tcW w:w="1809" w:type="dxa"/>
          </w:tcPr>
          <w:p w14:paraId="533E959E" w14:textId="77777777" w:rsidR="00D0330B" w:rsidRPr="00855791" w:rsidRDefault="00D0330B" w:rsidP="006E2771">
            <w:pPr>
              <w:pStyle w:val="Tableentry"/>
            </w:pPr>
            <w:r w:rsidRPr="00855791">
              <w:t>dct:format</w:t>
            </w:r>
          </w:p>
        </w:tc>
        <w:tc>
          <w:tcPr>
            <w:tcW w:w="1134" w:type="dxa"/>
          </w:tcPr>
          <w:p w14:paraId="22FEA491" w14:textId="77777777" w:rsidR="00D0330B" w:rsidRPr="00855791" w:rsidRDefault="00D0330B" w:rsidP="006E2771">
            <w:pPr>
              <w:pStyle w:val="Tableentry"/>
            </w:pPr>
            <w:r w:rsidRPr="00855791">
              <w:t>Distribution</w:t>
            </w:r>
          </w:p>
        </w:tc>
        <w:tc>
          <w:tcPr>
            <w:tcW w:w="1447" w:type="dxa"/>
          </w:tcPr>
          <w:p w14:paraId="1DFC242C" w14:textId="1450B7F4" w:rsidR="00AB3634" w:rsidRPr="00855791" w:rsidRDefault="00D0330B" w:rsidP="006E2771">
            <w:pPr>
              <w:pStyle w:val="Tableentry"/>
            </w:pPr>
            <w:r w:rsidRPr="00855791">
              <w:t>MDR File Type Named Authority List</w:t>
            </w:r>
            <w:r w:rsidR="0057779A" w:rsidRPr="00855791">
              <w:rPr>
                <w:rStyle w:val="FootnoteReference"/>
              </w:rPr>
              <w:footnoteReference w:id="26"/>
            </w:r>
          </w:p>
        </w:tc>
        <w:tc>
          <w:tcPr>
            <w:tcW w:w="2268" w:type="dxa"/>
          </w:tcPr>
          <w:p w14:paraId="6D046920" w14:textId="77777777" w:rsidR="00D0330B" w:rsidRPr="00855791" w:rsidRDefault="00C05CD4" w:rsidP="006E2771">
            <w:pPr>
              <w:pStyle w:val="Tableentry"/>
            </w:pPr>
            <w:hyperlink r:id="rId58" w:history="1">
              <w:r w:rsidR="004C5576" w:rsidRPr="00855791">
                <w:rPr>
                  <w:rStyle w:val="Hyperlink"/>
                </w:rPr>
                <w:t>http://publications.europa.eu/mdr/authority/file-type/</w:t>
              </w:r>
            </w:hyperlink>
          </w:p>
        </w:tc>
        <w:tc>
          <w:tcPr>
            <w:tcW w:w="2381" w:type="dxa"/>
          </w:tcPr>
          <w:p w14:paraId="5D41D2DB" w14:textId="77777777" w:rsidR="00D0330B" w:rsidRPr="00855791" w:rsidRDefault="00D0330B" w:rsidP="006E2771">
            <w:pPr>
              <w:pStyle w:val="Tableentry"/>
            </w:pPr>
          </w:p>
        </w:tc>
      </w:tr>
      <w:tr w:rsidR="00D0330B" w:rsidRPr="00855791" w14:paraId="6A40E9B5" w14:textId="77777777" w:rsidTr="00B33D72">
        <w:tc>
          <w:tcPr>
            <w:tcW w:w="1809" w:type="dxa"/>
          </w:tcPr>
          <w:p w14:paraId="419092EF" w14:textId="377F04E0" w:rsidR="00D0330B" w:rsidRPr="00855791" w:rsidRDefault="00D0330B" w:rsidP="006E2771">
            <w:pPr>
              <w:pStyle w:val="Tableentry"/>
            </w:pPr>
            <w:r w:rsidRPr="00855791">
              <w:lastRenderedPageBreak/>
              <w:t>dct:language</w:t>
            </w:r>
          </w:p>
        </w:tc>
        <w:tc>
          <w:tcPr>
            <w:tcW w:w="1134" w:type="dxa"/>
          </w:tcPr>
          <w:p w14:paraId="6261A886" w14:textId="77777777" w:rsidR="00D0330B" w:rsidRPr="00855791" w:rsidRDefault="00D0330B" w:rsidP="006E2771">
            <w:pPr>
              <w:pStyle w:val="Tableentry"/>
            </w:pPr>
            <w:r w:rsidRPr="00855791">
              <w:t>Catalog</w:t>
            </w:r>
            <w:r w:rsidR="00E84773" w:rsidRPr="00855791">
              <w:t>ue</w:t>
            </w:r>
            <w:r w:rsidRPr="00855791">
              <w:t>, Dataset</w:t>
            </w:r>
          </w:p>
        </w:tc>
        <w:tc>
          <w:tcPr>
            <w:tcW w:w="1447" w:type="dxa"/>
          </w:tcPr>
          <w:p w14:paraId="578B0461" w14:textId="77777777" w:rsidR="00D0330B" w:rsidRPr="00855791" w:rsidRDefault="00D0330B" w:rsidP="006E2771">
            <w:pPr>
              <w:pStyle w:val="Tableentry"/>
            </w:pPr>
            <w:r w:rsidRPr="00855791">
              <w:t>MDR Languages Named Authority List</w:t>
            </w:r>
            <w:r w:rsidR="00440BC5" w:rsidRPr="00855791">
              <w:rPr>
                <w:rStyle w:val="FootnoteReference"/>
              </w:rPr>
              <w:footnoteReference w:id="27"/>
            </w:r>
          </w:p>
        </w:tc>
        <w:tc>
          <w:tcPr>
            <w:tcW w:w="2268" w:type="dxa"/>
          </w:tcPr>
          <w:p w14:paraId="0B33E611" w14:textId="77777777" w:rsidR="00D0330B" w:rsidRPr="00855791" w:rsidRDefault="00C05CD4" w:rsidP="006E2771">
            <w:pPr>
              <w:pStyle w:val="Tableentry"/>
            </w:pPr>
            <w:hyperlink r:id="rId59" w:history="1">
              <w:r w:rsidR="00E664B7" w:rsidRPr="00855791">
                <w:rPr>
                  <w:rStyle w:val="Hyperlink"/>
                </w:rPr>
                <w:t>http://publications.europa.eu/mdr/authority/language/</w:t>
              </w:r>
            </w:hyperlink>
            <w:r w:rsidR="00E664B7" w:rsidRPr="00855791">
              <w:t xml:space="preserve"> </w:t>
            </w:r>
          </w:p>
        </w:tc>
        <w:tc>
          <w:tcPr>
            <w:tcW w:w="2381" w:type="dxa"/>
          </w:tcPr>
          <w:p w14:paraId="610DD212" w14:textId="77777777" w:rsidR="00D0330B" w:rsidRPr="00855791" w:rsidRDefault="00D0330B" w:rsidP="006E2771">
            <w:pPr>
              <w:pStyle w:val="Tableentry"/>
            </w:pPr>
          </w:p>
        </w:tc>
      </w:tr>
      <w:tr w:rsidR="00D0330B" w:rsidRPr="00855791" w14:paraId="71A56F91" w14:textId="77777777" w:rsidTr="00B33D72">
        <w:tc>
          <w:tcPr>
            <w:tcW w:w="1809" w:type="dxa"/>
          </w:tcPr>
          <w:p w14:paraId="5752B78B" w14:textId="77777777" w:rsidR="00D0330B" w:rsidRPr="00855791" w:rsidRDefault="00D0330B" w:rsidP="006E2771">
            <w:pPr>
              <w:pStyle w:val="Tableentry"/>
            </w:pPr>
            <w:r w:rsidRPr="00855791">
              <w:t>dct:publisher</w:t>
            </w:r>
          </w:p>
        </w:tc>
        <w:tc>
          <w:tcPr>
            <w:tcW w:w="1134" w:type="dxa"/>
          </w:tcPr>
          <w:p w14:paraId="1B5833D4" w14:textId="77777777" w:rsidR="00D0330B" w:rsidRPr="00855791" w:rsidRDefault="00D0330B" w:rsidP="006E2771">
            <w:pPr>
              <w:pStyle w:val="Tableentry"/>
            </w:pPr>
            <w:r w:rsidRPr="00855791">
              <w:t>Catalog</w:t>
            </w:r>
            <w:r w:rsidR="00E84773" w:rsidRPr="00855791">
              <w:t>ue</w:t>
            </w:r>
            <w:r w:rsidRPr="00855791">
              <w:t>, Dataset</w:t>
            </w:r>
          </w:p>
        </w:tc>
        <w:tc>
          <w:tcPr>
            <w:tcW w:w="1447" w:type="dxa"/>
          </w:tcPr>
          <w:p w14:paraId="6CF3AE1E" w14:textId="77777777" w:rsidR="00D0330B" w:rsidRPr="00855791" w:rsidRDefault="00D0330B" w:rsidP="006E2771">
            <w:pPr>
              <w:pStyle w:val="Tableentry"/>
            </w:pPr>
            <w:r w:rsidRPr="00855791">
              <w:t>MDR Corporate bodies Named Authority List</w:t>
            </w:r>
            <w:r w:rsidR="00440BC5" w:rsidRPr="00855791">
              <w:rPr>
                <w:rStyle w:val="FootnoteReference"/>
              </w:rPr>
              <w:footnoteReference w:id="28"/>
            </w:r>
          </w:p>
          <w:p w14:paraId="21C907D0" w14:textId="0778DFE7" w:rsidR="00D25012" w:rsidRPr="00855791" w:rsidRDefault="00D25012" w:rsidP="00D25012">
            <w:pPr>
              <w:pStyle w:val="Tableentry"/>
            </w:pPr>
          </w:p>
        </w:tc>
        <w:tc>
          <w:tcPr>
            <w:tcW w:w="2268" w:type="dxa"/>
          </w:tcPr>
          <w:p w14:paraId="383D6817" w14:textId="77777777" w:rsidR="00D0330B" w:rsidRPr="00855791" w:rsidRDefault="00C05CD4" w:rsidP="006E2771">
            <w:pPr>
              <w:pStyle w:val="Tableentry"/>
            </w:pPr>
            <w:hyperlink r:id="rId60" w:history="1">
              <w:r w:rsidR="00127B5F" w:rsidRPr="00855791">
                <w:rPr>
                  <w:rStyle w:val="Hyperlink"/>
                </w:rPr>
                <w:t>http://publications.europa.eu/mdr/authority/corporate-body/</w:t>
              </w:r>
            </w:hyperlink>
            <w:r w:rsidR="00127B5F" w:rsidRPr="00855791">
              <w:t xml:space="preserve"> </w:t>
            </w:r>
          </w:p>
        </w:tc>
        <w:tc>
          <w:tcPr>
            <w:tcW w:w="2381" w:type="dxa"/>
          </w:tcPr>
          <w:p w14:paraId="26CF16AB" w14:textId="3036F049" w:rsidR="00D0330B" w:rsidRPr="00855791" w:rsidRDefault="00397186" w:rsidP="00397186">
            <w:pPr>
              <w:pStyle w:val="Tableentry"/>
            </w:pPr>
            <w:r w:rsidRPr="00855791">
              <w:t xml:space="preserve">The Corporate bodies NAL must </w:t>
            </w:r>
            <w:r w:rsidR="002B5A5F" w:rsidRPr="00855791">
              <w:t xml:space="preserve">be used for </w:t>
            </w:r>
            <w:r w:rsidR="00440BC5" w:rsidRPr="00855791">
              <w:t>European institution</w:t>
            </w:r>
            <w:r w:rsidR="002B5A5F" w:rsidRPr="00855791">
              <w:t xml:space="preserve">s and a </w:t>
            </w:r>
            <w:r w:rsidR="00247B08" w:rsidRPr="00855791">
              <w:t>small set of international organisations</w:t>
            </w:r>
            <w:r w:rsidR="00440BC5" w:rsidRPr="00855791">
              <w:t>. In case of other types of organisations, national, regional or local vocabularies should be used.</w:t>
            </w:r>
          </w:p>
        </w:tc>
      </w:tr>
      <w:tr w:rsidR="00F829EF" w:rsidRPr="00855791" w14:paraId="48BB8CFC" w14:textId="77777777" w:rsidTr="00B33D72">
        <w:trPr>
          <w:trHeight w:val="1872"/>
        </w:trPr>
        <w:tc>
          <w:tcPr>
            <w:tcW w:w="1809" w:type="dxa"/>
          </w:tcPr>
          <w:p w14:paraId="72B5F885" w14:textId="77777777" w:rsidR="00F829EF" w:rsidRPr="00855791" w:rsidRDefault="00F829EF" w:rsidP="006E2771">
            <w:pPr>
              <w:pStyle w:val="Tableentry"/>
            </w:pPr>
            <w:r w:rsidRPr="00855791">
              <w:t>dct:spatial</w:t>
            </w:r>
          </w:p>
        </w:tc>
        <w:tc>
          <w:tcPr>
            <w:tcW w:w="1134" w:type="dxa"/>
          </w:tcPr>
          <w:p w14:paraId="4A0C076B" w14:textId="77777777" w:rsidR="00F829EF" w:rsidRPr="00855791" w:rsidRDefault="00F829EF" w:rsidP="006E2771">
            <w:pPr>
              <w:pStyle w:val="Tableentry"/>
            </w:pPr>
            <w:r w:rsidRPr="00855791">
              <w:t>Catalog</w:t>
            </w:r>
            <w:r w:rsidR="00E84773" w:rsidRPr="00855791">
              <w:t>ue</w:t>
            </w:r>
            <w:r w:rsidRPr="00855791">
              <w:t>, Dataset</w:t>
            </w:r>
          </w:p>
        </w:tc>
        <w:tc>
          <w:tcPr>
            <w:tcW w:w="1447" w:type="dxa"/>
          </w:tcPr>
          <w:p w14:paraId="4A856C83" w14:textId="07B0C8D0" w:rsidR="000C3C91" w:rsidRPr="00855791" w:rsidRDefault="00345D89" w:rsidP="00345D89">
            <w:pPr>
              <w:pStyle w:val="Tableentry"/>
            </w:pPr>
            <w:r w:rsidRPr="00855791">
              <w:t>MDR Continents Named Authority List</w:t>
            </w:r>
            <w:r w:rsidRPr="00855791">
              <w:rPr>
                <w:rStyle w:val="FootnoteReference"/>
              </w:rPr>
              <w:footnoteReference w:id="29"/>
            </w:r>
            <w:r w:rsidRPr="00855791">
              <w:t xml:space="preserve">, </w:t>
            </w:r>
            <w:r w:rsidR="00F829EF" w:rsidRPr="00855791">
              <w:t>MDR Countries Named Authority List</w:t>
            </w:r>
            <w:r w:rsidR="00F829EF" w:rsidRPr="00855791">
              <w:rPr>
                <w:rStyle w:val="FootnoteReference"/>
              </w:rPr>
              <w:footnoteReference w:id="30"/>
            </w:r>
            <w:r w:rsidR="00F829EF" w:rsidRPr="00855791">
              <w:t>,</w:t>
            </w:r>
            <w:r w:rsidRPr="00855791">
              <w:t xml:space="preserve"> </w:t>
            </w:r>
            <w:r w:rsidR="00F829EF" w:rsidRPr="00855791">
              <w:t>MDR Places Named Authority List</w:t>
            </w:r>
            <w:r w:rsidR="00F829EF" w:rsidRPr="00855791">
              <w:rPr>
                <w:rStyle w:val="FootnoteReference"/>
              </w:rPr>
              <w:footnoteReference w:id="31"/>
            </w:r>
            <w:r w:rsidR="006A2FDC" w:rsidRPr="00855791">
              <w:t xml:space="preserve">, </w:t>
            </w:r>
            <w:r w:rsidRPr="00855791">
              <w:t>Geonames</w:t>
            </w:r>
          </w:p>
        </w:tc>
        <w:tc>
          <w:tcPr>
            <w:tcW w:w="2268" w:type="dxa"/>
          </w:tcPr>
          <w:p w14:paraId="2B4FF7D7" w14:textId="77777777" w:rsidR="00397186" w:rsidRPr="00855791" w:rsidRDefault="00C05CD4" w:rsidP="004829E7">
            <w:pPr>
              <w:pStyle w:val="Tableentry"/>
            </w:pPr>
            <w:hyperlink r:id="rId61" w:history="1">
              <w:r w:rsidR="00E523F3" w:rsidRPr="00855791">
                <w:rPr>
                  <w:rStyle w:val="Hyperlink"/>
                </w:rPr>
                <w:t>http://publications.europa.eu/mdr/authority/country/</w:t>
              </w:r>
            </w:hyperlink>
            <w:r w:rsidR="00F829EF" w:rsidRPr="00855791">
              <w:t xml:space="preserve">, </w:t>
            </w:r>
            <w:hyperlink r:id="rId62" w:history="1">
              <w:r w:rsidR="004829E7" w:rsidRPr="00855791">
                <w:rPr>
                  <w:rStyle w:val="Hyperlink"/>
                </w:rPr>
                <w:t>http://publications.europa.eu/mdr/authority/place/</w:t>
              </w:r>
            </w:hyperlink>
            <w:r w:rsidR="00211A2E" w:rsidRPr="00855791">
              <w:t xml:space="preserve">, </w:t>
            </w:r>
          </w:p>
          <w:p w14:paraId="7BA0B2DB" w14:textId="5147D6E4" w:rsidR="00BC5BAA" w:rsidRPr="00855791" w:rsidRDefault="00C05CD4" w:rsidP="004829E7">
            <w:pPr>
              <w:pStyle w:val="Tableentry"/>
            </w:pPr>
            <w:hyperlink r:id="rId63" w:history="1">
              <w:r w:rsidR="00397186" w:rsidRPr="00855791">
                <w:rPr>
                  <w:rStyle w:val="Hyperlink"/>
                </w:rPr>
                <w:t>http://publications.europa.eu/mdr/authority/continent/</w:t>
              </w:r>
            </w:hyperlink>
            <w:r w:rsidR="00397186" w:rsidRPr="00855791">
              <w:t xml:space="preserve">, </w:t>
            </w:r>
            <w:hyperlink r:id="rId64" w:history="1">
              <w:r w:rsidR="00211A2E" w:rsidRPr="00855791">
                <w:rPr>
                  <w:rStyle w:val="Hyperlink"/>
                </w:rPr>
                <w:t>http://sws.geonames.org/</w:t>
              </w:r>
            </w:hyperlink>
            <w:r w:rsidR="00211A2E" w:rsidRPr="00855791">
              <w:t xml:space="preserve"> </w:t>
            </w:r>
          </w:p>
        </w:tc>
        <w:tc>
          <w:tcPr>
            <w:tcW w:w="2381" w:type="dxa"/>
          </w:tcPr>
          <w:p w14:paraId="5EFA7085" w14:textId="696A06F5" w:rsidR="00F829EF" w:rsidRPr="00855791" w:rsidRDefault="00F829EF" w:rsidP="00345D89">
            <w:pPr>
              <w:pStyle w:val="Tableentry"/>
            </w:pPr>
            <w:r w:rsidRPr="00855791">
              <w:t xml:space="preserve">The </w:t>
            </w:r>
            <w:r w:rsidR="00345D89" w:rsidRPr="00855791">
              <w:t>MDR Name Authority Lists must be used for continents, countries and places that are in those lists; if a particular location</w:t>
            </w:r>
            <w:r w:rsidR="00397186" w:rsidRPr="00855791">
              <w:t xml:space="preserve"> </w:t>
            </w:r>
            <w:r w:rsidR="002A2EAC" w:rsidRPr="00855791">
              <w:t>is</w:t>
            </w:r>
            <w:r w:rsidR="00C33327" w:rsidRPr="00855791">
              <w:t xml:space="preserve"> not in</w:t>
            </w:r>
            <w:r w:rsidR="007D3C7B" w:rsidRPr="00855791">
              <w:t xml:space="preserve"> </w:t>
            </w:r>
            <w:r w:rsidR="00345D89" w:rsidRPr="00855791">
              <w:t xml:space="preserve">one of the mentioned </w:t>
            </w:r>
            <w:r w:rsidR="007D3C7B" w:rsidRPr="00855791">
              <w:t>Named Authority Lists</w:t>
            </w:r>
            <w:r w:rsidR="00C33327" w:rsidRPr="00855791">
              <w:t xml:space="preserve">, </w:t>
            </w:r>
            <w:r w:rsidR="00211A2E" w:rsidRPr="00855791">
              <w:t>Geonames URIs</w:t>
            </w:r>
            <w:r w:rsidR="00211A2E" w:rsidRPr="00855791" w:rsidDel="00211A2E">
              <w:t xml:space="preserve"> </w:t>
            </w:r>
            <w:r w:rsidR="002A2EAC" w:rsidRPr="00855791">
              <w:t>must be used</w:t>
            </w:r>
            <w:r w:rsidR="00397186" w:rsidRPr="00855791">
              <w:t>.</w:t>
            </w:r>
          </w:p>
        </w:tc>
      </w:tr>
      <w:tr w:rsidR="00F829EF" w:rsidRPr="00855791" w14:paraId="0D12EF18" w14:textId="77777777" w:rsidTr="00B33D72">
        <w:tc>
          <w:tcPr>
            <w:tcW w:w="1809" w:type="dxa"/>
          </w:tcPr>
          <w:p w14:paraId="5E1C8440" w14:textId="541DB754" w:rsidR="00F829EF" w:rsidRPr="00855791" w:rsidRDefault="002B62A5" w:rsidP="006E2771">
            <w:pPr>
              <w:pStyle w:val="Tableentry"/>
            </w:pPr>
            <w:r w:rsidRPr="00855791">
              <w:t>adms:status</w:t>
            </w:r>
          </w:p>
        </w:tc>
        <w:tc>
          <w:tcPr>
            <w:tcW w:w="1134" w:type="dxa"/>
          </w:tcPr>
          <w:p w14:paraId="070A69E3" w14:textId="77777777" w:rsidR="00F829EF" w:rsidRPr="00855791" w:rsidRDefault="00F829EF" w:rsidP="006E2771">
            <w:pPr>
              <w:pStyle w:val="Tableentry"/>
            </w:pPr>
            <w:r w:rsidRPr="00855791">
              <w:t>Catalog</w:t>
            </w:r>
            <w:r w:rsidR="00E84773" w:rsidRPr="00855791">
              <w:t xml:space="preserve">ue </w:t>
            </w:r>
            <w:r w:rsidRPr="00855791">
              <w:t>Record</w:t>
            </w:r>
          </w:p>
        </w:tc>
        <w:tc>
          <w:tcPr>
            <w:tcW w:w="1447" w:type="dxa"/>
          </w:tcPr>
          <w:p w14:paraId="358CECC0" w14:textId="77777777" w:rsidR="00F829EF" w:rsidRPr="00855791" w:rsidRDefault="00F829EF" w:rsidP="006E2771">
            <w:pPr>
              <w:pStyle w:val="Tableentry"/>
            </w:pPr>
            <w:r w:rsidRPr="00855791">
              <w:t>ADMS change type vocabulary</w:t>
            </w:r>
          </w:p>
        </w:tc>
        <w:tc>
          <w:tcPr>
            <w:tcW w:w="2268" w:type="dxa"/>
          </w:tcPr>
          <w:p w14:paraId="7A635FEE" w14:textId="77777777" w:rsidR="00F829EF" w:rsidRPr="00855791" w:rsidRDefault="00C05CD4" w:rsidP="006E2771">
            <w:pPr>
              <w:pStyle w:val="Tableentry"/>
            </w:pPr>
            <w:hyperlink r:id="rId65" w:history="1">
              <w:r w:rsidR="00F829EF" w:rsidRPr="00855791">
                <w:rPr>
                  <w:rStyle w:val="Hyperlink"/>
                </w:rPr>
                <w:t>http://purl.org/adms/changetype</w:t>
              </w:r>
            </w:hyperlink>
            <w:r w:rsidR="00DF0DA2" w:rsidRPr="00855791">
              <w:rPr>
                <w:rStyle w:val="Hyperlink"/>
              </w:rPr>
              <w:t>/</w:t>
            </w:r>
            <w:r w:rsidR="00F829EF" w:rsidRPr="00855791">
              <w:t xml:space="preserve">  </w:t>
            </w:r>
          </w:p>
        </w:tc>
        <w:tc>
          <w:tcPr>
            <w:tcW w:w="2381" w:type="dxa"/>
          </w:tcPr>
          <w:p w14:paraId="51643A07" w14:textId="77777777" w:rsidR="00F829EF" w:rsidRPr="00855791" w:rsidRDefault="00DF0DA2" w:rsidP="006E2771">
            <w:pPr>
              <w:pStyle w:val="Tableentry"/>
            </w:pPr>
            <w:r w:rsidRPr="00855791">
              <w:t>:created, :updated, :deleted</w:t>
            </w:r>
          </w:p>
        </w:tc>
      </w:tr>
      <w:tr w:rsidR="00267C45" w:rsidRPr="00855791" w14:paraId="6159D6A9" w14:textId="77777777" w:rsidTr="00B33D72">
        <w:tc>
          <w:tcPr>
            <w:tcW w:w="1809" w:type="dxa"/>
          </w:tcPr>
          <w:p w14:paraId="2A6B2950" w14:textId="77777777" w:rsidR="00267C45" w:rsidRPr="00855791" w:rsidRDefault="00267C45" w:rsidP="006E2771">
            <w:pPr>
              <w:pStyle w:val="Tableentry"/>
            </w:pPr>
            <w:r w:rsidRPr="00855791">
              <w:t>adms:status</w:t>
            </w:r>
          </w:p>
        </w:tc>
        <w:tc>
          <w:tcPr>
            <w:tcW w:w="1134" w:type="dxa"/>
          </w:tcPr>
          <w:p w14:paraId="6C1CA160" w14:textId="77777777" w:rsidR="00267C45" w:rsidRPr="00855791" w:rsidRDefault="00267C45" w:rsidP="006E2771">
            <w:pPr>
              <w:pStyle w:val="Tableentry"/>
            </w:pPr>
            <w:r w:rsidRPr="00855791">
              <w:t>Distribution</w:t>
            </w:r>
          </w:p>
        </w:tc>
        <w:tc>
          <w:tcPr>
            <w:tcW w:w="1447" w:type="dxa"/>
          </w:tcPr>
          <w:p w14:paraId="2167CC60" w14:textId="77777777" w:rsidR="00267C45" w:rsidRPr="00855791" w:rsidRDefault="00267C45" w:rsidP="006E2771">
            <w:pPr>
              <w:pStyle w:val="Tableentry"/>
            </w:pPr>
            <w:r w:rsidRPr="00855791">
              <w:t>ADMS status vocabulary</w:t>
            </w:r>
          </w:p>
        </w:tc>
        <w:tc>
          <w:tcPr>
            <w:tcW w:w="2268" w:type="dxa"/>
          </w:tcPr>
          <w:p w14:paraId="261832F4" w14:textId="77777777" w:rsidR="00267C45" w:rsidRPr="00855791" w:rsidRDefault="00C05CD4" w:rsidP="006E2771">
            <w:pPr>
              <w:pStyle w:val="Tableentry"/>
            </w:pPr>
            <w:hyperlink r:id="rId66" w:history="1">
              <w:r w:rsidR="00DF0DA2" w:rsidRPr="00855791">
                <w:rPr>
                  <w:rStyle w:val="Hyperlink"/>
                </w:rPr>
                <w:t>http://purl.org/adms/status/</w:t>
              </w:r>
            </w:hyperlink>
          </w:p>
        </w:tc>
        <w:tc>
          <w:tcPr>
            <w:tcW w:w="2381" w:type="dxa"/>
          </w:tcPr>
          <w:p w14:paraId="09677756" w14:textId="77777777" w:rsidR="00267C45" w:rsidRPr="00855791" w:rsidRDefault="00DF0DA2" w:rsidP="006E2771">
            <w:pPr>
              <w:pStyle w:val="Tableentry"/>
            </w:pPr>
            <w:r w:rsidRPr="00855791">
              <w:t>The list of terms in the ADMS status vocabulary is included in the ADMS specification</w:t>
            </w:r>
            <w:r w:rsidRPr="00855791">
              <w:rPr>
                <w:rStyle w:val="FootnoteReference"/>
              </w:rPr>
              <w:footnoteReference w:id="32"/>
            </w:r>
          </w:p>
        </w:tc>
      </w:tr>
      <w:tr w:rsidR="00FA2B00" w:rsidRPr="00855791" w14:paraId="77EF8D68" w14:textId="77777777" w:rsidTr="00B33D72">
        <w:tc>
          <w:tcPr>
            <w:tcW w:w="1809" w:type="dxa"/>
          </w:tcPr>
          <w:p w14:paraId="4E8D08FB" w14:textId="77777777" w:rsidR="00FA2B00" w:rsidRPr="00855791" w:rsidRDefault="00FA2B00" w:rsidP="006E2771">
            <w:pPr>
              <w:pStyle w:val="Tableentry"/>
            </w:pPr>
            <w:r w:rsidRPr="00855791">
              <w:t>dct:type</w:t>
            </w:r>
          </w:p>
        </w:tc>
        <w:tc>
          <w:tcPr>
            <w:tcW w:w="1134" w:type="dxa"/>
          </w:tcPr>
          <w:p w14:paraId="139E5B21" w14:textId="77777777" w:rsidR="00FA2B00" w:rsidRPr="00855791" w:rsidRDefault="00FA2B00" w:rsidP="006E2771">
            <w:pPr>
              <w:pStyle w:val="Tableentry"/>
            </w:pPr>
            <w:r w:rsidRPr="00855791">
              <w:t>Agent</w:t>
            </w:r>
          </w:p>
        </w:tc>
        <w:tc>
          <w:tcPr>
            <w:tcW w:w="1447" w:type="dxa"/>
          </w:tcPr>
          <w:p w14:paraId="3D1AC194" w14:textId="77777777" w:rsidR="00FA2B00" w:rsidRPr="00855791" w:rsidRDefault="00FA2B00" w:rsidP="006E2771">
            <w:pPr>
              <w:pStyle w:val="Tableentry"/>
            </w:pPr>
            <w:r w:rsidRPr="00855791">
              <w:t>ADMS publisher type vocabulary</w:t>
            </w:r>
          </w:p>
        </w:tc>
        <w:tc>
          <w:tcPr>
            <w:tcW w:w="2268" w:type="dxa"/>
          </w:tcPr>
          <w:p w14:paraId="46811445" w14:textId="77777777" w:rsidR="00FA2B00" w:rsidRPr="00855791" w:rsidRDefault="00C05CD4" w:rsidP="006E2771">
            <w:pPr>
              <w:pStyle w:val="Tableentry"/>
            </w:pPr>
            <w:hyperlink r:id="rId67" w:history="1">
              <w:r w:rsidR="00DF0DA2" w:rsidRPr="00855791">
                <w:rPr>
                  <w:rStyle w:val="Hyperlink"/>
                </w:rPr>
                <w:t>http://purl.org/adms/publishertype/</w:t>
              </w:r>
            </w:hyperlink>
            <w:r w:rsidR="00DF0DA2" w:rsidRPr="00855791">
              <w:t xml:space="preserve"> </w:t>
            </w:r>
          </w:p>
        </w:tc>
        <w:tc>
          <w:tcPr>
            <w:tcW w:w="2381" w:type="dxa"/>
          </w:tcPr>
          <w:p w14:paraId="60F37C2C" w14:textId="77777777" w:rsidR="00FA2B00" w:rsidRPr="00855791" w:rsidRDefault="00DF0DA2" w:rsidP="006E2771">
            <w:pPr>
              <w:pStyle w:val="Tableentry"/>
            </w:pPr>
            <w:r w:rsidRPr="00855791">
              <w:t xml:space="preserve">The list of terms in the ADMS </w:t>
            </w:r>
            <w:r w:rsidR="001F77F2" w:rsidRPr="00855791">
              <w:t>publisher type</w:t>
            </w:r>
            <w:r w:rsidRPr="00855791">
              <w:t xml:space="preserve"> vocabulary is included in the ADMS specification</w:t>
            </w:r>
          </w:p>
        </w:tc>
      </w:tr>
      <w:tr w:rsidR="00F829EF" w:rsidRPr="00855791" w14:paraId="092E90B8" w14:textId="77777777" w:rsidTr="00B33D72">
        <w:tc>
          <w:tcPr>
            <w:tcW w:w="1809" w:type="dxa"/>
          </w:tcPr>
          <w:p w14:paraId="3C10BE6D" w14:textId="77777777" w:rsidR="00F829EF" w:rsidRPr="00855791" w:rsidRDefault="00F829EF" w:rsidP="006E2771">
            <w:pPr>
              <w:pStyle w:val="Tableentry"/>
            </w:pPr>
            <w:r w:rsidRPr="00855791">
              <w:t>dct:type</w:t>
            </w:r>
          </w:p>
        </w:tc>
        <w:tc>
          <w:tcPr>
            <w:tcW w:w="1134" w:type="dxa"/>
          </w:tcPr>
          <w:p w14:paraId="696627F3" w14:textId="77777777" w:rsidR="00F829EF" w:rsidRPr="00855791" w:rsidRDefault="00180D55" w:rsidP="006E2771">
            <w:pPr>
              <w:pStyle w:val="Tableentry"/>
            </w:pPr>
            <w:r w:rsidRPr="00855791">
              <w:t>Licence</w:t>
            </w:r>
            <w:r w:rsidR="00F829EF" w:rsidRPr="00855791">
              <w:t xml:space="preserve"> Document</w:t>
            </w:r>
          </w:p>
        </w:tc>
        <w:tc>
          <w:tcPr>
            <w:tcW w:w="1447" w:type="dxa"/>
          </w:tcPr>
          <w:p w14:paraId="0F1772A4" w14:textId="77777777" w:rsidR="00F829EF" w:rsidRPr="00855791" w:rsidRDefault="00F829EF" w:rsidP="006E2771">
            <w:pPr>
              <w:pStyle w:val="Tableentry"/>
            </w:pPr>
            <w:r w:rsidRPr="00855791">
              <w:t>ADMS</w:t>
            </w:r>
            <w:r w:rsidR="00A30B8B" w:rsidRPr="00855791">
              <w:t xml:space="preserve"> </w:t>
            </w:r>
            <w:r w:rsidR="00180D55" w:rsidRPr="00855791">
              <w:t>licence</w:t>
            </w:r>
            <w:r w:rsidRPr="00855791">
              <w:t xml:space="preserve"> type vocabulary</w:t>
            </w:r>
          </w:p>
        </w:tc>
        <w:tc>
          <w:tcPr>
            <w:tcW w:w="2268" w:type="dxa"/>
          </w:tcPr>
          <w:p w14:paraId="1195BD7F" w14:textId="77777777" w:rsidR="00F829EF" w:rsidRPr="00855791" w:rsidRDefault="00C05CD4" w:rsidP="006E2771">
            <w:pPr>
              <w:pStyle w:val="Tableentry"/>
            </w:pPr>
            <w:hyperlink r:id="rId68" w:history="1">
              <w:r w:rsidR="00F829EF" w:rsidRPr="00855791">
                <w:rPr>
                  <w:rStyle w:val="Hyperlink"/>
                </w:rPr>
                <w:t>http://purl.org/adms/licencetype/</w:t>
              </w:r>
            </w:hyperlink>
            <w:r w:rsidR="00F829EF" w:rsidRPr="00855791">
              <w:t xml:space="preserve"> </w:t>
            </w:r>
          </w:p>
        </w:tc>
        <w:tc>
          <w:tcPr>
            <w:tcW w:w="2381" w:type="dxa"/>
          </w:tcPr>
          <w:p w14:paraId="3893624A" w14:textId="77777777" w:rsidR="00F829EF" w:rsidRPr="00855791" w:rsidRDefault="00DF0DA2" w:rsidP="006E2771">
            <w:pPr>
              <w:pStyle w:val="Tableentry"/>
            </w:pPr>
            <w:r w:rsidRPr="00855791">
              <w:t xml:space="preserve">The list of terms in the ADMS </w:t>
            </w:r>
            <w:r w:rsidR="001F77F2" w:rsidRPr="00855791">
              <w:t>licence type</w:t>
            </w:r>
            <w:r w:rsidRPr="00855791">
              <w:t xml:space="preserve"> vocabulary is included in the ADMS specification</w:t>
            </w:r>
          </w:p>
        </w:tc>
      </w:tr>
    </w:tbl>
    <w:p w14:paraId="7AD22461" w14:textId="77777777" w:rsidR="00437A5F" w:rsidRPr="00855791" w:rsidRDefault="00437A5F" w:rsidP="00437A5F">
      <w:pPr>
        <w:pStyle w:val="Heading2"/>
      </w:pPr>
      <w:bookmarkStart w:id="390" w:name="_Toc429930867"/>
      <w:bookmarkStart w:id="391" w:name="_Toc430520869"/>
      <w:bookmarkStart w:id="392" w:name="_Toc430520934"/>
      <w:bookmarkStart w:id="393" w:name="_Toc430521130"/>
      <w:bookmarkStart w:id="394" w:name="_Toc430521223"/>
      <w:bookmarkStart w:id="395" w:name="_Toc430857117"/>
      <w:bookmarkStart w:id="396" w:name="_Toc432158272"/>
      <w:bookmarkStart w:id="397" w:name="_Ref352084720"/>
      <w:bookmarkEnd w:id="390"/>
      <w:bookmarkEnd w:id="391"/>
      <w:bookmarkEnd w:id="392"/>
      <w:bookmarkEnd w:id="393"/>
      <w:bookmarkEnd w:id="394"/>
      <w:bookmarkEnd w:id="395"/>
      <w:r w:rsidRPr="00855791">
        <w:t>Other controlled vocabularies</w:t>
      </w:r>
      <w:bookmarkEnd w:id="396"/>
    </w:p>
    <w:p w14:paraId="77074C40" w14:textId="7F60B5D2" w:rsidR="00BB58EE" w:rsidRPr="00855791" w:rsidRDefault="00437A5F" w:rsidP="006E2771">
      <w:r w:rsidRPr="00855791">
        <w:t xml:space="preserve">In addition to the proposed common vocabularies in section </w:t>
      </w:r>
      <w:r w:rsidR="000E55F8" w:rsidRPr="00855791">
        <w:fldChar w:fldCharType="begin"/>
      </w:r>
      <w:r w:rsidRPr="00855791">
        <w:instrText xml:space="preserve"> REF _Ref355169891 \r \h </w:instrText>
      </w:r>
      <w:r w:rsidR="006A2E71" w:rsidRPr="00855791">
        <w:instrText xml:space="preserve"> \* MERGEFORMAT </w:instrText>
      </w:r>
      <w:r w:rsidR="000E55F8" w:rsidRPr="00855791">
        <w:fldChar w:fldCharType="separate"/>
      </w:r>
      <w:r w:rsidR="001F32B3">
        <w:t>5.2</w:t>
      </w:r>
      <w:r w:rsidR="000E55F8" w:rsidRPr="00855791">
        <w:fldChar w:fldCharType="end"/>
      </w:r>
      <w:r w:rsidR="00A35A49" w:rsidRPr="00855791">
        <w:t xml:space="preserve">, which are </w:t>
      </w:r>
      <w:r w:rsidR="00650CEA" w:rsidRPr="00855791">
        <w:t>mandatory to ensure minimal interoperability</w:t>
      </w:r>
      <w:r w:rsidRPr="00855791">
        <w:t>,</w:t>
      </w:r>
      <w:r w:rsidR="00650CEA" w:rsidRPr="00855791">
        <w:t xml:space="preserve"> implementers are encouraged to publish and to use</w:t>
      </w:r>
      <w:r w:rsidRPr="00855791">
        <w:t xml:space="preserve"> further region or domain-specific vocabularies</w:t>
      </w:r>
      <w:r w:rsidR="00650CEA" w:rsidRPr="00855791">
        <w:t xml:space="preserve"> that are available online</w:t>
      </w:r>
      <w:r w:rsidRPr="00855791">
        <w:t xml:space="preserve">. While those may not be recognised by general implementations of the Application Profile, they may serve to increase interoperability across applications in the same region or domain. Examples are the </w:t>
      </w:r>
      <w:r w:rsidR="00B50F9E" w:rsidRPr="00855791">
        <w:t>f</w:t>
      </w:r>
      <w:r w:rsidRPr="00855791">
        <w:t xml:space="preserve">ull set of concepts in </w:t>
      </w:r>
      <w:r w:rsidR="006625BF" w:rsidRPr="00855791">
        <w:t>EuroVoc</w:t>
      </w:r>
      <w:r w:rsidR="00A35A49" w:rsidRPr="00855791">
        <w:rPr>
          <w:rStyle w:val="FootnoteReference"/>
        </w:rPr>
        <w:footnoteReference w:id="33"/>
      </w:r>
      <w:r w:rsidRPr="00855791">
        <w:t>, the CERIF standard vocabularies</w:t>
      </w:r>
      <w:r w:rsidRPr="00855791">
        <w:rPr>
          <w:rStyle w:val="FootnoteReference"/>
        </w:rPr>
        <w:footnoteReference w:id="34"/>
      </w:r>
      <w:r w:rsidR="002C5E30" w:rsidRPr="00855791">
        <w:t xml:space="preserve">, the Dewey </w:t>
      </w:r>
      <w:r w:rsidR="00F47FB8" w:rsidRPr="00855791">
        <w:t xml:space="preserve">Decimal </w:t>
      </w:r>
      <w:r w:rsidR="00901D9C" w:rsidRPr="00855791">
        <w:t>Classification</w:t>
      </w:r>
      <w:r w:rsidR="002C5E30" w:rsidRPr="00855791">
        <w:rPr>
          <w:rStyle w:val="FootnoteReference"/>
        </w:rPr>
        <w:footnoteReference w:id="35"/>
      </w:r>
      <w:r w:rsidR="002C5E30" w:rsidRPr="00855791">
        <w:t xml:space="preserve"> and numerous other schemes.</w:t>
      </w:r>
    </w:p>
    <w:p w14:paraId="6E0526DD" w14:textId="77777777" w:rsidR="009874BE" w:rsidRPr="00855791" w:rsidRDefault="009874BE" w:rsidP="009874BE">
      <w:pPr>
        <w:pStyle w:val="Heading2"/>
      </w:pPr>
      <w:bookmarkStart w:id="398" w:name="_Toc432158273"/>
      <w:r w:rsidRPr="00855791">
        <w:lastRenderedPageBreak/>
        <w:t>Licence vocabularies</w:t>
      </w:r>
      <w:bookmarkEnd w:id="398"/>
    </w:p>
    <w:p w14:paraId="56B0D09D" w14:textId="77777777" w:rsidR="00ED3447" w:rsidRPr="00855791" w:rsidRDefault="00ED3447" w:rsidP="006E2771">
      <w:r w:rsidRPr="00855791">
        <w:t>Concerning licence vocabularies, implementers are encouraged to use widely recognised licences such as Creative Commons licences</w:t>
      </w:r>
      <w:r w:rsidR="00A05347" w:rsidRPr="00855791">
        <w:rPr>
          <w:rStyle w:val="FootnoteReference"/>
        </w:rPr>
        <w:footnoteReference w:id="36"/>
      </w:r>
      <w:r w:rsidRPr="00855791">
        <w:t>, and in particular the CC Zero Public Domain Dedication</w:t>
      </w:r>
      <w:r w:rsidR="00A05347" w:rsidRPr="00855791">
        <w:rPr>
          <w:rStyle w:val="FootnoteReference"/>
        </w:rPr>
        <w:footnoteReference w:id="37"/>
      </w:r>
      <w:r w:rsidRPr="00855791">
        <w:t>, the Open Data Commons Public Domain Dedication and License (PDDL)</w:t>
      </w:r>
      <w:r w:rsidR="00A05347" w:rsidRPr="00855791">
        <w:rPr>
          <w:rStyle w:val="FootnoteReference"/>
        </w:rPr>
        <w:footnoteReference w:id="38"/>
      </w:r>
      <w:r w:rsidR="00851411" w:rsidRPr="00855791">
        <w:t xml:space="preserve">, </w:t>
      </w:r>
      <w:r w:rsidR="00027ABA" w:rsidRPr="00855791">
        <w:t>the ISA Open Metadata Licence</w:t>
      </w:r>
      <w:r w:rsidR="00027ABA" w:rsidRPr="00855791">
        <w:rPr>
          <w:rStyle w:val="FootnoteReference"/>
        </w:rPr>
        <w:footnoteReference w:id="39"/>
      </w:r>
      <w:r w:rsidR="00027ABA" w:rsidRPr="00855791">
        <w:t xml:space="preserve">, </w:t>
      </w:r>
      <w:r w:rsidR="00851411" w:rsidRPr="00855791">
        <w:t>the European Union Public Licence (EUPL)</w:t>
      </w:r>
      <w:r w:rsidR="00851411" w:rsidRPr="00855791">
        <w:rPr>
          <w:rStyle w:val="FootnoteReference"/>
        </w:rPr>
        <w:footnoteReference w:id="40"/>
      </w:r>
      <w:r w:rsidR="00A05347" w:rsidRPr="00855791">
        <w:t xml:space="preserve"> </w:t>
      </w:r>
      <w:r w:rsidRPr="00855791">
        <w:t>or an open government licence such as the UK Open Government Licence</w:t>
      </w:r>
      <w:r w:rsidR="00A05347" w:rsidRPr="00855791">
        <w:rPr>
          <w:rStyle w:val="FootnoteReference"/>
        </w:rPr>
        <w:footnoteReference w:id="41"/>
      </w:r>
      <w:r w:rsidRPr="00855791">
        <w:t>.</w:t>
      </w:r>
    </w:p>
    <w:p w14:paraId="583FF944" w14:textId="77777777" w:rsidR="009874BE" w:rsidRPr="00855791" w:rsidRDefault="00B2210B" w:rsidP="006E2771">
      <w:r w:rsidRPr="00855791">
        <w:t xml:space="preserve">Further </w:t>
      </w:r>
      <w:r w:rsidR="00396FAF" w:rsidRPr="00855791">
        <w:t>activities</w:t>
      </w:r>
      <w:r w:rsidRPr="00855791">
        <w:t xml:space="preserve"> in this area are undertaken by the </w:t>
      </w:r>
      <w:r w:rsidR="009874BE" w:rsidRPr="00855791">
        <w:t>Open Data Institute</w:t>
      </w:r>
      <w:r w:rsidR="009874BE" w:rsidRPr="00855791">
        <w:rPr>
          <w:rStyle w:val="FootnoteReference"/>
        </w:rPr>
        <w:footnoteReference w:id="42"/>
      </w:r>
      <w:r w:rsidRPr="00855791">
        <w:t xml:space="preserve"> with the Open Data Rights Statement Vocabulary</w:t>
      </w:r>
      <w:r w:rsidRPr="00855791">
        <w:rPr>
          <w:rStyle w:val="FootnoteReference"/>
        </w:rPr>
        <w:footnoteReference w:id="43"/>
      </w:r>
      <w:r w:rsidRPr="00855791">
        <w:t xml:space="preserve"> and by the Open Digital Rights Language (ODRL) Initiative</w:t>
      </w:r>
      <w:r w:rsidRPr="00855791">
        <w:rPr>
          <w:rStyle w:val="FootnoteReference"/>
        </w:rPr>
        <w:footnoteReference w:id="44"/>
      </w:r>
      <w:r w:rsidRPr="00855791">
        <w:t>.</w:t>
      </w:r>
    </w:p>
    <w:p w14:paraId="1EA24315" w14:textId="77777777" w:rsidR="00BB1781" w:rsidRPr="00855791" w:rsidRDefault="00BB1781">
      <w:pPr>
        <w:spacing w:after="0"/>
        <w:jc w:val="left"/>
        <w:rPr>
          <w:b/>
          <w:smallCaps/>
        </w:rPr>
      </w:pPr>
      <w:bookmarkStart w:id="399" w:name="_Toc415175847"/>
      <w:bookmarkStart w:id="400" w:name="_Toc415224583"/>
      <w:bookmarkStart w:id="401" w:name="_Toc415582057"/>
      <w:bookmarkStart w:id="402" w:name="_Ref355785025"/>
      <w:bookmarkStart w:id="403" w:name="_Ref355785042"/>
      <w:bookmarkEnd w:id="399"/>
      <w:bookmarkEnd w:id="400"/>
      <w:bookmarkEnd w:id="401"/>
      <w:r w:rsidRPr="00855791">
        <w:br w:type="page"/>
      </w:r>
    </w:p>
    <w:p w14:paraId="2ACC6081" w14:textId="4E15F148" w:rsidR="002866E1" w:rsidRPr="00855791" w:rsidRDefault="002866E1" w:rsidP="00AA42F1">
      <w:pPr>
        <w:pStyle w:val="Heading1"/>
      </w:pPr>
      <w:bookmarkStart w:id="404" w:name="_Ref415759736"/>
      <w:bookmarkStart w:id="405" w:name="_Ref421466199"/>
      <w:bookmarkStart w:id="406" w:name="_Toc432158274"/>
      <w:r w:rsidRPr="00855791">
        <w:lastRenderedPageBreak/>
        <w:t>Conformance Statement</w:t>
      </w:r>
      <w:bookmarkEnd w:id="397"/>
      <w:bookmarkEnd w:id="402"/>
      <w:bookmarkEnd w:id="403"/>
      <w:bookmarkEnd w:id="404"/>
      <w:bookmarkEnd w:id="405"/>
      <w:bookmarkEnd w:id="406"/>
    </w:p>
    <w:p w14:paraId="7D9F06AE" w14:textId="2F0DE437" w:rsidR="003F6BF0" w:rsidRPr="00855791" w:rsidRDefault="006845AB" w:rsidP="003F6BF0">
      <w:pPr>
        <w:pStyle w:val="Heading2"/>
      </w:pPr>
      <w:bookmarkStart w:id="407" w:name="_Toc432158275"/>
      <w:r w:rsidRPr="00855791">
        <w:t>Provider requirements</w:t>
      </w:r>
      <w:bookmarkEnd w:id="407"/>
    </w:p>
    <w:p w14:paraId="58D04EE6" w14:textId="77777777" w:rsidR="002866E1" w:rsidRPr="00855791" w:rsidRDefault="00DE0974" w:rsidP="006E2771">
      <w:r w:rsidRPr="00855791">
        <w:t xml:space="preserve">In order to conform </w:t>
      </w:r>
      <w:r w:rsidR="00B5119C" w:rsidRPr="00855791">
        <w:t>to</w:t>
      </w:r>
      <w:r w:rsidRPr="00855791">
        <w:t xml:space="preserve"> this Application Profile, an application that provides metadata </w:t>
      </w:r>
      <w:r w:rsidRPr="00855791">
        <w:rPr>
          <w:smallCaps/>
        </w:rPr>
        <w:t>must</w:t>
      </w:r>
      <w:r w:rsidRPr="00855791">
        <w:t>:</w:t>
      </w:r>
    </w:p>
    <w:p w14:paraId="4A6FB9FA" w14:textId="40356FF6" w:rsidR="00425110" w:rsidRPr="00855791" w:rsidRDefault="00425110" w:rsidP="006A5D51">
      <w:pPr>
        <w:pStyle w:val="Bulletpoint1"/>
        <w:spacing w:after="240"/>
        <w:ind w:left="357" w:hanging="357"/>
      </w:pPr>
      <w:r w:rsidRPr="00855791">
        <w:t xml:space="preserve">Provide a description of the </w:t>
      </w:r>
      <w:r w:rsidR="00E63D3B" w:rsidRPr="00855791">
        <w:t>Catalogue</w:t>
      </w:r>
      <w:r w:rsidRPr="00855791">
        <w:t xml:space="preserve">, including at least the mandatory properties specified in section </w:t>
      </w:r>
      <w:r w:rsidR="000E55F8" w:rsidRPr="00855791">
        <w:fldChar w:fldCharType="begin"/>
      </w:r>
      <w:r w:rsidRPr="00855791">
        <w:instrText xml:space="preserve"> REF _Ref351894671 \r \h </w:instrText>
      </w:r>
      <w:r w:rsidR="006A2E71" w:rsidRPr="00855791">
        <w:instrText xml:space="preserve"> \* MERGEFORMAT </w:instrText>
      </w:r>
      <w:r w:rsidR="000E55F8" w:rsidRPr="00855791">
        <w:fldChar w:fldCharType="separate"/>
      </w:r>
      <w:r w:rsidR="001F32B3">
        <w:t>4.1.1</w:t>
      </w:r>
      <w:r w:rsidR="000E55F8" w:rsidRPr="00855791">
        <w:fldChar w:fldCharType="end"/>
      </w:r>
      <w:r w:rsidR="006F3869" w:rsidRPr="00855791">
        <w:t>.</w:t>
      </w:r>
    </w:p>
    <w:p w14:paraId="3B3E7F4B" w14:textId="09EAD3CD" w:rsidR="00D91613" w:rsidRPr="00855791" w:rsidRDefault="00D91613" w:rsidP="006A5D51">
      <w:pPr>
        <w:pStyle w:val="Bulletpoint1"/>
        <w:spacing w:after="240"/>
        <w:ind w:left="357" w:hanging="357"/>
      </w:pPr>
      <w:r w:rsidRPr="00855791">
        <w:t xml:space="preserve">Provide </w:t>
      </w:r>
      <w:r w:rsidR="003948C3" w:rsidRPr="00855791">
        <w:t xml:space="preserve">information for the mandatory properties specified in section </w:t>
      </w:r>
      <w:r w:rsidR="000E55F8" w:rsidRPr="00855791">
        <w:fldChar w:fldCharType="begin"/>
      </w:r>
      <w:r w:rsidR="003948C3" w:rsidRPr="00855791">
        <w:instrText xml:space="preserve"> REF _Ref355818604 \r \h </w:instrText>
      </w:r>
      <w:r w:rsidR="006A2E71" w:rsidRPr="00855791">
        <w:instrText xml:space="preserve"> \* MERGEFORMAT </w:instrText>
      </w:r>
      <w:r w:rsidR="000E55F8" w:rsidRPr="00855791">
        <w:fldChar w:fldCharType="separate"/>
      </w:r>
      <w:r w:rsidR="001F32B3">
        <w:t>4.2.1</w:t>
      </w:r>
      <w:r w:rsidR="000E55F8" w:rsidRPr="00855791">
        <w:fldChar w:fldCharType="end"/>
      </w:r>
      <w:r w:rsidR="003948C3" w:rsidRPr="00855791">
        <w:t xml:space="preserve">, if </w:t>
      </w:r>
      <w:r w:rsidRPr="00855791">
        <w:t xml:space="preserve">descriptions of </w:t>
      </w:r>
      <w:r w:rsidR="00E63D3B" w:rsidRPr="00855791">
        <w:t>Catalogue Record</w:t>
      </w:r>
      <w:r w:rsidRPr="00855791">
        <w:t>s</w:t>
      </w:r>
      <w:r w:rsidR="003948C3" w:rsidRPr="00855791">
        <w:t xml:space="preserve"> are provided – please note that the provision of descriptions of </w:t>
      </w:r>
      <w:r w:rsidR="00E63D3B" w:rsidRPr="00855791">
        <w:t>Catalogue Record</w:t>
      </w:r>
      <w:r w:rsidR="003948C3" w:rsidRPr="00855791">
        <w:t>s is optional</w:t>
      </w:r>
      <w:r w:rsidR="006F3869" w:rsidRPr="00855791">
        <w:t>.</w:t>
      </w:r>
    </w:p>
    <w:p w14:paraId="67A6210F" w14:textId="01F6CF52" w:rsidR="00425110" w:rsidRPr="00855791" w:rsidRDefault="00425110" w:rsidP="006A5D51">
      <w:pPr>
        <w:pStyle w:val="Bulletpoint1"/>
        <w:spacing w:after="240"/>
        <w:ind w:left="357" w:hanging="357"/>
      </w:pPr>
      <w:r w:rsidRPr="00855791">
        <w:t xml:space="preserve">Provide descriptions of </w:t>
      </w:r>
      <w:r w:rsidR="00E63D3B" w:rsidRPr="00855791">
        <w:t>Dataset</w:t>
      </w:r>
      <w:r w:rsidRPr="00855791">
        <w:t xml:space="preserve">s in the </w:t>
      </w:r>
      <w:r w:rsidR="00E63D3B" w:rsidRPr="00855791">
        <w:t>Catalogue</w:t>
      </w:r>
      <w:r w:rsidRPr="00855791">
        <w:t xml:space="preserve">, including at least the mandatory properties specified in section </w:t>
      </w:r>
      <w:r w:rsidR="000E55F8" w:rsidRPr="00855791">
        <w:fldChar w:fldCharType="begin"/>
      </w:r>
      <w:r w:rsidRPr="00855791">
        <w:instrText xml:space="preserve"> REF _Ref351894436 \r \h </w:instrText>
      </w:r>
      <w:r w:rsidR="006A2E71" w:rsidRPr="00855791">
        <w:instrText xml:space="preserve"> \* MERGEFORMAT </w:instrText>
      </w:r>
      <w:r w:rsidR="000E55F8" w:rsidRPr="00855791">
        <w:fldChar w:fldCharType="separate"/>
      </w:r>
      <w:r w:rsidR="001F32B3">
        <w:t>4.3.1</w:t>
      </w:r>
      <w:r w:rsidR="000E55F8" w:rsidRPr="00855791">
        <w:fldChar w:fldCharType="end"/>
      </w:r>
      <w:r w:rsidR="006F3869" w:rsidRPr="00855791">
        <w:t>.</w:t>
      </w:r>
    </w:p>
    <w:p w14:paraId="6B4F1ADB" w14:textId="5C6B45D5" w:rsidR="00DE0974" w:rsidRPr="00855791" w:rsidRDefault="00425110" w:rsidP="006A5D51">
      <w:pPr>
        <w:pStyle w:val="Bulletpoint1"/>
        <w:spacing w:after="240"/>
        <w:ind w:left="357" w:hanging="357"/>
      </w:pPr>
      <w:r w:rsidRPr="00855791">
        <w:t xml:space="preserve">Provide descriptions of </w:t>
      </w:r>
      <w:r w:rsidR="00E63D3B" w:rsidRPr="00855791">
        <w:t>Distribution</w:t>
      </w:r>
      <w:r w:rsidRPr="00855791">
        <w:t>s</w:t>
      </w:r>
      <w:r w:rsidR="00ED3447" w:rsidRPr="00855791">
        <w:t>, if any,</w:t>
      </w:r>
      <w:r w:rsidR="00B5119C" w:rsidRPr="00855791">
        <w:t xml:space="preserve"> of </w:t>
      </w:r>
      <w:r w:rsidR="00E63D3B" w:rsidRPr="00855791">
        <w:t>Dataset</w:t>
      </w:r>
      <w:r w:rsidR="00B5119C" w:rsidRPr="00855791">
        <w:t xml:space="preserve">s in the </w:t>
      </w:r>
      <w:r w:rsidR="00E63D3B" w:rsidRPr="00855791">
        <w:t>Catalogue</w:t>
      </w:r>
      <w:r w:rsidR="00ED3447" w:rsidRPr="00855791">
        <w:t xml:space="preserve">, </w:t>
      </w:r>
      <w:r w:rsidRPr="00855791">
        <w:t xml:space="preserve">including at least the mandatory properties specified in section </w:t>
      </w:r>
      <w:r w:rsidR="000E55F8" w:rsidRPr="00855791">
        <w:fldChar w:fldCharType="begin"/>
      </w:r>
      <w:r w:rsidRPr="00855791">
        <w:instrText xml:space="preserve"> REF _Ref351894525 \r \h </w:instrText>
      </w:r>
      <w:r w:rsidR="0099645B" w:rsidRPr="00855791">
        <w:instrText xml:space="preserve"> \* MERGEFORMAT </w:instrText>
      </w:r>
      <w:r w:rsidR="000E55F8" w:rsidRPr="00855791">
        <w:fldChar w:fldCharType="separate"/>
      </w:r>
      <w:r w:rsidR="001F32B3">
        <w:t>4.4.1</w:t>
      </w:r>
      <w:r w:rsidR="000E55F8" w:rsidRPr="00855791">
        <w:fldChar w:fldCharType="end"/>
      </w:r>
      <w:r w:rsidR="006F3869" w:rsidRPr="00855791">
        <w:t>.</w:t>
      </w:r>
    </w:p>
    <w:p w14:paraId="54C63EAA" w14:textId="5DB828E4" w:rsidR="00425110" w:rsidRPr="00855791" w:rsidRDefault="00425110" w:rsidP="006A5D51">
      <w:pPr>
        <w:pStyle w:val="Bulletpoint1"/>
        <w:spacing w:after="240"/>
        <w:ind w:left="357" w:hanging="357"/>
      </w:pPr>
      <w:r w:rsidRPr="00855791">
        <w:t xml:space="preserve">Provide descriptions of all organisations involved in the descriptions of </w:t>
      </w:r>
      <w:r w:rsidR="00E63D3B" w:rsidRPr="00855791">
        <w:t>Catalogue</w:t>
      </w:r>
      <w:r w:rsidR="00B5119C" w:rsidRPr="00855791">
        <w:t xml:space="preserve"> and</w:t>
      </w:r>
      <w:r w:rsidRPr="00855791">
        <w:t xml:space="preserve"> </w:t>
      </w:r>
      <w:r w:rsidR="00E63D3B" w:rsidRPr="00855791">
        <w:t>Dataset</w:t>
      </w:r>
      <w:r w:rsidRPr="00855791">
        <w:t xml:space="preserve">s, including at least the mandatory properties specified in section </w:t>
      </w:r>
      <w:r w:rsidR="000E55F8" w:rsidRPr="00855791">
        <w:fldChar w:fldCharType="begin"/>
      </w:r>
      <w:r w:rsidRPr="00855791">
        <w:instrText xml:space="preserve"> REF _Ref352086315 \r \h </w:instrText>
      </w:r>
      <w:r w:rsidR="006A2E71" w:rsidRPr="00855791">
        <w:instrText xml:space="preserve"> \* MERGEFORMAT </w:instrText>
      </w:r>
      <w:r w:rsidR="000E55F8" w:rsidRPr="00855791">
        <w:fldChar w:fldCharType="separate"/>
      </w:r>
      <w:r w:rsidR="001F32B3">
        <w:t>4.5.1</w:t>
      </w:r>
      <w:r w:rsidR="000E55F8" w:rsidRPr="00855791">
        <w:fldChar w:fldCharType="end"/>
      </w:r>
      <w:r w:rsidR="006F3869" w:rsidRPr="00855791">
        <w:t>.</w:t>
      </w:r>
    </w:p>
    <w:p w14:paraId="545EEA61" w14:textId="5D421C21" w:rsidR="00425110" w:rsidRPr="00855791" w:rsidRDefault="00425110" w:rsidP="006A5D51">
      <w:pPr>
        <w:pStyle w:val="Bulletpoint1"/>
        <w:spacing w:after="240"/>
        <w:ind w:left="357" w:hanging="357"/>
      </w:pPr>
      <w:r w:rsidRPr="00855791">
        <w:t xml:space="preserve">Provide descriptions of all category schemes that contain the categories that are asserted in any of the descriptions of </w:t>
      </w:r>
      <w:r w:rsidR="00E63D3B" w:rsidRPr="00855791">
        <w:t>Dataset</w:t>
      </w:r>
      <w:r w:rsidRPr="00855791">
        <w:t xml:space="preserve">s in the </w:t>
      </w:r>
      <w:r w:rsidR="00E63D3B" w:rsidRPr="00855791">
        <w:t>Catalogue</w:t>
      </w:r>
      <w:r w:rsidRPr="00855791">
        <w:t xml:space="preserve">, including at least the mandatory properties specified in section </w:t>
      </w:r>
      <w:r w:rsidR="000E55F8" w:rsidRPr="00855791">
        <w:fldChar w:fldCharType="begin"/>
      </w:r>
      <w:r w:rsidRPr="00855791">
        <w:instrText xml:space="preserve"> REF _Ref352086570 \r \h </w:instrText>
      </w:r>
      <w:r w:rsidR="006A2E71" w:rsidRPr="00855791">
        <w:instrText xml:space="preserve"> \* MERGEFORMAT </w:instrText>
      </w:r>
      <w:r w:rsidR="000E55F8" w:rsidRPr="00855791">
        <w:fldChar w:fldCharType="separate"/>
      </w:r>
      <w:r w:rsidR="001F32B3">
        <w:t>4.6.1</w:t>
      </w:r>
      <w:r w:rsidR="000E55F8" w:rsidRPr="00855791">
        <w:fldChar w:fldCharType="end"/>
      </w:r>
      <w:r w:rsidR="006F3869" w:rsidRPr="00855791">
        <w:t>.</w:t>
      </w:r>
    </w:p>
    <w:p w14:paraId="58527749" w14:textId="049DA08C" w:rsidR="00425110" w:rsidRPr="00855791" w:rsidRDefault="00425110" w:rsidP="006A5D51">
      <w:pPr>
        <w:pStyle w:val="Bulletpoint1"/>
        <w:spacing w:after="240"/>
        <w:ind w:left="357" w:hanging="357"/>
      </w:pPr>
      <w:r w:rsidRPr="00855791">
        <w:t xml:space="preserve">Provide descriptions of all </w:t>
      </w:r>
      <w:r w:rsidR="00B5119C" w:rsidRPr="00855791">
        <w:t>categories</w:t>
      </w:r>
      <w:r w:rsidRPr="00855791">
        <w:t xml:space="preserve"> involved in </w:t>
      </w:r>
      <w:r w:rsidR="00B5119C" w:rsidRPr="00855791">
        <w:t xml:space="preserve">the </w:t>
      </w:r>
      <w:r w:rsidRPr="00855791">
        <w:t xml:space="preserve">descriptions of </w:t>
      </w:r>
      <w:r w:rsidR="00E63D3B" w:rsidRPr="00855791">
        <w:t>Dataset</w:t>
      </w:r>
      <w:r w:rsidRPr="00855791">
        <w:t>s</w:t>
      </w:r>
      <w:r w:rsidR="00B5119C" w:rsidRPr="00855791">
        <w:t xml:space="preserve"> in the </w:t>
      </w:r>
      <w:r w:rsidR="00E63D3B" w:rsidRPr="00855791">
        <w:t>Catalogue</w:t>
      </w:r>
      <w:r w:rsidR="00B5119C" w:rsidRPr="00855791">
        <w:t>, including</w:t>
      </w:r>
      <w:r w:rsidRPr="00855791">
        <w:t xml:space="preserve"> at least the mandatory properties specified in section </w:t>
      </w:r>
      <w:r w:rsidR="000E55F8" w:rsidRPr="00855791">
        <w:fldChar w:fldCharType="begin"/>
      </w:r>
      <w:r w:rsidRPr="00855791">
        <w:instrText xml:space="preserve"> REF _Ref352086582 \r \h </w:instrText>
      </w:r>
      <w:r w:rsidR="006A2E71" w:rsidRPr="00855791">
        <w:instrText xml:space="preserve"> \* MERGEFORMAT </w:instrText>
      </w:r>
      <w:r w:rsidR="000E55F8" w:rsidRPr="00855791">
        <w:fldChar w:fldCharType="separate"/>
      </w:r>
      <w:r w:rsidR="001F32B3">
        <w:t>4.7.1</w:t>
      </w:r>
      <w:r w:rsidR="000E55F8" w:rsidRPr="00855791">
        <w:fldChar w:fldCharType="end"/>
      </w:r>
      <w:r w:rsidR="006F3869" w:rsidRPr="00855791">
        <w:t>.</w:t>
      </w:r>
    </w:p>
    <w:p w14:paraId="7DE83101" w14:textId="5603BFCA" w:rsidR="003F6BF0" w:rsidRPr="00855791" w:rsidRDefault="003F6BF0" w:rsidP="006E2771">
      <w:r w:rsidRPr="00855791">
        <w:t xml:space="preserve">For the properties listed in the table in section </w:t>
      </w:r>
      <w:r w:rsidRPr="00855791">
        <w:fldChar w:fldCharType="begin"/>
      </w:r>
      <w:r w:rsidRPr="00855791">
        <w:instrText xml:space="preserve"> REF _Ref352005921 \r \h </w:instrText>
      </w:r>
      <w:r w:rsidRPr="00855791">
        <w:fldChar w:fldCharType="separate"/>
      </w:r>
      <w:r w:rsidR="001F32B3">
        <w:t>5</w:t>
      </w:r>
      <w:r w:rsidRPr="00855791">
        <w:fldChar w:fldCharType="end"/>
      </w:r>
      <w:r w:rsidRPr="00855791">
        <w:t xml:space="preserve">, the associated controlled vocabularies </w:t>
      </w:r>
      <w:r w:rsidRPr="00855791">
        <w:rPr>
          <w:smallCaps/>
        </w:rPr>
        <w:t>must</w:t>
      </w:r>
      <w:r w:rsidRPr="00855791">
        <w:t xml:space="preserve"> be used. Additional controlled vocabularies </w:t>
      </w:r>
      <w:r w:rsidRPr="00855791">
        <w:rPr>
          <w:smallCaps/>
        </w:rPr>
        <w:t>may</w:t>
      </w:r>
      <w:r w:rsidRPr="00855791">
        <w:t xml:space="preserve"> be used.</w:t>
      </w:r>
    </w:p>
    <w:p w14:paraId="39704EC4" w14:textId="329D64B8" w:rsidR="008E3995" w:rsidRPr="00855791" w:rsidRDefault="00B5119C" w:rsidP="006E2771">
      <w:r w:rsidRPr="00855791">
        <w:t xml:space="preserve">In addition to the mandatory properties, any of the </w:t>
      </w:r>
      <w:r w:rsidR="00AB44A1" w:rsidRPr="00855791">
        <w:t xml:space="preserve">recommended and </w:t>
      </w:r>
      <w:r w:rsidRPr="00855791">
        <w:t xml:space="preserve">optional properties defined in </w:t>
      </w:r>
      <w:r w:rsidR="00822FB3" w:rsidRPr="00855791">
        <w:t>section</w:t>
      </w:r>
      <w:r w:rsidRPr="00855791">
        <w:t xml:space="preserve"> </w:t>
      </w:r>
      <w:r w:rsidR="000501EA" w:rsidRPr="00855791">
        <w:fldChar w:fldCharType="begin"/>
      </w:r>
      <w:r w:rsidR="000501EA" w:rsidRPr="00855791">
        <w:instrText xml:space="preserve"> REF _Ref415759978 \r \h </w:instrText>
      </w:r>
      <w:r w:rsidR="000501EA" w:rsidRPr="00855791">
        <w:fldChar w:fldCharType="separate"/>
      </w:r>
      <w:r w:rsidR="001F32B3">
        <w:t>4</w:t>
      </w:r>
      <w:r w:rsidR="000501EA" w:rsidRPr="00855791">
        <w:fldChar w:fldCharType="end"/>
      </w:r>
      <w:r w:rsidRPr="00855791">
        <w:t xml:space="preserve"> </w:t>
      </w:r>
      <w:r w:rsidRPr="00855791">
        <w:rPr>
          <w:smallCaps/>
        </w:rPr>
        <w:t>may</w:t>
      </w:r>
      <w:r w:rsidRPr="00855791">
        <w:t xml:space="preserve"> be provided.</w:t>
      </w:r>
    </w:p>
    <w:p w14:paraId="47C3FB55" w14:textId="1A321AF7" w:rsidR="000A6934" w:rsidRPr="00855791" w:rsidRDefault="000A6934" w:rsidP="006E2771">
      <w:r w:rsidRPr="00855791">
        <w:t>Recommended and optional classes may have mandatory properties, but those only apply if and when an instance of such a class is present in a description.</w:t>
      </w:r>
    </w:p>
    <w:p w14:paraId="248A9AA8" w14:textId="77777777" w:rsidR="006845AB" w:rsidRPr="00855791" w:rsidRDefault="006845AB" w:rsidP="006845AB">
      <w:pPr>
        <w:pStyle w:val="Heading2"/>
      </w:pPr>
      <w:bookmarkStart w:id="408" w:name="_Toc432158276"/>
      <w:r w:rsidRPr="00855791">
        <w:t>Receiver requirements</w:t>
      </w:r>
      <w:bookmarkEnd w:id="408"/>
    </w:p>
    <w:p w14:paraId="745BF69F" w14:textId="77777777" w:rsidR="00662E74" w:rsidRPr="00855791" w:rsidRDefault="00662E74" w:rsidP="006E2771">
      <w:r w:rsidRPr="00855791">
        <w:t>In order to conform to this Application Profile, an application that receives metadata MUST be able to:</w:t>
      </w:r>
    </w:p>
    <w:p w14:paraId="07111891" w14:textId="03C49C94" w:rsidR="00662E74" w:rsidRPr="00855791" w:rsidRDefault="00662E74" w:rsidP="00662E74">
      <w:pPr>
        <w:pStyle w:val="Bulletpoint1"/>
      </w:pPr>
      <w:r w:rsidRPr="00855791">
        <w:t xml:space="preserve">Process information for all classes specified in section </w:t>
      </w:r>
      <w:r w:rsidR="000501EA" w:rsidRPr="00855791">
        <w:fldChar w:fldCharType="begin"/>
      </w:r>
      <w:r w:rsidR="000501EA" w:rsidRPr="00855791">
        <w:instrText xml:space="preserve"> REF _Ref415760135 \r \h </w:instrText>
      </w:r>
      <w:r w:rsidR="000501EA" w:rsidRPr="00855791">
        <w:fldChar w:fldCharType="separate"/>
      </w:r>
      <w:r w:rsidR="001F32B3">
        <w:t>3</w:t>
      </w:r>
      <w:r w:rsidR="000501EA" w:rsidRPr="00855791">
        <w:fldChar w:fldCharType="end"/>
      </w:r>
      <w:r w:rsidRPr="00855791">
        <w:t>.</w:t>
      </w:r>
    </w:p>
    <w:p w14:paraId="35E82E3F" w14:textId="26E5BBD9" w:rsidR="00662E74" w:rsidRPr="00855791" w:rsidRDefault="00662E74" w:rsidP="00662E74">
      <w:pPr>
        <w:pStyle w:val="Bulletpoint1"/>
      </w:pPr>
      <w:r w:rsidRPr="00855791">
        <w:t xml:space="preserve">Process information for all properties specified in section </w:t>
      </w:r>
      <w:r w:rsidR="000501EA" w:rsidRPr="00855791">
        <w:fldChar w:fldCharType="begin"/>
      </w:r>
      <w:r w:rsidR="000501EA" w:rsidRPr="00855791">
        <w:instrText xml:space="preserve"> REF _Ref415759978 \r \h </w:instrText>
      </w:r>
      <w:r w:rsidR="000501EA" w:rsidRPr="00855791">
        <w:fldChar w:fldCharType="separate"/>
      </w:r>
      <w:r w:rsidR="001F32B3">
        <w:t>4</w:t>
      </w:r>
      <w:r w:rsidR="000501EA" w:rsidRPr="00855791">
        <w:fldChar w:fldCharType="end"/>
      </w:r>
      <w:r w:rsidRPr="00855791">
        <w:t xml:space="preserve">. </w:t>
      </w:r>
    </w:p>
    <w:p w14:paraId="2742E9E0" w14:textId="60A2D58D" w:rsidR="00662E74" w:rsidRPr="00855791" w:rsidRDefault="00662E74" w:rsidP="00662E74">
      <w:pPr>
        <w:pStyle w:val="Bulletpoint1"/>
      </w:pPr>
      <w:r w:rsidRPr="00855791">
        <w:t xml:space="preserve">Process information for all controlled vocabularies specified in section </w:t>
      </w:r>
      <w:r w:rsidR="000501EA" w:rsidRPr="00855791">
        <w:fldChar w:fldCharType="begin"/>
      </w:r>
      <w:r w:rsidR="000501EA" w:rsidRPr="00855791">
        <w:instrText xml:space="preserve"> REF _Ref355810277 \r \h </w:instrText>
      </w:r>
      <w:r w:rsidR="000501EA" w:rsidRPr="00855791">
        <w:fldChar w:fldCharType="separate"/>
      </w:r>
      <w:r w:rsidR="001F32B3">
        <w:t>5.2</w:t>
      </w:r>
      <w:r w:rsidR="000501EA" w:rsidRPr="00855791">
        <w:fldChar w:fldCharType="end"/>
      </w:r>
      <w:r w:rsidR="000501EA" w:rsidRPr="00855791">
        <w:t>.</w:t>
      </w:r>
    </w:p>
    <w:p w14:paraId="21F22515" w14:textId="07727912" w:rsidR="006845AB" w:rsidRPr="00855791" w:rsidRDefault="003F6BF0" w:rsidP="006E2771">
      <w:r w:rsidRPr="00855791">
        <w:t xml:space="preserve">As stated in section </w:t>
      </w:r>
      <w:r w:rsidR="006C2642" w:rsidRPr="00855791">
        <w:fldChar w:fldCharType="begin"/>
      </w:r>
      <w:r w:rsidR="006C2642" w:rsidRPr="00855791">
        <w:instrText xml:space="preserve"> REF _Ref415760135 \r \h </w:instrText>
      </w:r>
      <w:r w:rsidR="006C2642" w:rsidRPr="00855791">
        <w:fldChar w:fldCharType="separate"/>
      </w:r>
      <w:r w:rsidR="001F32B3">
        <w:t>3</w:t>
      </w:r>
      <w:r w:rsidR="006C2642" w:rsidRPr="00855791">
        <w:fldChar w:fldCharType="end"/>
      </w:r>
      <w:r w:rsidRPr="00855791">
        <w:t>,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24A57569" w14:textId="40EA74D3" w:rsidR="006A5D51" w:rsidRPr="00855791" w:rsidRDefault="006A5D51" w:rsidP="00AA42F1">
      <w:pPr>
        <w:pStyle w:val="Heading1"/>
      </w:pPr>
      <w:bookmarkStart w:id="409" w:name="_Ref430857028"/>
      <w:bookmarkStart w:id="410" w:name="_Toc432158277"/>
      <w:r w:rsidRPr="00855791">
        <w:lastRenderedPageBreak/>
        <w:t>Agent roles</w:t>
      </w:r>
      <w:bookmarkEnd w:id="409"/>
      <w:bookmarkEnd w:id="410"/>
    </w:p>
    <w:p w14:paraId="696E3268" w14:textId="77777777" w:rsidR="00355429" w:rsidRPr="00855791" w:rsidRDefault="00355429" w:rsidP="00355429">
      <w:bookmarkStart w:id="411" w:name="_Toc429930404"/>
      <w:bookmarkStart w:id="412" w:name="_Toc429930875"/>
      <w:bookmarkStart w:id="413" w:name="_Toc430520876"/>
      <w:bookmarkStart w:id="414" w:name="_Toc430520941"/>
      <w:bookmarkStart w:id="415" w:name="_Toc430521137"/>
      <w:bookmarkEnd w:id="411"/>
      <w:bookmarkEnd w:id="412"/>
      <w:bookmarkEnd w:id="413"/>
      <w:bookmarkEnd w:id="414"/>
      <w:bookmarkEnd w:id="415"/>
      <w:r w:rsidRPr="00855791">
        <w:t>The DCAT Application Profile specified in this document has a single property to relate an Agent (typically, an organisation) to a Dataset. The only such ‘agent role’ that can be expressed in the current version of the profile is through the property dct:publisher (</w:t>
      </w:r>
      <w:hyperlink r:id="rId69" w:history="1">
        <w:r w:rsidRPr="00855791">
          <w:rPr>
            <w:rStyle w:val="Hyperlink"/>
          </w:rPr>
          <w:t>http://purl.org/dc/terms/publisher</w:t>
        </w:r>
      </w:hyperlink>
      <w:r w:rsidRPr="00855791">
        <w:t>), defined as “An entity responsible for making the dataset available”. A second property is available in the DCAT recommendation, dcat:contactPoint (</w:t>
      </w:r>
      <w:hyperlink r:id="rId70" w:anchor="Property:dataset_contactPoint" w:history="1">
        <w:r w:rsidRPr="00855791">
          <w:rPr>
            <w:rStyle w:val="Hyperlink"/>
          </w:rPr>
          <w:t>http://www.w3.org/TR/vocab-dcat/#Property:dataset_contactPoint</w:t>
        </w:r>
      </w:hyperlink>
      <w:r w:rsidRPr="00855791">
        <w:t>), defined as “Link a dataset to relevant contact information which is provided using VCard”, but this is not an agent role as the value of this property is contact data, rather than a representation of the organisation as such.</w:t>
      </w:r>
    </w:p>
    <w:p w14:paraId="4390B20C" w14:textId="77777777" w:rsidR="00355429" w:rsidRPr="00855791" w:rsidRDefault="00355429" w:rsidP="00355429">
      <w:r w:rsidRPr="00855791">
        <w:t>In specific cases, for example in exchanging data among domain-specific portals, it may be useful to express other, more specific agent roles. In such cases, extensions to the base profile may be defined using additional properties with more specific meanings.</w:t>
      </w:r>
    </w:p>
    <w:p w14:paraId="210B5047" w14:textId="010C4181" w:rsidR="00355429" w:rsidRPr="00855791" w:rsidRDefault="00355429" w:rsidP="00355429">
      <w:r w:rsidRPr="00855791">
        <w:t xml:space="preserve">Two possible approaches have been discussed, particular in the context of the development of the domain-specific GeoDCAT Application Profile, an extension of the base DCAT Application Profile. </w:t>
      </w:r>
    </w:p>
    <w:p w14:paraId="4A136612" w14:textId="354FDB25" w:rsidR="00355429" w:rsidRPr="00855791" w:rsidRDefault="00355429" w:rsidP="00355429">
      <w:r w:rsidRPr="00855791">
        <w:t>The first possible approach is based on the use of a predicate vocabulary that provides a set of properties that represent additional types of relationships between Datasets and Agents. For example, properties could be defined, such as foo:owner, foo:curator or foo:responsibleParty, in addition to the use of existing well-known properties, such as dct:creator and dct:rightsHolder. A possible source for such additional properties is the Roles Named Authority List</w:t>
      </w:r>
      <w:r w:rsidRPr="00855791">
        <w:rPr>
          <w:rStyle w:val="FootnoteReference"/>
        </w:rPr>
        <w:footnoteReference w:id="45"/>
      </w:r>
      <w:r w:rsidRPr="00855791">
        <w:t xml:space="preserve"> maintained by the Publications Office of the EU. Other domain-specific sources for additional properties are the INSPIRE Responsible Party roles</w:t>
      </w:r>
      <w:r w:rsidR="009A06CE" w:rsidRPr="00855791">
        <w:rPr>
          <w:rStyle w:val="FootnoteReference"/>
        </w:rPr>
        <w:footnoteReference w:id="46"/>
      </w:r>
      <w:r w:rsidRPr="00855791">
        <w:t>, the Library of Congress’ MARC relators</w:t>
      </w:r>
      <w:r w:rsidRPr="00855791">
        <w:rPr>
          <w:rStyle w:val="FootnoteReference"/>
        </w:rPr>
        <w:footnoteReference w:id="47"/>
      </w:r>
      <w:r w:rsidR="00B76B72">
        <w:t xml:space="preserve"> and DataCite’</w:t>
      </w:r>
      <w:r w:rsidRPr="00855791">
        <w:t>s contributor types</w:t>
      </w:r>
      <w:r w:rsidRPr="00855791">
        <w:rPr>
          <w:rStyle w:val="FootnoteReference"/>
        </w:rPr>
        <w:footnoteReference w:id="48"/>
      </w:r>
      <w:r w:rsidRPr="00855791">
        <w:t xml:space="preserve">. To enable the use of such properties, they must be defined as RDF properties with URIs in a well-managed namespace. </w:t>
      </w:r>
    </w:p>
    <w:p w14:paraId="653F95CE" w14:textId="14FBA6D5" w:rsidR="00355429" w:rsidRPr="00855791" w:rsidRDefault="00355429" w:rsidP="00355429">
      <w:r w:rsidRPr="00855791">
        <w:t>A second approach is based on the use of W3C’s PROV ontology</w:t>
      </w:r>
      <w:r w:rsidRPr="00855791">
        <w:rPr>
          <w:rStyle w:val="FootnoteReference"/>
        </w:rPr>
        <w:footnoteReference w:id="49"/>
      </w:r>
      <w:r w:rsidRPr="00855791">
        <w:t xml:space="preserve"> which provides a powerful mechanism to express a set of classes, properties, and restrictions that can be used to represent and interchange provenance information generated in different systems and under different contexts. In the context of work on GeoDCAT-AP, a PROV-conformant solution for expressing agent roles was agreed</w:t>
      </w:r>
      <w:r w:rsidRPr="00855791">
        <w:rPr>
          <w:rStyle w:val="FootnoteReference"/>
        </w:rPr>
        <w:footnoteReference w:id="50"/>
      </w:r>
      <w:r w:rsidRPr="00855791">
        <w:t xml:space="preserve">. This solution uses prov:qualifiedAttribution in combination with a dct:type assertion pointing to the code list for Responsible Party Role in the INSPIRE registry. To enable the use of such types, they must be defined with URIs in a well-managed namespace. </w:t>
      </w:r>
    </w:p>
    <w:p w14:paraId="5362F4CC" w14:textId="77777777" w:rsidR="00355429" w:rsidRPr="00855791" w:rsidRDefault="00355429" w:rsidP="00355429">
      <w:r w:rsidRPr="00855791">
        <w:t xml:space="preserve">Based on the experience gained with the use of domain-specific extensions for additional ‘agent roles’ in the exchange of information about Datasets, the base </w:t>
      </w:r>
      <w:r w:rsidRPr="00855791">
        <w:lastRenderedPageBreak/>
        <w:t>DCAT Application Profile may in the future be extended with additional roles that have proven to be useful across domains.</w:t>
      </w:r>
    </w:p>
    <w:p w14:paraId="165624B5" w14:textId="5A954A6B" w:rsidR="00355429" w:rsidRPr="00855791" w:rsidRDefault="00355429" w:rsidP="00355429">
      <w:r w:rsidRPr="00855791">
        <w:t xml:space="preserve">It should be noted that, even if a more expressive approach is used in a particular implementation, the provision of information using dct:publisher for the Catalogue is still mandatory under the rules laid down in the Conformance Statement in section </w:t>
      </w:r>
      <w:r w:rsidRPr="00855791">
        <w:fldChar w:fldCharType="begin"/>
      </w:r>
      <w:r w:rsidRPr="00855791">
        <w:instrText xml:space="preserve"> REF _Ref421466199 \r \h </w:instrText>
      </w:r>
      <w:r w:rsidRPr="00855791">
        <w:fldChar w:fldCharType="separate"/>
      </w:r>
      <w:r w:rsidR="001F32B3">
        <w:t>6</w:t>
      </w:r>
      <w:r w:rsidRPr="00855791">
        <w:fldChar w:fldCharType="end"/>
      </w:r>
      <w:r w:rsidRPr="00855791">
        <w:t>, while the provision of information using dct:publisher is strongly recommended for Dataset. The provision of such information using dct:publisher will ensure interoperability with implementations that use the basic approach of DCAT-AP.</w:t>
      </w:r>
    </w:p>
    <w:p w14:paraId="6185629B" w14:textId="77777777" w:rsidR="00F43203" w:rsidRPr="00855791" w:rsidRDefault="00F43203" w:rsidP="00AA42F1">
      <w:pPr>
        <w:pStyle w:val="Heading1"/>
      </w:pPr>
      <w:bookmarkStart w:id="416" w:name="_Toc430521230"/>
      <w:bookmarkStart w:id="417" w:name="_Toc430857124"/>
      <w:bookmarkStart w:id="418" w:name="_Ref352005932"/>
      <w:bookmarkStart w:id="419" w:name="_Toc432158278"/>
      <w:bookmarkEnd w:id="416"/>
      <w:bookmarkEnd w:id="417"/>
      <w:r w:rsidRPr="00855791">
        <w:lastRenderedPageBreak/>
        <w:t>Accessibility and Multilingual Aspects</w:t>
      </w:r>
      <w:bookmarkEnd w:id="418"/>
      <w:bookmarkEnd w:id="419"/>
    </w:p>
    <w:p w14:paraId="5524B531" w14:textId="77777777" w:rsidR="003957E6" w:rsidRPr="00855791" w:rsidRDefault="003957E6" w:rsidP="006E2771">
      <w:r w:rsidRPr="00855791">
        <w:rPr>
          <w:b/>
        </w:rPr>
        <w:t>Accessibility</w:t>
      </w:r>
      <w:r w:rsidRPr="00855791">
        <w:t xml:space="preserve"> in the context of this Application Profile is limited to information about the technical format of distributions of datasets. The properties dcat:medi</w:t>
      </w:r>
      <w:r w:rsidR="008A55CC" w:rsidRPr="00855791">
        <w:t>a</w:t>
      </w:r>
      <w:r w:rsidRPr="00855791">
        <w:t xml:space="preserve">Type and dct:format provide information that can be used to determine what software can be deployed to process the data. The accessibility of the data within the datasets needs to be taken care of by the software that processes the data and is outside of the scope of this Application Profile. </w:t>
      </w:r>
    </w:p>
    <w:p w14:paraId="6E68386E" w14:textId="555E8E91" w:rsidR="003957E6" w:rsidRPr="00855791" w:rsidRDefault="003957E6" w:rsidP="006E2771">
      <w:r w:rsidRPr="00855791">
        <w:rPr>
          <w:b/>
        </w:rPr>
        <w:t>Multilingual aspects</w:t>
      </w:r>
      <w:r w:rsidRPr="00855791">
        <w:t xml:space="preserve"> related to this Application Profile concern all properties whose contents are expressed </w:t>
      </w:r>
      <w:r w:rsidR="0013613F" w:rsidRPr="00855791">
        <w:t xml:space="preserve">as strings </w:t>
      </w:r>
      <w:r w:rsidR="0014784E" w:rsidRPr="00855791">
        <w:t xml:space="preserve">(i.e. rdfs:Literal) </w:t>
      </w:r>
      <w:r w:rsidR="0013613F" w:rsidRPr="00855791">
        <w:t xml:space="preserve">with </w:t>
      </w:r>
      <w:r w:rsidRPr="00855791">
        <w:t xml:space="preserve">human-readable text. Wherever such properties are used, </w:t>
      </w:r>
      <w:r w:rsidR="0022005C" w:rsidRPr="00855791">
        <w:t>the string values are of one of two types:</w:t>
      </w:r>
    </w:p>
    <w:p w14:paraId="2F49C57B" w14:textId="77777777" w:rsidR="0022005C" w:rsidRPr="00855791" w:rsidRDefault="0022005C" w:rsidP="0022005C">
      <w:pPr>
        <w:pStyle w:val="Bulletpoint1"/>
      </w:pPr>
      <w:r w:rsidRPr="00855791">
        <w:t xml:space="preserve">The string is free text. Examples are descriptions and labels. Such text </w:t>
      </w:r>
      <w:r w:rsidR="00370065" w:rsidRPr="00855791">
        <w:t>may</w:t>
      </w:r>
      <w:r w:rsidRPr="00855791">
        <w:t xml:space="preserve"> be translated into several languages.</w:t>
      </w:r>
    </w:p>
    <w:p w14:paraId="3C29BA5A" w14:textId="77777777" w:rsidR="003957E6" w:rsidRPr="00855791" w:rsidRDefault="0022005C" w:rsidP="003957E6">
      <w:pPr>
        <w:pStyle w:val="Bulletpoint1"/>
      </w:pPr>
      <w:r w:rsidRPr="00855791">
        <w:t>The string is an appellation of a ‘named entity’. Examples are names of</w:t>
      </w:r>
      <w:r w:rsidR="0013613F" w:rsidRPr="00855791">
        <w:t xml:space="preserve"> organisation</w:t>
      </w:r>
      <w:r w:rsidR="00D42A36" w:rsidRPr="00855791">
        <w:t>s</w:t>
      </w:r>
      <w:r w:rsidR="0013613F" w:rsidRPr="00855791">
        <w:t xml:space="preserve"> or person</w:t>
      </w:r>
      <w:r w:rsidRPr="00855791">
        <w:t>s</w:t>
      </w:r>
      <w:r w:rsidR="0013613F" w:rsidRPr="00855791">
        <w:t>.</w:t>
      </w:r>
      <w:r w:rsidRPr="00855791">
        <w:t xml:space="preserve"> These names </w:t>
      </w:r>
      <w:r w:rsidR="0043787B" w:rsidRPr="00855791">
        <w:t>may</w:t>
      </w:r>
      <w:r w:rsidRPr="00855791">
        <w:t xml:space="preserve"> have parallel ver</w:t>
      </w:r>
      <w:r w:rsidR="00370065" w:rsidRPr="00855791">
        <w:t>sions in other languages but tho</w:t>
      </w:r>
      <w:r w:rsidRPr="00855791">
        <w:t>se versions don’t need to be literal translations.</w:t>
      </w:r>
    </w:p>
    <w:p w14:paraId="27902439" w14:textId="175CC648" w:rsidR="0014784E" w:rsidRPr="00855791" w:rsidRDefault="0022005C" w:rsidP="006E2771">
      <w:r w:rsidRPr="00855791">
        <w:t xml:space="preserve">Wherever </w:t>
      </w:r>
      <w:r w:rsidR="008A55CC" w:rsidRPr="00855791">
        <w:t xml:space="preserve">values of </w:t>
      </w:r>
      <w:r w:rsidRPr="00855791">
        <w:t xml:space="preserve">properties </w:t>
      </w:r>
      <w:r w:rsidR="008A55CC" w:rsidRPr="00855791">
        <w:t xml:space="preserve">are expressed </w:t>
      </w:r>
      <w:r w:rsidRPr="00855791">
        <w:t xml:space="preserve">with either type of string, the property can be repeated with </w:t>
      </w:r>
      <w:r w:rsidR="00B63341" w:rsidRPr="00855791">
        <w:t xml:space="preserve">translations in the case of free text and with </w:t>
      </w:r>
      <w:r w:rsidRPr="00855791">
        <w:t>parallel ver</w:t>
      </w:r>
      <w:r w:rsidR="00B63341" w:rsidRPr="00855791">
        <w:t>sions in case of named entities</w:t>
      </w:r>
      <w:r w:rsidRPr="00855791">
        <w:t xml:space="preserve">. </w:t>
      </w:r>
      <w:r w:rsidR="00B63341" w:rsidRPr="00855791">
        <w:t>For free text</w:t>
      </w:r>
      <w:r w:rsidR="0014784E" w:rsidRPr="00855791">
        <w:t>, e.g. in the cases of titles, descriptions and keywords</w:t>
      </w:r>
      <w:r w:rsidR="00B63341" w:rsidRPr="00855791">
        <w:t xml:space="preserve">, the </w:t>
      </w:r>
      <w:r w:rsidR="00B63341" w:rsidRPr="00855791">
        <w:rPr>
          <w:b/>
        </w:rPr>
        <w:t>language tag</w:t>
      </w:r>
      <w:r w:rsidR="00B63341" w:rsidRPr="00855791">
        <w:t xml:space="preserve"> is mandatory. </w:t>
      </w:r>
    </w:p>
    <w:p w14:paraId="63ECF5FE" w14:textId="6EFD938B" w:rsidR="0014784E" w:rsidRPr="00855791" w:rsidRDefault="0014784E" w:rsidP="0014784E">
      <w:r w:rsidRPr="00855791">
        <w:t>Language tags to be used with</w:t>
      </w:r>
      <w:hyperlink r:id="rId71" w:anchor="section-Graph-Literal" w:history="1">
        <w:r w:rsidRPr="00855791">
          <w:t xml:space="preserve"> rdfs:Literal</w:t>
        </w:r>
      </w:hyperlink>
      <w:r w:rsidRPr="00855791">
        <w:t xml:space="preserve"> are defined by </w:t>
      </w:r>
      <w:hyperlink r:id="rId72" w:history="1">
        <w:r w:rsidRPr="00855791">
          <w:t>BCP47</w:t>
        </w:r>
      </w:hyperlink>
      <w:r w:rsidR="00791D0A" w:rsidRPr="00855791">
        <w:rPr>
          <w:rStyle w:val="FootnoteReference"/>
        </w:rPr>
        <w:footnoteReference w:id="51"/>
      </w:r>
      <w:r w:rsidRPr="00855791">
        <w:t xml:space="preserve">, which allows the use of the "t" extension for text transformations defined in </w:t>
      </w:r>
      <w:hyperlink r:id="rId73" w:history="1">
        <w:r w:rsidRPr="00855791">
          <w:t>RFC6497</w:t>
        </w:r>
      </w:hyperlink>
      <w:r w:rsidR="00791D0A" w:rsidRPr="00855791">
        <w:rPr>
          <w:rStyle w:val="FootnoteReference"/>
        </w:rPr>
        <w:footnoteReference w:id="52"/>
      </w:r>
      <w:r w:rsidRPr="00855791">
        <w:t xml:space="preserve"> with the field </w:t>
      </w:r>
      <w:hyperlink r:id="rId74" w:history="1">
        <w:r w:rsidRPr="00855791">
          <w:t>"t0"</w:t>
        </w:r>
      </w:hyperlink>
      <w:r w:rsidR="00791D0A" w:rsidRPr="00855791">
        <w:rPr>
          <w:rStyle w:val="FootnoteReference"/>
        </w:rPr>
        <w:footnoteReference w:id="53"/>
      </w:r>
      <w:r w:rsidRPr="00855791">
        <w:t xml:space="preserve"> indicating a machine translation.</w:t>
      </w:r>
    </w:p>
    <w:p w14:paraId="3EF6E9A7" w14:textId="0F470A61" w:rsidR="0014784E" w:rsidRPr="00855791" w:rsidRDefault="0014784E" w:rsidP="0014784E">
      <w:r w:rsidRPr="00855791">
        <w:t>A language tag will look like: "en-t-es-t0-abcd", which conveys the information that the string is in English, translated from Spanish by machine translation using a tool named "abcd". </w:t>
      </w:r>
    </w:p>
    <w:p w14:paraId="2ED63292" w14:textId="5FCA667D" w:rsidR="00B63341" w:rsidRPr="00855791" w:rsidRDefault="00B63341" w:rsidP="006E2771">
      <w:r w:rsidRPr="00855791">
        <w:t xml:space="preserve">For named entities, the language tag is optional and should only be provided if the </w:t>
      </w:r>
      <w:r w:rsidR="0022005C" w:rsidRPr="00855791">
        <w:t xml:space="preserve">parallel version </w:t>
      </w:r>
      <w:r w:rsidRPr="00855791">
        <w:t xml:space="preserve">of the name </w:t>
      </w:r>
      <w:r w:rsidR="0022005C" w:rsidRPr="00855791">
        <w:t xml:space="preserve">is strictly associated with a particular language. </w:t>
      </w:r>
      <w:r w:rsidRPr="00855791">
        <w:t>For example, the name ‘European Union’ has parallel versions in all official languages of the union, while a name like ‘W3C’ is not associated with a particular language and has no parallel versions.</w:t>
      </w:r>
    </w:p>
    <w:p w14:paraId="6A5ED6DD" w14:textId="4FF69DB7" w:rsidR="00105106" w:rsidRPr="00855791" w:rsidRDefault="00087125" w:rsidP="006E2771">
      <w:r w:rsidRPr="00855791">
        <w:t>For linking to different language versions of associated web pages (e.g. landing pages) or documentation, a c</w:t>
      </w:r>
      <w:r w:rsidR="00105106" w:rsidRPr="00855791">
        <w:t>ontent negotiation</w:t>
      </w:r>
      <w:r w:rsidR="00105106" w:rsidRPr="00855791">
        <w:rPr>
          <w:rStyle w:val="FootnoteReference"/>
        </w:rPr>
        <w:footnoteReference w:id="54"/>
      </w:r>
      <w:r w:rsidR="00105106" w:rsidRPr="00855791">
        <w:t xml:space="preserve"> mechanism </w:t>
      </w:r>
      <w:r w:rsidRPr="00855791">
        <w:t xml:space="preserve">may be used </w:t>
      </w:r>
      <w:r w:rsidR="00105106" w:rsidRPr="00855791">
        <w:t xml:space="preserve">whereby different content is served based on the Accept-Languages indicated by the browser. Using such a mechanism, the link to the page </w:t>
      </w:r>
      <w:r w:rsidRPr="00855791">
        <w:t xml:space="preserve">or document </w:t>
      </w:r>
      <w:r w:rsidR="00105106" w:rsidRPr="00855791">
        <w:t xml:space="preserve">can resolve to different language versions of the page </w:t>
      </w:r>
      <w:r w:rsidRPr="00855791">
        <w:t>or document.</w:t>
      </w:r>
    </w:p>
    <w:p w14:paraId="1FBF79D6" w14:textId="11121D48" w:rsidR="00CF0DA8" w:rsidRPr="00855791" w:rsidRDefault="00CF0DA8" w:rsidP="006E2771">
      <w:r w:rsidRPr="00855791">
        <w:t xml:space="preserve">All the occurrences of the property dct:language, which can be repeated if the metadata is provided in multiple languages, </w:t>
      </w:r>
      <w:r w:rsidRPr="00855791">
        <w:rPr>
          <w:smallCaps/>
        </w:rPr>
        <w:t xml:space="preserve">must </w:t>
      </w:r>
      <w:r w:rsidRPr="00855791">
        <w:t>have a URI as their object, not a literal string from the ISO 639 code list.</w:t>
      </w:r>
    </w:p>
    <w:p w14:paraId="1A4B9C94" w14:textId="7EFA0847" w:rsidR="002E3233" w:rsidRPr="00855791" w:rsidRDefault="00B63341" w:rsidP="00DC68CA">
      <w:pPr>
        <w:rPr>
          <w:b/>
          <w:smallCaps/>
        </w:rPr>
      </w:pPr>
      <w:r w:rsidRPr="00855791">
        <w:t>How multilingual information is handled in systems, for example in indexing and user interface</w:t>
      </w:r>
      <w:r w:rsidR="007441C7" w:rsidRPr="00855791">
        <w:t>s</w:t>
      </w:r>
      <w:r w:rsidR="008A55CC" w:rsidRPr="00855791">
        <w:t>,</w:t>
      </w:r>
      <w:r w:rsidRPr="00855791">
        <w:t xml:space="preserve"> is outside of the scope of this Application Profile.</w:t>
      </w:r>
      <w:bookmarkStart w:id="420" w:name="_Ref352005955"/>
      <w:r w:rsidR="002E3233" w:rsidRPr="00855791">
        <w:br w:type="page"/>
      </w:r>
    </w:p>
    <w:p w14:paraId="6D92D8BF" w14:textId="175E5E12" w:rsidR="00A757E6" w:rsidRPr="00855791" w:rsidRDefault="00A757E6" w:rsidP="00AA42F1">
      <w:pPr>
        <w:pStyle w:val="Heading1"/>
      </w:pPr>
      <w:bookmarkStart w:id="421" w:name="_Ref430857010"/>
      <w:bookmarkStart w:id="422" w:name="_Toc432158279"/>
      <w:r w:rsidRPr="00855791">
        <w:lastRenderedPageBreak/>
        <w:t>Acknowledgements</w:t>
      </w:r>
      <w:bookmarkEnd w:id="420"/>
      <w:bookmarkEnd w:id="421"/>
      <w:bookmarkEnd w:id="422"/>
    </w:p>
    <w:p w14:paraId="3591F68C" w14:textId="628D1364" w:rsidR="00F43203" w:rsidRPr="00855791" w:rsidRDefault="00A757E6" w:rsidP="006E2771">
      <w:r w:rsidRPr="00855791">
        <w:t xml:space="preserve">This work was </w:t>
      </w:r>
      <w:r w:rsidR="007606B4" w:rsidRPr="00855791">
        <w:t>elaborated</w:t>
      </w:r>
      <w:r w:rsidRPr="00855791">
        <w:t xml:space="preserve"> by a Working Group</w:t>
      </w:r>
      <w:r w:rsidR="00B63341" w:rsidRPr="00855791">
        <w:t xml:space="preserve"> </w:t>
      </w:r>
      <w:r w:rsidR="007606B4" w:rsidRPr="00855791">
        <w:t xml:space="preserve">under the ISA programme. The Working Group was chaired by </w:t>
      </w:r>
      <w:r w:rsidR="00AB3634" w:rsidRPr="00855791">
        <w:rPr>
          <w:b/>
        </w:rPr>
        <w:t>Norbert Hohn</w:t>
      </w:r>
      <w:r w:rsidR="007606B4" w:rsidRPr="00855791">
        <w:t xml:space="preserve"> </w:t>
      </w:r>
      <w:r w:rsidR="002E3233" w:rsidRPr="00855791">
        <w:t xml:space="preserve">and </w:t>
      </w:r>
      <w:r w:rsidR="002E3233" w:rsidRPr="00855791">
        <w:rPr>
          <w:b/>
        </w:rPr>
        <w:t>Willem Van Gemert</w:t>
      </w:r>
      <w:r w:rsidR="002E3233" w:rsidRPr="00855791">
        <w:t xml:space="preserve"> </w:t>
      </w:r>
      <w:r w:rsidR="007606B4" w:rsidRPr="00855791">
        <w:t xml:space="preserve">from the Publications Office. The </w:t>
      </w:r>
      <w:r w:rsidR="00E633E7" w:rsidRPr="00855791">
        <w:t xml:space="preserve">ISA Programme of the </w:t>
      </w:r>
      <w:r w:rsidR="007606B4" w:rsidRPr="00855791">
        <w:t xml:space="preserve">European Commission was represented by </w:t>
      </w:r>
      <w:r w:rsidR="007606B4" w:rsidRPr="00855791">
        <w:rPr>
          <w:b/>
        </w:rPr>
        <w:t>Vassilios Peristeras</w:t>
      </w:r>
      <w:r w:rsidR="007606B4" w:rsidRPr="00855791">
        <w:t xml:space="preserve"> and </w:t>
      </w:r>
      <w:r w:rsidR="00AB3634" w:rsidRPr="00855791">
        <w:rPr>
          <w:b/>
        </w:rPr>
        <w:t>Athanasios Karalopoulos</w:t>
      </w:r>
      <w:r w:rsidR="007606B4" w:rsidRPr="00855791">
        <w:t xml:space="preserve">. </w:t>
      </w:r>
      <w:r w:rsidR="007606B4" w:rsidRPr="00855791">
        <w:rPr>
          <w:b/>
        </w:rPr>
        <w:t>Makx Dekkers</w:t>
      </w:r>
      <w:r w:rsidR="007606B4" w:rsidRPr="00855791">
        <w:t xml:space="preserve"> was the editor of the specification.</w:t>
      </w:r>
    </w:p>
    <w:p w14:paraId="5655E364" w14:textId="77777777" w:rsidR="007606B4" w:rsidRPr="00855791" w:rsidRDefault="007606B4" w:rsidP="006E2771">
      <w:r w:rsidRPr="00855791">
        <w:t>The member</w:t>
      </w:r>
      <w:r w:rsidR="002F2077" w:rsidRPr="00855791">
        <w:t>s</w:t>
      </w:r>
      <w:r w:rsidRPr="00855791">
        <w:t xml:space="preserve"> of the Working Group:</w:t>
      </w:r>
    </w:p>
    <w:tbl>
      <w:tblPr>
        <w:tblStyle w:val="TableGrid"/>
        <w:tblW w:w="8500" w:type="dxa"/>
        <w:tblLook w:val="04A0" w:firstRow="1" w:lastRow="0" w:firstColumn="1" w:lastColumn="0" w:noHBand="0" w:noVBand="1"/>
      </w:tblPr>
      <w:tblGrid>
        <w:gridCol w:w="2405"/>
        <w:gridCol w:w="6095"/>
      </w:tblGrid>
      <w:tr w:rsidR="00047208" w:rsidRPr="00855791" w14:paraId="7D6F3F21" w14:textId="77777777" w:rsidTr="00047208">
        <w:trPr>
          <w:cnfStyle w:val="100000000000" w:firstRow="1" w:lastRow="0" w:firstColumn="0" w:lastColumn="0" w:oddVBand="0" w:evenVBand="0" w:oddHBand="0" w:evenHBand="0" w:firstRowFirstColumn="0" w:firstRowLastColumn="0" w:lastRowFirstColumn="0" w:lastRowLastColumn="0"/>
          <w:trHeight w:val="300"/>
        </w:trPr>
        <w:tc>
          <w:tcPr>
            <w:tcW w:w="2405" w:type="dxa"/>
            <w:noWrap/>
          </w:tcPr>
          <w:p w14:paraId="380153E9" w14:textId="2017E928" w:rsidR="00047208" w:rsidRPr="00855791" w:rsidRDefault="00047208" w:rsidP="0090166C">
            <w:pPr>
              <w:pStyle w:val="Tableheading"/>
            </w:pPr>
            <w:r w:rsidRPr="00855791">
              <w:t>Name</w:t>
            </w:r>
          </w:p>
        </w:tc>
        <w:tc>
          <w:tcPr>
            <w:tcW w:w="6095" w:type="dxa"/>
            <w:noWrap/>
          </w:tcPr>
          <w:p w14:paraId="73A91CCB" w14:textId="77777777" w:rsidR="00047208" w:rsidRPr="00855791" w:rsidRDefault="00047208" w:rsidP="006E2771">
            <w:pPr>
              <w:pStyle w:val="Tableheading"/>
            </w:pPr>
            <w:r w:rsidRPr="00855791">
              <w:t>Organisation</w:t>
            </w:r>
          </w:p>
        </w:tc>
      </w:tr>
      <w:tr w:rsidR="00047208" w:rsidRPr="00855791" w14:paraId="5BD04F73" w14:textId="77777777" w:rsidTr="00047208">
        <w:trPr>
          <w:trHeight w:val="300"/>
        </w:trPr>
        <w:tc>
          <w:tcPr>
            <w:tcW w:w="2405" w:type="dxa"/>
            <w:noWrap/>
            <w:vAlign w:val="top"/>
          </w:tcPr>
          <w:p w14:paraId="27BDBAEB" w14:textId="49176694" w:rsidR="00047208" w:rsidRPr="00855791" w:rsidRDefault="00047208" w:rsidP="007A1292">
            <w:pPr>
              <w:pStyle w:val="Tableentry"/>
              <w:jc w:val="left"/>
            </w:pPr>
            <w:r w:rsidRPr="00855791">
              <w:t>Øystein Åsnes</w:t>
            </w:r>
          </w:p>
        </w:tc>
        <w:tc>
          <w:tcPr>
            <w:tcW w:w="6095" w:type="dxa"/>
            <w:noWrap/>
            <w:vAlign w:val="top"/>
          </w:tcPr>
          <w:p w14:paraId="34B892E0" w14:textId="5F424E11" w:rsidR="00047208" w:rsidRPr="00855791" w:rsidRDefault="00047208" w:rsidP="007A1292">
            <w:pPr>
              <w:pStyle w:val="Tableentry"/>
              <w:jc w:val="left"/>
            </w:pPr>
            <w:r w:rsidRPr="00855791">
              <w:t>DIFI, Norway</w:t>
            </w:r>
          </w:p>
        </w:tc>
      </w:tr>
      <w:tr w:rsidR="00047208" w:rsidRPr="00855791" w14:paraId="697666EB" w14:textId="77777777" w:rsidTr="00047208">
        <w:trPr>
          <w:trHeight w:val="300"/>
        </w:trPr>
        <w:tc>
          <w:tcPr>
            <w:tcW w:w="2405" w:type="dxa"/>
            <w:noWrap/>
            <w:vAlign w:val="top"/>
          </w:tcPr>
          <w:p w14:paraId="07E0BC80" w14:textId="7E573875" w:rsidR="00047208" w:rsidRPr="00855791" w:rsidRDefault="00047208" w:rsidP="007A1292">
            <w:pPr>
              <w:pStyle w:val="Tableentry"/>
              <w:jc w:val="left"/>
            </w:pPr>
            <w:r w:rsidRPr="00855791">
              <w:t>Leda Bargiotti</w:t>
            </w:r>
          </w:p>
        </w:tc>
        <w:tc>
          <w:tcPr>
            <w:tcW w:w="6095" w:type="dxa"/>
            <w:noWrap/>
            <w:vAlign w:val="top"/>
          </w:tcPr>
          <w:p w14:paraId="53AC2429" w14:textId="133726C5" w:rsidR="00047208" w:rsidRPr="00855791" w:rsidRDefault="00764869" w:rsidP="007A1292">
            <w:pPr>
              <w:pStyle w:val="Tableentry"/>
              <w:jc w:val="left"/>
            </w:pPr>
            <w:r w:rsidRPr="00855791">
              <w:t>PwC EU Services</w:t>
            </w:r>
          </w:p>
        </w:tc>
      </w:tr>
      <w:tr w:rsidR="00047208" w:rsidRPr="00855791" w14:paraId="443FAA4A" w14:textId="77777777" w:rsidTr="00047208">
        <w:trPr>
          <w:trHeight w:val="300"/>
        </w:trPr>
        <w:tc>
          <w:tcPr>
            <w:tcW w:w="2405" w:type="dxa"/>
            <w:noWrap/>
            <w:vAlign w:val="top"/>
          </w:tcPr>
          <w:p w14:paraId="23FE982B" w14:textId="5974A9A7" w:rsidR="00047208" w:rsidRPr="00855791" w:rsidRDefault="00047208" w:rsidP="007A1292">
            <w:pPr>
              <w:pStyle w:val="Tableentry"/>
              <w:jc w:val="left"/>
            </w:pPr>
            <w:r w:rsidRPr="00855791">
              <w:t>Peter Biro</w:t>
            </w:r>
          </w:p>
        </w:tc>
        <w:tc>
          <w:tcPr>
            <w:tcW w:w="6095" w:type="dxa"/>
            <w:noWrap/>
            <w:vAlign w:val="top"/>
          </w:tcPr>
          <w:p w14:paraId="792070BA" w14:textId="77777777" w:rsidR="00047208" w:rsidRPr="00855791" w:rsidRDefault="00047208" w:rsidP="007A1292">
            <w:pPr>
              <w:pStyle w:val="Tableentry"/>
              <w:jc w:val="left"/>
            </w:pPr>
          </w:p>
        </w:tc>
      </w:tr>
      <w:tr w:rsidR="00047208" w:rsidRPr="00855791" w14:paraId="0A902509" w14:textId="77777777" w:rsidTr="00047208">
        <w:trPr>
          <w:trHeight w:val="300"/>
        </w:trPr>
        <w:tc>
          <w:tcPr>
            <w:tcW w:w="2405" w:type="dxa"/>
            <w:noWrap/>
            <w:vAlign w:val="top"/>
          </w:tcPr>
          <w:p w14:paraId="1FC026B0" w14:textId="56D496B2" w:rsidR="00047208" w:rsidRPr="00855791" w:rsidRDefault="00047208" w:rsidP="007A1292">
            <w:pPr>
              <w:pStyle w:val="Tableentry"/>
              <w:jc w:val="left"/>
            </w:pPr>
            <w:r w:rsidRPr="00855791">
              <w:t>Valérie Brasse</w:t>
            </w:r>
          </w:p>
        </w:tc>
        <w:tc>
          <w:tcPr>
            <w:tcW w:w="6095" w:type="dxa"/>
            <w:noWrap/>
            <w:vAlign w:val="top"/>
          </w:tcPr>
          <w:p w14:paraId="2998F3FF" w14:textId="4586F6DB" w:rsidR="00047208" w:rsidRPr="00855791" w:rsidRDefault="00047208" w:rsidP="007A1292">
            <w:pPr>
              <w:pStyle w:val="Tableentry"/>
              <w:jc w:val="left"/>
            </w:pPr>
            <w:r w:rsidRPr="00855791">
              <w:t>IS4RI, France</w:t>
            </w:r>
          </w:p>
        </w:tc>
      </w:tr>
      <w:tr w:rsidR="00047208" w:rsidRPr="00DF3368" w14:paraId="3600387E" w14:textId="77777777" w:rsidTr="00047208">
        <w:trPr>
          <w:trHeight w:val="300"/>
        </w:trPr>
        <w:tc>
          <w:tcPr>
            <w:tcW w:w="2405" w:type="dxa"/>
            <w:noWrap/>
            <w:vAlign w:val="top"/>
          </w:tcPr>
          <w:p w14:paraId="5BCBBDFC" w14:textId="41841A22" w:rsidR="00047208" w:rsidRPr="00855791" w:rsidRDefault="00047208" w:rsidP="007A1292">
            <w:pPr>
              <w:pStyle w:val="Tableentry"/>
              <w:jc w:val="left"/>
            </w:pPr>
            <w:r w:rsidRPr="00855791">
              <w:t>Georges Charlot</w:t>
            </w:r>
          </w:p>
        </w:tc>
        <w:tc>
          <w:tcPr>
            <w:tcW w:w="6095" w:type="dxa"/>
            <w:noWrap/>
            <w:vAlign w:val="top"/>
          </w:tcPr>
          <w:p w14:paraId="324465C8" w14:textId="3DE76BFF" w:rsidR="00047208" w:rsidRPr="00B76B72" w:rsidRDefault="00047208" w:rsidP="007A1292">
            <w:pPr>
              <w:pStyle w:val="Tableentry"/>
              <w:jc w:val="left"/>
              <w:rPr>
                <w:lang w:val="fr-FR"/>
              </w:rPr>
            </w:pPr>
            <w:r w:rsidRPr="00B76B72">
              <w:rPr>
                <w:lang w:val="fr-FR"/>
              </w:rPr>
              <w:t>Centre d’Informatique pour la Région Bruxelloise (CIRB), Belgium</w:t>
            </w:r>
          </w:p>
        </w:tc>
      </w:tr>
      <w:tr w:rsidR="00047208" w:rsidRPr="00855791" w14:paraId="1D06CB7C" w14:textId="77777777" w:rsidTr="00047208">
        <w:trPr>
          <w:trHeight w:val="300"/>
        </w:trPr>
        <w:tc>
          <w:tcPr>
            <w:tcW w:w="2405" w:type="dxa"/>
            <w:noWrap/>
            <w:vAlign w:val="top"/>
          </w:tcPr>
          <w:p w14:paraId="1C0DA699" w14:textId="28B921F9" w:rsidR="00047208" w:rsidRPr="00855791" w:rsidRDefault="00047208" w:rsidP="007A1292">
            <w:pPr>
              <w:pStyle w:val="Tableentry"/>
              <w:jc w:val="left"/>
            </w:pPr>
            <w:r w:rsidRPr="00855791">
              <w:t>Pieter Colpaert</w:t>
            </w:r>
          </w:p>
        </w:tc>
        <w:tc>
          <w:tcPr>
            <w:tcW w:w="6095" w:type="dxa"/>
            <w:noWrap/>
            <w:vAlign w:val="top"/>
          </w:tcPr>
          <w:p w14:paraId="52BCF99F" w14:textId="57ADB28D" w:rsidR="00047208" w:rsidRPr="00855791" w:rsidRDefault="00047208" w:rsidP="007A1292">
            <w:pPr>
              <w:pStyle w:val="Tableentry"/>
              <w:jc w:val="left"/>
            </w:pPr>
            <w:r w:rsidRPr="00855791">
              <w:t>MultiMedia Lab, Ghent University, iMinds, Belgium</w:t>
            </w:r>
          </w:p>
        </w:tc>
      </w:tr>
      <w:tr w:rsidR="00047208" w:rsidRPr="00855791" w14:paraId="434DBDDA" w14:textId="77777777" w:rsidTr="00047208">
        <w:trPr>
          <w:trHeight w:val="300"/>
        </w:trPr>
        <w:tc>
          <w:tcPr>
            <w:tcW w:w="2405" w:type="dxa"/>
            <w:noWrap/>
            <w:vAlign w:val="top"/>
          </w:tcPr>
          <w:p w14:paraId="7BD44FB5" w14:textId="18793DFF" w:rsidR="00047208" w:rsidRPr="00855791" w:rsidRDefault="00047208" w:rsidP="007A1292">
            <w:pPr>
              <w:pStyle w:val="Tableentry"/>
              <w:jc w:val="left"/>
            </w:pPr>
            <w:r w:rsidRPr="00855791">
              <w:t>Marco Combetto</w:t>
            </w:r>
          </w:p>
        </w:tc>
        <w:tc>
          <w:tcPr>
            <w:tcW w:w="6095" w:type="dxa"/>
            <w:noWrap/>
            <w:vAlign w:val="top"/>
          </w:tcPr>
          <w:p w14:paraId="1B02CFE3" w14:textId="77A707C4" w:rsidR="00047208" w:rsidRPr="00855791" w:rsidRDefault="00047208" w:rsidP="007A1292">
            <w:pPr>
              <w:pStyle w:val="Tableentry"/>
              <w:jc w:val="left"/>
            </w:pPr>
            <w:r w:rsidRPr="00855791">
              <w:t>Informatica Trentina, Italy</w:t>
            </w:r>
          </w:p>
        </w:tc>
      </w:tr>
      <w:tr w:rsidR="00047208" w:rsidRPr="00855791" w14:paraId="4F4489FE" w14:textId="77777777" w:rsidTr="00047208">
        <w:trPr>
          <w:trHeight w:val="300"/>
        </w:trPr>
        <w:tc>
          <w:tcPr>
            <w:tcW w:w="2405" w:type="dxa"/>
            <w:noWrap/>
            <w:vAlign w:val="top"/>
          </w:tcPr>
          <w:p w14:paraId="0F050A0E" w14:textId="2863882C" w:rsidR="00047208" w:rsidRPr="00855791" w:rsidRDefault="00047208" w:rsidP="007A1292">
            <w:pPr>
              <w:pStyle w:val="Tableentry"/>
              <w:jc w:val="left"/>
            </w:pPr>
            <w:r w:rsidRPr="00855791">
              <w:t>Alex D.</w:t>
            </w:r>
          </w:p>
        </w:tc>
        <w:tc>
          <w:tcPr>
            <w:tcW w:w="6095" w:type="dxa"/>
            <w:noWrap/>
            <w:vAlign w:val="top"/>
          </w:tcPr>
          <w:p w14:paraId="19FF090D" w14:textId="2B2D281D" w:rsidR="00047208" w:rsidRPr="00855791" w:rsidRDefault="00047208" w:rsidP="007A1292">
            <w:pPr>
              <w:pStyle w:val="Tableentry"/>
              <w:jc w:val="left"/>
            </w:pPr>
            <w:r w:rsidRPr="00855791">
              <w:t>Sciamlab, Italy</w:t>
            </w:r>
          </w:p>
        </w:tc>
      </w:tr>
      <w:tr w:rsidR="00047208" w:rsidRPr="00855791" w14:paraId="129DC5CC" w14:textId="77777777" w:rsidTr="00047208">
        <w:trPr>
          <w:trHeight w:val="300"/>
        </w:trPr>
        <w:tc>
          <w:tcPr>
            <w:tcW w:w="2405" w:type="dxa"/>
            <w:noWrap/>
            <w:vAlign w:val="top"/>
          </w:tcPr>
          <w:p w14:paraId="64C3AC47" w14:textId="49B9D1CA" w:rsidR="00047208" w:rsidRPr="00855791" w:rsidRDefault="00047208" w:rsidP="007A1292">
            <w:pPr>
              <w:pStyle w:val="Tableentry"/>
              <w:jc w:val="left"/>
            </w:pPr>
            <w:r w:rsidRPr="00855791">
              <w:t>Michiel de Keyzer</w:t>
            </w:r>
          </w:p>
        </w:tc>
        <w:tc>
          <w:tcPr>
            <w:tcW w:w="6095" w:type="dxa"/>
            <w:noWrap/>
            <w:vAlign w:val="top"/>
          </w:tcPr>
          <w:p w14:paraId="41B51AE6" w14:textId="1EA6ECDB" w:rsidR="00047208" w:rsidRPr="00855791" w:rsidRDefault="00764869" w:rsidP="007A1292">
            <w:pPr>
              <w:pStyle w:val="Tableentry"/>
              <w:jc w:val="left"/>
            </w:pPr>
            <w:r w:rsidRPr="00855791">
              <w:t>PwC EU Services</w:t>
            </w:r>
          </w:p>
        </w:tc>
      </w:tr>
      <w:tr w:rsidR="00176D2C" w:rsidRPr="00855791" w14:paraId="5F6BBC30" w14:textId="77777777" w:rsidTr="00047208">
        <w:trPr>
          <w:trHeight w:val="300"/>
        </w:trPr>
        <w:tc>
          <w:tcPr>
            <w:tcW w:w="2405" w:type="dxa"/>
            <w:noWrap/>
            <w:vAlign w:val="top"/>
          </w:tcPr>
          <w:p w14:paraId="5E3FBEE8" w14:textId="431F73C0" w:rsidR="00176D2C" w:rsidRPr="00855791" w:rsidRDefault="00176D2C" w:rsidP="007A1292">
            <w:pPr>
              <w:pStyle w:val="Tableentry"/>
              <w:jc w:val="left"/>
            </w:pPr>
            <w:r w:rsidRPr="00855791">
              <w:t>Makx Dekkers</w:t>
            </w:r>
          </w:p>
        </w:tc>
        <w:tc>
          <w:tcPr>
            <w:tcW w:w="6095" w:type="dxa"/>
            <w:noWrap/>
            <w:vAlign w:val="top"/>
          </w:tcPr>
          <w:p w14:paraId="4E8BACA9" w14:textId="28A85F53" w:rsidR="00176D2C" w:rsidRPr="00855791" w:rsidRDefault="00176D2C" w:rsidP="007A1292">
            <w:pPr>
              <w:pStyle w:val="Tableentry"/>
              <w:jc w:val="left"/>
            </w:pPr>
            <w:r w:rsidRPr="00855791">
              <w:t>AMI Consult, EU</w:t>
            </w:r>
          </w:p>
        </w:tc>
      </w:tr>
      <w:tr w:rsidR="00047208" w:rsidRPr="00855791" w14:paraId="5B7D6120" w14:textId="77777777" w:rsidTr="00047208">
        <w:trPr>
          <w:trHeight w:val="300"/>
        </w:trPr>
        <w:tc>
          <w:tcPr>
            <w:tcW w:w="2405" w:type="dxa"/>
            <w:noWrap/>
            <w:vAlign w:val="top"/>
          </w:tcPr>
          <w:p w14:paraId="150597D6" w14:textId="1D2ACB76" w:rsidR="00047208" w:rsidRPr="00855791" w:rsidRDefault="00047208" w:rsidP="007A1292">
            <w:pPr>
              <w:pStyle w:val="Tableentry"/>
              <w:jc w:val="left"/>
            </w:pPr>
            <w:r w:rsidRPr="00855791">
              <w:t>Anastasia Dimou</w:t>
            </w:r>
          </w:p>
        </w:tc>
        <w:tc>
          <w:tcPr>
            <w:tcW w:w="6095" w:type="dxa"/>
            <w:noWrap/>
            <w:vAlign w:val="top"/>
          </w:tcPr>
          <w:p w14:paraId="6E802775" w14:textId="0DCC21A5" w:rsidR="00047208" w:rsidRPr="00855791" w:rsidRDefault="00047208" w:rsidP="007A1292">
            <w:pPr>
              <w:pStyle w:val="Tableentry"/>
              <w:jc w:val="left"/>
            </w:pPr>
            <w:r w:rsidRPr="00855791">
              <w:t>University of Ghent</w:t>
            </w:r>
          </w:p>
        </w:tc>
      </w:tr>
      <w:tr w:rsidR="00047208" w:rsidRPr="00855791" w14:paraId="2CEB6117" w14:textId="77777777" w:rsidTr="00047208">
        <w:trPr>
          <w:trHeight w:val="300"/>
        </w:trPr>
        <w:tc>
          <w:tcPr>
            <w:tcW w:w="2405" w:type="dxa"/>
            <w:noWrap/>
            <w:vAlign w:val="top"/>
          </w:tcPr>
          <w:p w14:paraId="7403E90E" w14:textId="59DD442B" w:rsidR="00047208" w:rsidRPr="00855791" w:rsidRDefault="00047208" w:rsidP="007A1292">
            <w:pPr>
              <w:pStyle w:val="Tableentry"/>
              <w:jc w:val="left"/>
            </w:pPr>
            <w:r w:rsidRPr="00855791">
              <w:t>Benjamin Dittwald</w:t>
            </w:r>
          </w:p>
        </w:tc>
        <w:tc>
          <w:tcPr>
            <w:tcW w:w="6095" w:type="dxa"/>
            <w:noWrap/>
            <w:vAlign w:val="top"/>
          </w:tcPr>
          <w:p w14:paraId="7D109DD5" w14:textId="5DE1D75F" w:rsidR="00047208" w:rsidRPr="00855791" w:rsidRDefault="00047208" w:rsidP="007A1292">
            <w:pPr>
              <w:pStyle w:val="Tableentry"/>
              <w:jc w:val="left"/>
            </w:pPr>
            <w:r w:rsidRPr="00855791">
              <w:t>Fraunhofer FOKUS, Germany</w:t>
            </w:r>
          </w:p>
        </w:tc>
      </w:tr>
      <w:tr w:rsidR="00047208" w:rsidRPr="00855791" w14:paraId="6BDAF733" w14:textId="77777777" w:rsidTr="00047208">
        <w:trPr>
          <w:trHeight w:val="300"/>
        </w:trPr>
        <w:tc>
          <w:tcPr>
            <w:tcW w:w="2405" w:type="dxa"/>
            <w:noWrap/>
            <w:vAlign w:val="top"/>
          </w:tcPr>
          <w:p w14:paraId="0A995882" w14:textId="54CDF405" w:rsidR="00047208" w:rsidRPr="00855791" w:rsidRDefault="00047208" w:rsidP="007A1292">
            <w:pPr>
              <w:pStyle w:val="Tableentry"/>
              <w:jc w:val="left"/>
            </w:pPr>
            <w:r w:rsidRPr="00855791">
              <w:t>Martin Dürst</w:t>
            </w:r>
          </w:p>
        </w:tc>
        <w:tc>
          <w:tcPr>
            <w:tcW w:w="6095" w:type="dxa"/>
            <w:noWrap/>
            <w:vAlign w:val="top"/>
          </w:tcPr>
          <w:p w14:paraId="37E52A60" w14:textId="3C104A61" w:rsidR="00047208" w:rsidRPr="00855791" w:rsidRDefault="00047208" w:rsidP="007A1292">
            <w:pPr>
              <w:pStyle w:val="Tableentry"/>
              <w:jc w:val="left"/>
            </w:pPr>
            <w:r w:rsidRPr="00855791">
              <w:t>W3C</w:t>
            </w:r>
          </w:p>
        </w:tc>
      </w:tr>
      <w:tr w:rsidR="00047208" w:rsidRPr="00855791" w14:paraId="02094DF8" w14:textId="77777777" w:rsidTr="00047208">
        <w:trPr>
          <w:trHeight w:val="300"/>
        </w:trPr>
        <w:tc>
          <w:tcPr>
            <w:tcW w:w="2405" w:type="dxa"/>
            <w:noWrap/>
            <w:vAlign w:val="top"/>
          </w:tcPr>
          <w:p w14:paraId="643C9ADA" w14:textId="3A00DCB7" w:rsidR="00047208" w:rsidRPr="00855791" w:rsidRDefault="00047208" w:rsidP="007A1292">
            <w:pPr>
              <w:pStyle w:val="Tableentry"/>
              <w:jc w:val="left"/>
            </w:pPr>
            <w:r w:rsidRPr="00855791">
              <w:t>Simon Dutkowski</w:t>
            </w:r>
          </w:p>
        </w:tc>
        <w:tc>
          <w:tcPr>
            <w:tcW w:w="6095" w:type="dxa"/>
            <w:noWrap/>
            <w:vAlign w:val="top"/>
          </w:tcPr>
          <w:p w14:paraId="040D9742" w14:textId="340D9B54" w:rsidR="00047208" w:rsidRPr="00855791" w:rsidRDefault="00047208" w:rsidP="007A1292">
            <w:pPr>
              <w:pStyle w:val="Tableentry"/>
              <w:jc w:val="left"/>
            </w:pPr>
            <w:r w:rsidRPr="00855791">
              <w:t>Fraunhofer FOKUS, Germany</w:t>
            </w:r>
          </w:p>
        </w:tc>
      </w:tr>
      <w:tr w:rsidR="00047208" w:rsidRPr="00855791" w14:paraId="2A479C79" w14:textId="77777777" w:rsidTr="00047208">
        <w:trPr>
          <w:trHeight w:val="300"/>
        </w:trPr>
        <w:tc>
          <w:tcPr>
            <w:tcW w:w="2405" w:type="dxa"/>
            <w:noWrap/>
            <w:vAlign w:val="top"/>
          </w:tcPr>
          <w:p w14:paraId="56A3A3B9" w14:textId="184A9CA2" w:rsidR="00047208" w:rsidRPr="00855791" w:rsidRDefault="00047208" w:rsidP="007A1292">
            <w:pPr>
              <w:pStyle w:val="Tableentry"/>
              <w:jc w:val="left"/>
            </w:pPr>
            <w:r w:rsidRPr="00855791">
              <w:t>Jan Dvorak</w:t>
            </w:r>
          </w:p>
        </w:tc>
        <w:tc>
          <w:tcPr>
            <w:tcW w:w="6095" w:type="dxa"/>
            <w:noWrap/>
            <w:vAlign w:val="top"/>
          </w:tcPr>
          <w:p w14:paraId="5ECCC39A" w14:textId="77777777" w:rsidR="00047208" w:rsidRPr="00855791" w:rsidRDefault="00047208" w:rsidP="007A1292">
            <w:pPr>
              <w:pStyle w:val="Tableentry"/>
              <w:jc w:val="left"/>
            </w:pPr>
          </w:p>
        </w:tc>
      </w:tr>
      <w:tr w:rsidR="00047208" w:rsidRPr="00855791" w14:paraId="5A472A57" w14:textId="77777777" w:rsidTr="00047208">
        <w:trPr>
          <w:trHeight w:val="300"/>
        </w:trPr>
        <w:tc>
          <w:tcPr>
            <w:tcW w:w="2405" w:type="dxa"/>
            <w:noWrap/>
            <w:vAlign w:val="top"/>
          </w:tcPr>
          <w:p w14:paraId="0AA029D0" w14:textId="7730200C" w:rsidR="00047208" w:rsidRPr="00855791" w:rsidRDefault="00047208" w:rsidP="007A1292">
            <w:pPr>
              <w:pStyle w:val="Tableentry"/>
              <w:jc w:val="left"/>
            </w:pPr>
            <w:r w:rsidRPr="00855791">
              <w:t>Udo Einspanier</w:t>
            </w:r>
          </w:p>
        </w:tc>
        <w:tc>
          <w:tcPr>
            <w:tcW w:w="6095" w:type="dxa"/>
            <w:noWrap/>
            <w:vAlign w:val="top"/>
          </w:tcPr>
          <w:p w14:paraId="3D70C7EF" w14:textId="090CABBA" w:rsidR="00047208" w:rsidRPr="00855791" w:rsidRDefault="00047208" w:rsidP="007A1292">
            <w:pPr>
              <w:pStyle w:val="Tableentry"/>
              <w:jc w:val="left"/>
            </w:pPr>
            <w:r w:rsidRPr="00855791">
              <w:t>con terra, Germany</w:t>
            </w:r>
          </w:p>
        </w:tc>
      </w:tr>
      <w:tr w:rsidR="00047208" w:rsidRPr="00855791" w14:paraId="2A0733BD" w14:textId="77777777" w:rsidTr="00047208">
        <w:trPr>
          <w:trHeight w:val="300"/>
        </w:trPr>
        <w:tc>
          <w:tcPr>
            <w:tcW w:w="2405" w:type="dxa"/>
            <w:noWrap/>
            <w:vAlign w:val="top"/>
          </w:tcPr>
          <w:p w14:paraId="0A5B99CC" w14:textId="71025D28" w:rsidR="00047208" w:rsidRPr="00855791" w:rsidRDefault="00047208" w:rsidP="007A1292">
            <w:pPr>
              <w:pStyle w:val="Tableentry"/>
              <w:jc w:val="left"/>
            </w:pPr>
            <w:r w:rsidRPr="00855791">
              <w:t>Enrico Francesconi</w:t>
            </w:r>
          </w:p>
        </w:tc>
        <w:tc>
          <w:tcPr>
            <w:tcW w:w="6095" w:type="dxa"/>
            <w:noWrap/>
            <w:vAlign w:val="top"/>
          </w:tcPr>
          <w:p w14:paraId="7727CFF1" w14:textId="61497D5A" w:rsidR="00047208" w:rsidRPr="00855791" w:rsidRDefault="00047208" w:rsidP="007A1292">
            <w:pPr>
              <w:pStyle w:val="Tableentry"/>
              <w:jc w:val="left"/>
            </w:pPr>
            <w:r w:rsidRPr="00855791">
              <w:t>ITTIG-CNR, Italy</w:t>
            </w:r>
          </w:p>
        </w:tc>
      </w:tr>
      <w:tr w:rsidR="00047208" w:rsidRPr="00A736E6" w14:paraId="5D2B878B" w14:textId="77777777" w:rsidTr="00047208">
        <w:trPr>
          <w:trHeight w:val="300"/>
        </w:trPr>
        <w:tc>
          <w:tcPr>
            <w:tcW w:w="2405" w:type="dxa"/>
            <w:noWrap/>
            <w:vAlign w:val="top"/>
          </w:tcPr>
          <w:p w14:paraId="590F5D40" w14:textId="78E80B13" w:rsidR="00047208" w:rsidRPr="00855791" w:rsidRDefault="00047208" w:rsidP="007A1292">
            <w:pPr>
              <w:pStyle w:val="Tableentry"/>
              <w:jc w:val="left"/>
            </w:pPr>
            <w:r w:rsidRPr="00855791">
              <w:t>Emilio García</w:t>
            </w:r>
          </w:p>
        </w:tc>
        <w:tc>
          <w:tcPr>
            <w:tcW w:w="6095" w:type="dxa"/>
            <w:noWrap/>
            <w:vAlign w:val="top"/>
          </w:tcPr>
          <w:p w14:paraId="3D79524B" w14:textId="70F2C82E" w:rsidR="00047208" w:rsidRPr="00B76B72" w:rsidRDefault="00047208" w:rsidP="007A1292">
            <w:pPr>
              <w:pStyle w:val="Tableentry"/>
              <w:jc w:val="left"/>
              <w:rPr>
                <w:lang w:val="es-ES"/>
              </w:rPr>
            </w:pPr>
            <w:r w:rsidRPr="00B76B72">
              <w:rPr>
                <w:lang w:val="es-ES"/>
              </w:rPr>
              <w:t>Ministerio de Hacienda y Administraciones Públicas, Spain</w:t>
            </w:r>
          </w:p>
        </w:tc>
      </w:tr>
      <w:tr w:rsidR="00047208" w:rsidRPr="00855791" w14:paraId="2AC2DD53" w14:textId="77777777" w:rsidTr="00047208">
        <w:trPr>
          <w:trHeight w:val="300"/>
        </w:trPr>
        <w:tc>
          <w:tcPr>
            <w:tcW w:w="2405" w:type="dxa"/>
            <w:noWrap/>
            <w:vAlign w:val="top"/>
          </w:tcPr>
          <w:p w14:paraId="4BEC45E6" w14:textId="10B18F19" w:rsidR="00047208" w:rsidRPr="00855791" w:rsidRDefault="00047208" w:rsidP="007A1292">
            <w:pPr>
              <w:pStyle w:val="Tableentry"/>
              <w:jc w:val="left"/>
            </w:pPr>
            <w:r w:rsidRPr="00855791">
              <w:t>Stijn Goedertier</w:t>
            </w:r>
          </w:p>
        </w:tc>
        <w:tc>
          <w:tcPr>
            <w:tcW w:w="6095" w:type="dxa"/>
            <w:noWrap/>
            <w:vAlign w:val="top"/>
          </w:tcPr>
          <w:p w14:paraId="42425BA6" w14:textId="6D4AC9A3" w:rsidR="00047208" w:rsidRPr="00855791" w:rsidRDefault="00047208" w:rsidP="007A1292">
            <w:pPr>
              <w:pStyle w:val="Tableentry"/>
              <w:jc w:val="left"/>
            </w:pPr>
            <w:r w:rsidRPr="00855791">
              <w:t>PricewaterhouseCoopers, Belgium</w:t>
            </w:r>
          </w:p>
        </w:tc>
      </w:tr>
      <w:tr w:rsidR="00047208" w:rsidRPr="00855791" w14:paraId="3F8ED6F4" w14:textId="77777777" w:rsidTr="00047208">
        <w:trPr>
          <w:trHeight w:val="300"/>
        </w:trPr>
        <w:tc>
          <w:tcPr>
            <w:tcW w:w="2405" w:type="dxa"/>
            <w:noWrap/>
            <w:vAlign w:val="top"/>
          </w:tcPr>
          <w:p w14:paraId="5CF87171" w14:textId="0D4FD5A2" w:rsidR="00047208" w:rsidRPr="00855791" w:rsidRDefault="00047208" w:rsidP="007A1292">
            <w:pPr>
              <w:pStyle w:val="Tableentry"/>
              <w:jc w:val="left"/>
            </w:pPr>
            <w:r w:rsidRPr="00855791">
              <w:t>Christopher Gutteridge</w:t>
            </w:r>
          </w:p>
        </w:tc>
        <w:tc>
          <w:tcPr>
            <w:tcW w:w="6095" w:type="dxa"/>
            <w:noWrap/>
            <w:vAlign w:val="top"/>
          </w:tcPr>
          <w:p w14:paraId="1B5F0FCB" w14:textId="12899C83" w:rsidR="00047208" w:rsidRPr="00855791" w:rsidRDefault="00047208" w:rsidP="007A1292">
            <w:pPr>
              <w:pStyle w:val="Tableentry"/>
              <w:jc w:val="left"/>
            </w:pPr>
            <w:r w:rsidRPr="00855791">
              <w:t>University of Southampton, UK</w:t>
            </w:r>
          </w:p>
        </w:tc>
      </w:tr>
      <w:tr w:rsidR="00047208" w:rsidRPr="00855791" w14:paraId="2B694C01" w14:textId="77777777" w:rsidTr="00047208">
        <w:trPr>
          <w:trHeight w:val="300"/>
        </w:trPr>
        <w:tc>
          <w:tcPr>
            <w:tcW w:w="2405" w:type="dxa"/>
            <w:noWrap/>
            <w:vAlign w:val="top"/>
          </w:tcPr>
          <w:p w14:paraId="65D91D2A" w14:textId="2378518D" w:rsidR="00047208" w:rsidRPr="00855791" w:rsidRDefault="00047208" w:rsidP="007A1292">
            <w:pPr>
              <w:pStyle w:val="Tableentry"/>
              <w:jc w:val="left"/>
            </w:pPr>
            <w:r w:rsidRPr="00855791">
              <w:t>Bert Hanssens</w:t>
            </w:r>
          </w:p>
        </w:tc>
        <w:tc>
          <w:tcPr>
            <w:tcW w:w="6095" w:type="dxa"/>
            <w:noWrap/>
            <w:vAlign w:val="top"/>
          </w:tcPr>
          <w:p w14:paraId="2F74AEF6" w14:textId="4445FBE5" w:rsidR="00047208" w:rsidRPr="00855791" w:rsidRDefault="00047208" w:rsidP="007A1292">
            <w:pPr>
              <w:pStyle w:val="Tableentry"/>
              <w:jc w:val="left"/>
            </w:pPr>
            <w:r w:rsidRPr="00855791">
              <w:t>Fedict, Belgium</w:t>
            </w:r>
          </w:p>
        </w:tc>
      </w:tr>
      <w:tr w:rsidR="00047208" w:rsidRPr="00855791" w14:paraId="3120D2D8" w14:textId="77777777" w:rsidTr="00047208">
        <w:trPr>
          <w:trHeight w:val="300"/>
        </w:trPr>
        <w:tc>
          <w:tcPr>
            <w:tcW w:w="2405" w:type="dxa"/>
            <w:noWrap/>
            <w:vAlign w:val="top"/>
          </w:tcPr>
          <w:p w14:paraId="79193C11" w14:textId="2AC4D7F8" w:rsidR="00047208" w:rsidRPr="00855791" w:rsidRDefault="00047208" w:rsidP="007A1292">
            <w:pPr>
              <w:pStyle w:val="Tableentry"/>
              <w:jc w:val="left"/>
            </w:pPr>
            <w:r w:rsidRPr="00855791">
              <w:t>Pascal Heus</w:t>
            </w:r>
          </w:p>
        </w:tc>
        <w:tc>
          <w:tcPr>
            <w:tcW w:w="6095" w:type="dxa"/>
            <w:noWrap/>
            <w:vAlign w:val="top"/>
          </w:tcPr>
          <w:p w14:paraId="58224738" w14:textId="75504EF2" w:rsidR="00047208" w:rsidRPr="00855791" w:rsidRDefault="00047208" w:rsidP="007A1292">
            <w:pPr>
              <w:pStyle w:val="Tableentry"/>
              <w:jc w:val="left"/>
            </w:pPr>
            <w:r w:rsidRPr="00855791">
              <w:t>Integrated Data Management Services and Metadata Technology North America, USA</w:t>
            </w:r>
          </w:p>
        </w:tc>
      </w:tr>
      <w:tr w:rsidR="00176D2C" w:rsidRPr="00855791" w14:paraId="137243DB" w14:textId="77777777" w:rsidTr="00047208">
        <w:trPr>
          <w:trHeight w:val="300"/>
        </w:trPr>
        <w:tc>
          <w:tcPr>
            <w:tcW w:w="2405" w:type="dxa"/>
            <w:noWrap/>
            <w:vAlign w:val="top"/>
          </w:tcPr>
          <w:p w14:paraId="269DE67B" w14:textId="21A1D1C5" w:rsidR="00176D2C" w:rsidRPr="00855791" w:rsidRDefault="00176D2C" w:rsidP="007A1292">
            <w:pPr>
              <w:pStyle w:val="Tableentry"/>
              <w:jc w:val="left"/>
            </w:pPr>
            <w:r w:rsidRPr="00855791">
              <w:t>Norbert Hohn</w:t>
            </w:r>
          </w:p>
        </w:tc>
        <w:tc>
          <w:tcPr>
            <w:tcW w:w="6095" w:type="dxa"/>
            <w:noWrap/>
            <w:vAlign w:val="top"/>
          </w:tcPr>
          <w:p w14:paraId="129FB1BC" w14:textId="068D4F7F" w:rsidR="00176D2C" w:rsidRPr="00855791" w:rsidRDefault="00176D2C" w:rsidP="007A1292">
            <w:pPr>
              <w:pStyle w:val="Tableentry"/>
              <w:jc w:val="left"/>
            </w:pPr>
            <w:r w:rsidRPr="00855791">
              <w:t>Publications Office of the European Union, Luxembourg</w:t>
            </w:r>
          </w:p>
        </w:tc>
      </w:tr>
      <w:tr w:rsidR="00047208" w:rsidRPr="00A736E6" w14:paraId="192DB892" w14:textId="77777777" w:rsidTr="00047208">
        <w:trPr>
          <w:trHeight w:val="300"/>
        </w:trPr>
        <w:tc>
          <w:tcPr>
            <w:tcW w:w="2405" w:type="dxa"/>
            <w:noWrap/>
            <w:vAlign w:val="top"/>
          </w:tcPr>
          <w:p w14:paraId="691F2617" w14:textId="06873DC8" w:rsidR="00047208" w:rsidRPr="00855791" w:rsidRDefault="00047208" w:rsidP="007A1292">
            <w:pPr>
              <w:pStyle w:val="Tableentry"/>
              <w:jc w:val="left"/>
            </w:pPr>
            <w:r w:rsidRPr="00855791">
              <w:t>Antonio Ibáñez Pascual</w:t>
            </w:r>
          </w:p>
        </w:tc>
        <w:tc>
          <w:tcPr>
            <w:tcW w:w="6095" w:type="dxa"/>
            <w:noWrap/>
            <w:vAlign w:val="top"/>
          </w:tcPr>
          <w:p w14:paraId="6B054174" w14:textId="70AF3749" w:rsidR="00047208" w:rsidRPr="00B76B72" w:rsidRDefault="00047208" w:rsidP="007A1292">
            <w:pPr>
              <w:pStyle w:val="Tableentry"/>
              <w:jc w:val="left"/>
              <w:rPr>
                <w:lang w:val="es-ES"/>
              </w:rPr>
            </w:pPr>
            <w:r w:rsidRPr="00B76B72">
              <w:rPr>
                <w:lang w:val="es-ES"/>
              </w:rPr>
              <w:t>Junta de Castilla y Léon, Spain</w:t>
            </w:r>
          </w:p>
        </w:tc>
      </w:tr>
      <w:tr w:rsidR="00047208" w:rsidRPr="00855791" w14:paraId="0C41B07F" w14:textId="77777777" w:rsidTr="00047208">
        <w:trPr>
          <w:trHeight w:val="300"/>
        </w:trPr>
        <w:tc>
          <w:tcPr>
            <w:tcW w:w="2405" w:type="dxa"/>
            <w:noWrap/>
            <w:vAlign w:val="top"/>
          </w:tcPr>
          <w:p w14:paraId="019594F0" w14:textId="4AC35FE6" w:rsidR="00047208" w:rsidRPr="00855791" w:rsidRDefault="00047208" w:rsidP="007A1292">
            <w:pPr>
              <w:pStyle w:val="Tableentry"/>
              <w:jc w:val="left"/>
            </w:pPr>
            <w:r w:rsidRPr="00855791">
              <w:t>Carlos Iglesias</w:t>
            </w:r>
          </w:p>
        </w:tc>
        <w:tc>
          <w:tcPr>
            <w:tcW w:w="6095" w:type="dxa"/>
            <w:noWrap/>
            <w:vAlign w:val="top"/>
          </w:tcPr>
          <w:p w14:paraId="4EBC764F" w14:textId="091AD483" w:rsidR="00047208" w:rsidRPr="00855791" w:rsidRDefault="00047208" w:rsidP="007A1292">
            <w:pPr>
              <w:pStyle w:val="Tableentry"/>
              <w:jc w:val="left"/>
            </w:pPr>
            <w:r w:rsidRPr="00855791">
              <w:t>Spain</w:t>
            </w:r>
          </w:p>
        </w:tc>
      </w:tr>
      <w:tr w:rsidR="00176D2C" w:rsidRPr="00855791" w14:paraId="6A1D3275" w14:textId="77777777" w:rsidTr="00047208">
        <w:trPr>
          <w:trHeight w:val="300"/>
        </w:trPr>
        <w:tc>
          <w:tcPr>
            <w:tcW w:w="2405" w:type="dxa"/>
            <w:noWrap/>
            <w:vAlign w:val="top"/>
          </w:tcPr>
          <w:p w14:paraId="35C74A9C" w14:textId="7D2599E7" w:rsidR="00176D2C" w:rsidRPr="00855791" w:rsidRDefault="00176D2C" w:rsidP="007A1292">
            <w:pPr>
              <w:pStyle w:val="Tableentry"/>
              <w:jc w:val="left"/>
            </w:pPr>
            <w:r w:rsidRPr="00855791">
              <w:t>Athanasios Karalopoulos</w:t>
            </w:r>
          </w:p>
        </w:tc>
        <w:tc>
          <w:tcPr>
            <w:tcW w:w="6095" w:type="dxa"/>
            <w:noWrap/>
            <w:vAlign w:val="top"/>
          </w:tcPr>
          <w:p w14:paraId="398623EE" w14:textId="3B9920BE" w:rsidR="00176D2C" w:rsidRPr="00855791" w:rsidRDefault="00176D2C" w:rsidP="007A1292">
            <w:pPr>
              <w:pStyle w:val="Tableentry"/>
              <w:jc w:val="left"/>
            </w:pPr>
            <w:r w:rsidRPr="00855791">
              <w:t>European Commission</w:t>
            </w:r>
          </w:p>
        </w:tc>
      </w:tr>
      <w:tr w:rsidR="00047208" w:rsidRPr="00855791" w14:paraId="52E85E84" w14:textId="77777777" w:rsidTr="00047208">
        <w:trPr>
          <w:trHeight w:val="300"/>
        </w:trPr>
        <w:tc>
          <w:tcPr>
            <w:tcW w:w="2405" w:type="dxa"/>
            <w:noWrap/>
            <w:vAlign w:val="top"/>
          </w:tcPr>
          <w:p w14:paraId="348C7DF6" w14:textId="232CCF56" w:rsidR="00047208" w:rsidRPr="00855791" w:rsidRDefault="00047208" w:rsidP="007A1292">
            <w:pPr>
              <w:pStyle w:val="Tableentry"/>
              <w:jc w:val="left"/>
            </w:pPr>
            <w:r w:rsidRPr="00855791">
              <w:t>Dominik Klauser</w:t>
            </w:r>
          </w:p>
        </w:tc>
        <w:tc>
          <w:tcPr>
            <w:tcW w:w="6095" w:type="dxa"/>
            <w:noWrap/>
            <w:vAlign w:val="top"/>
          </w:tcPr>
          <w:p w14:paraId="0CC91220" w14:textId="62AD5699" w:rsidR="00047208" w:rsidRPr="00855791" w:rsidRDefault="00047208" w:rsidP="007A1292">
            <w:pPr>
              <w:pStyle w:val="Tableentry"/>
              <w:jc w:val="left"/>
            </w:pPr>
            <w:r w:rsidRPr="00855791">
              <w:t>Bundeskanzleramt, Austria</w:t>
            </w:r>
          </w:p>
        </w:tc>
      </w:tr>
      <w:tr w:rsidR="00047208" w:rsidRPr="00855791" w14:paraId="2B33F88C" w14:textId="77777777" w:rsidTr="00047208">
        <w:trPr>
          <w:trHeight w:val="300"/>
        </w:trPr>
        <w:tc>
          <w:tcPr>
            <w:tcW w:w="2405" w:type="dxa"/>
            <w:noWrap/>
            <w:vAlign w:val="top"/>
          </w:tcPr>
          <w:p w14:paraId="3C376EBF" w14:textId="03D2D088" w:rsidR="00047208" w:rsidRPr="00855791" w:rsidRDefault="00047208" w:rsidP="007A1292">
            <w:pPr>
              <w:pStyle w:val="Tableentry"/>
              <w:jc w:val="left"/>
            </w:pPr>
            <w:r w:rsidRPr="00855791">
              <w:t>Stefanos Kotoglou</w:t>
            </w:r>
          </w:p>
        </w:tc>
        <w:tc>
          <w:tcPr>
            <w:tcW w:w="6095" w:type="dxa"/>
            <w:noWrap/>
            <w:vAlign w:val="top"/>
          </w:tcPr>
          <w:p w14:paraId="35A06F87" w14:textId="66F0AEC0" w:rsidR="00047208" w:rsidRPr="00855791" w:rsidRDefault="00764869" w:rsidP="007A1292">
            <w:pPr>
              <w:pStyle w:val="Tableentry"/>
              <w:jc w:val="left"/>
            </w:pPr>
            <w:r w:rsidRPr="00855791">
              <w:t>PwC EU Services</w:t>
            </w:r>
          </w:p>
        </w:tc>
      </w:tr>
      <w:tr w:rsidR="00047208" w:rsidRPr="00855791" w14:paraId="60113BEA" w14:textId="77777777" w:rsidTr="00047208">
        <w:trPr>
          <w:trHeight w:val="300"/>
        </w:trPr>
        <w:tc>
          <w:tcPr>
            <w:tcW w:w="2405" w:type="dxa"/>
            <w:noWrap/>
            <w:vAlign w:val="top"/>
          </w:tcPr>
          <w:p w14:paraId="648F39F7" w14:textId="292D36E9" w:rsidR="00047208" w:rsidRPr="00855791" w:rsidRDefault="00047208" w:rsidP="007A1292">
            <w:pPr>
              <w:pStyle w:val="Tableentry"/>
              <w:jc w:val="left"/>
            </w:pPr>
            <w:r w:rsidRPr="00855791">
              <w:t>Javier Lacasta Miguel</w:t>
            </w:r>
          </w:p>
        </w:tc>
        <w:tc>
          <w:tcPr>
            <w:tcW w:w="6095" w:type="dxa"/>
            <w:noWrap/>
            <w:vAlign w:val="top"/>
          </w:tcPr>
          <w:p w14:paraId="65AF99C3" w14:textId="2EE00965" w:rsidR="00047208" w:rsidRPr="00855791" w:rsidRDefault="00047208" w:rsidP="007A1292">
            <w:pPr>
              <w:pStyle w:val="Tableentry"/>
              <w:jc w:val="left"/>
            </w:pPr>
            <w:r w:rsidRPr="00855791">
              <w:t>University of Zaragoza</w:t>
            </w:r>
          </w:p>
        </w:tc>
      </w:tr>
      <w:tr w:rsidR="00047208" w:rsidRPr="00855791" w14:paraId="58B785B1" w14:textId="77777777" w:rsidTr="00047208">
        <w:trPr>
          <w:trHeight w:val="300"/>
        </w:trPr>
        <w:tc>
          <w:tcPr>
            <w:tcW w:w="2405" w:type="dxa"/>
            <w:noWrap/>
            <w:vAlign w:val="top"/>
          </w:tcPr>
          <w:p w14:paraId="32BF2310" w14:textId="1390B1AB" w:rsidR="00047208" w:rsidRPr="00855791" w:rsidRDefault="00047208" w:rsidP="007A1292">
            <w:pPr>
              <w:pStyle w:val="Tableentry"/>
              <w:jc w:val="left"/>
            </w:pPr>
            <w:r w:rsidRPr="00855791">
              <w:t>Deirdre Lee</w:t>
            </w:r>
          </w:p>
        </w:tc>
        <w:tc>
          <w:tcPr>
            <w:tcW w:w="6095" w:type="dxa"/>
            <w:noWrap/>
            <w:vAlign w:val="top"/>
          </w:tcPr>
          <w:p w14:paraId="69B0FCDE" w14:textId="7B9A5174" w:rsidR="00047208" w:rsidRPr="00855791" w:rsidRDefault="00047208" w:rsidP="007A1292">
            <w:pPr>
              <w:pStyle w:val="Tableentry"/>
              <w:jc w:val="left"/>
            </w:pPr>
            <w:r w:rsidRPr="00855791">
              <w:t>Derilinx, Ireland</w:t>
            </w:r>
          </w:p>
        </w:tc>
      </w:tr>
      <w:tr w:rsidR="00047208" w:rsidRPr="00855791" w14:paraId="1858CDA6" w14:textId="77777777" w:rsidTr="00047208">
        <w:trPr>
          <w:trHeight w:val="300"/>
        </w:trPr>
        <w:tc>
          <w:tcPr>
            <w:tcW w:w="2405" w:type="dxa"/>
            <w:noWrap/>
            <w:vAlign w:val="top"/>
          </w:tcPr>
          <w:p w14:paraId="5CA775C0" w14:textId="21D61CE4" w:rsidR="00047208" w:rsidRPr="00855791" w:rsidRDefault="00047208" w:rsidP="007A1292">
            <w:pPr>
              <w:pStyle w:val="Tableentry"/>
              <w:jc w:val="left"/>
            </w:pPr>
            <w:r w:rsidRPr="00855791">
              <w:t>Nikolaos Loutas</w:t>
            </w:r>
          </w:p>
        </w:tc>
        <w:tc>
          <w:tcPr>
            <w:tcW w:w="6095" w:type="dxa"/>
            <w:noWrap/>
            <w:vAlign w:val="top"/>
          </w:tcPr>
          <w:p w14:paraId="1F5D2337" w14:textId="7EDA360A" w:rsidR="00047208" w:rsidRPr="00855791" w:rsidRDefault="00764869" w:rsidP="007A1292">
            <w:pPr>
              <w:pStyle w:val="Tableentry"/>
              <w:jc w:val="left"/>
            </w:pPr>
            <w:r w:rsidRPr="00855791">
              <w:t>PwC EU Services</w:t>
            </w:r>
          </w:p>
        </w:tc>
      </w:tr>
      <w:tr w:rsidR="00047208" w:rsidRPr="00855791" w14:paraId="2EA84A29" w14:textId="77777777" w:rsidTr="00047208">
        <w:trPr>
          <w:trHeight w:val="300"/>
        </w:trPr>
        <w:tc>
          <w:tcPr>
            <w:tcW w:w="2405" w:type="dxa"/>
            <w:noWrap/>
            <w:vAlign w:val="top"/>
          </w:tcPr>
          <w:p w14:paraId="4F1CA95D" w14:textId="51DC5904" w:rsidR="00047208" w:rsidRPr="00855791" w:rsidRDefault="00047208" w:rsidP="007A1292">
            <w:pPr>
              <w:pStyle w:val="Tableentry"/>
              <w:jc w:val="left"/>
            </w:pPr>
            <w:r w:rsidRPr="00855791">
              <w:t>Carlo Marchetti</w:t>
            </w:r>
          </w:p>
        </w:tc>
        <w:tc>
          <w:tcPr>
            <w:tcW w:w="6095" w:type="dxa"/>
            <w:noWrap/>
            <w:vAlign w:val="top"/>
          </w:tcPr>
          <w:p w14:paraId="4CECCB6C" w14:textId="208317FB" w:rsidR="00047208" w:rsidRPr="00855791" w:rsidRDefault="00047208" w:rsidP="007A1292">
            <w:pPr>
              <w:pStyle w:val="Tableentry"/>
              <w:jc w:val="left"/>
            </w:pPr>
            <w:r w:rsidRPr="00855791">
              <w:t>Senato della Repubblica, Italy</w:t>
            </w:r>
          </w:p>
        </w:tc>
      </w:tr>
      <w:tr w:rsidR="00047208" w:rsidRPr="00855791" w14:paraId="43D57086" w14:textId="77777777" w:rsidTr="00047208">
        <w:trPr>
          <w:trHeight w:val="300"/>
        </w:trPr>
        <w:tc>
          <w:tcPr>
            <w:tcW w:w="2405" w:type="dxa"/>
            <w:noWrap/>
            <w:vAlign w:val="top"/>
          </w:tcPr>
          <w:p w14:paraId="0931D5F3" w14:textId="7D374958" w:rsidR="00047208" w:rsidRPr="00855791" w:rsidRDefault="00047208" w:rsidP="007A1292">
            <w:pPr>
              <w:pStyle w:val="Tableentry"/>
              <w:jc w:val="left"/>
            </w:pPr>
            <w:r w:rsidRPr="00855791">
              <w:t>Florian Marienfeld</w:t>
            </w:r>
          </w:p>
        </w:tc>
        <w:tc>
          <w:tcPr>
            <w:tcW w:w="6095" w:type="dxa"/>
            <w:noWrap/>
            <w:vAlign w:val="top"/>
          </w:tcPr>
          <w:p w14:paraId="31913C3B" w14:textId="7B0EC5FF" w:rsidR="00047208" w:rsidRPr="00855791" w:rsidRDefault="00047208" w:rsidP="007A1292">
            <w:pPr>
              <w:pStyle w:val="Tableentry"/>
              <w:jc w:val="left"/>
            </w:pPr>
            <w:r w:rsidRPr="00855791">
              <w:t>Fraunhofer FOKUS, Germany</w:t>
            </w:r>
          </w:p>
        </w:tc>
      </w:tr>
      <w:tr w:rsidR="00047208" w:rsidRPr="00855791" w14:paraId="186FB028" w14:textId="77777777" w:rsidTr="00047208">
        <w:trPr>
          <w:trHeight w:val="300"/>
        </w:trPr>
        <w:tc>
          <w:tcPr>
            <w:tcW w:w="2405" w:type="dxa"/>
            <w:noWrap/>
            <w:vAlign w:val="top"/>
          </w:tcPr>
          <w:p w14:paraId="7378D766" w14:textId="62BA28FD" w:rsidR="00047208" w:rsidRPr="00855791" w:rsidRDefault="00047208" w:rsidP="007A1292">
            <w:pPr>
              <w:pStyle w:val="Tableentry"/>
              <w:jc w:val="left"/>
            </w:pPr>
            <w:r w:rsidRPr="00855791">
              <w:t>Andrea Maurino</w:t>
            </w:r>
          </w:p>
        </w:tc>
        <w:tc>
          <w:tcPr>
            <w:tcW w:w="6095" w:type="dxa"/>
            <w:noWrap/>
            <w:vAlign w:val="top"/>
          </w:tcPr>
          <w:p w14:paraId="7DEC4C5A" w14:textId="2CBDEC9C" w:rsidR="00047208" w:rsidRPr="00855791" w:rsidRDefault="00047208" w:rsidP="007A1292">
            <w:pPr>
              <w:pStyle w:val="Tableentry"/>
              <w:jc w:val="left"/>
            </w:pPr>
            <w:r w:rsidRPr="00855791">
              <w:t>University of Milano–Bicocca, Italy</w:t>
            </w:r>
          </w:p>
        </w:tc>
      </w:tr>
      <w:tr w:rsidR="00047208" w:rsidRPr="00855791" w14:paraId="158E40FD" w14:textId="77777777" w:rsidTr="00047208">
        <w:trPr>
          <w:trHeight w:val="300"/>
        </w:trPr>
        <w:tc>
          <w:tcPr>
            <w:tcW w:w="2405" w:type="dxa"/>
            <w:noWrap/>
            <w:vAlign w:val="top"/>
          </w:tcPr>
          <w:p w14:paraId="7DD6B4F3" w14:textId="0D5FDF6A" w:rsidR="00047208" w:rsidRPr="00855791" w:rsidRDefault="00047208" w:rsidP="007A1292">
            <w:pPr>
              <w:pStyle w:val="Tableentry"/>
              <w:jc w:val="left"/>
            </w:pPr>
            <w:r w:rsidRPr="00855791">
              <w:t>Michael Ostling</w:t>
            </w:r>
          </w:p>
        </w:tc>
        <w:tc>
          <w:tcPr>
            <w:tcW w:w="6095" w:type="dxa"/>
            <w:noWrap/>
            <w:vAlign w:val="top"/>
          </w:tcPr>
          <w:p w14:paraId="30E8DAB2" w14:textId="207E10BD" w:rsidR="00047208" w:rsidRPr="00855791" w:rsidRDefault="00047208" w:rsidP="007A1292">
            <w:pPr>
              <w:pStyle w:val="Tableentry"/>
              <w:jc w:val="left"/>
            </w:pPr>
            <w:r w:rsidRPr="00855791">
              <w:t>MetaGIS, Sweden</w:t>
            </w:r>
          </w:p>
        </w:tc>
      </w:tr>
      <w:tr w:rsidR="00047208" w:rsidRPr="00A736E6" w14:paraId="35BB4E77" w14:textId="77777777" w:rsidTr="00047208">
        <w:trPr>
          <w:trHeight w:val="300"/>
        </w:trPr>
        <w:tc>
          <w:tcPr>
            <w:tcW w:w="2405" w:type="dxa"/>
            <w:noWrap/>
            <w:vAlign w:val="top"/>
          </w:tcPr>
          <w:p w14:paraId="69574ADD" w14:textId="6DBE067E" w:rsidR="00047208" w:rsidRPr="00855791" w:rsidRDefault="00047208" w:rsidP="007A1292">
            <w:pPr>
              <w:pStyle w:val="Tableentry"/>
              <w:jc w:val="left"/>
            </w:pPr>
            <w:r w:rsidRPr="00855791">
              <w:t>Hans Overbeek</w:t>
            </w:r>
          </w:p>
        </w:tc>
        <w:tc>
          <w:tcPr>
            <w:tcW w:w="6095" w:type="dxa"/>
            <w:noWrap/>
            <w:vAlign w:val="top"/>
          </w:tcPr>
          <w:p w14:paraId="54DFE609" w14:textId="52F51A0F" w:rsidR="00047208" w:rsidRPr="00B76B72" w:rsidRDefault="00047208" w:rsidP="007A1292">
            <w:pPr>
              <w:pStyle w:val="Tableentry"/>
              <w:jc w:val="left"/>
              <w:rPr>
                <w:lang w:val="nl-NL"/>
              </w:rPr>
            </w:pPr>
            <w:r w:rsidRPr="00B76B72">
              <w:rPr>
                <w:lang w:val="nl-NL"/>
              </w:rPr>
              <w:t>KOOP Kennis- en Exploitatiecentrum Officiële Overheidspublicaties, Netherlands</w:t>
            </w:r>
          </w:p>
        </w:tc>
      </w:tr>
      <w:tr w:rsidR="00047208" w:rsidRPr="00855791" w14:paraId="0724CBDF" w14:textId="77777777" w:rsidTr="00047208">
        <w:trPr>
          <w:trHeight w:val="300"/>
        </w:trPr>
        <w:tc>
          <w:tcPr>
            <w:tcW w:w="2405" w:type="dxa"/>
            <w:noWrap/>
            <w:vAlign w:val="top"/>
          </w:tcPr>
          <w:p w14:paraId="6B91FB04" w14:textId="29ADEAE7" w:rsidR="00047208" w:rsidRPr="00855791" w:rsidRDefault="00047208" w:rsidP="007A1292">
            <w:pPr>
              <w:pStyle w:val="Tableentry"/>
              <w:jc w:val="left"/>
            </w:pPr>
            <w:r w:rsidRPr="00855791">
              <w:lastRenderedPageBreak/>
              <w:t>Theodoros Papadopoulos</w:t>
            </w:r>
          </w:p>
        </w:tc>
        <w:tc>
          <w:tcPr>
            <w:tcW w:w="6095" w:type="dxa"/>
            <w:noWrap/>
            <w:vAlign w:val="top"/>
          </w:tcPr>
          <w:p w14:paraId="5A57BB04" w14:textId="6C5B07B3" w:rsidR="00047208" w:rsidRPr="00855791" w:rsidRDefault="00047208" w:rsidP="007A1292">
            <w:pPr>
              <w:pStyle w:val="Tableentry"/>
              <w:jc w:val="left"/>
            </w:pPr>
            <w:r w:rsidRPr="00855791">
              <w:t>Ministry of Administrative Reform and E-Governance, Greece</w:t>
            </w:r>
          </w:p>
        </w:tc>
      </w:tr>
      <w:tr w:rsidR="00047208" w:rsidRPr="00855791" w14:paraId="42B8C234" w14:textId="77777777" w:rsidTr="00047208">
        <w:trPr>
          <w:trHeight w:val="300"/>
        </w:trPr>
        <w:tc>
          <w:tcPr>
            <w:tcW w:w="2405" w:type="dxa"/>
            <w:noWrap/>
            <w:vAlign w:val="top"/>
          </w:tcPr>
          <w:p w14:paraId="1BAF181B" w14:textId="5B65FDE4" w:rsidR="00047208" w:rsidRPr="00855791" w:rsidRDefault="00047208" w:rsidP="007A1292">
            <w:pPr>
              <w:pStyle w:val="Tableentry"/>
              <w:jc w:val="left"/>
            </w:pPr>
            <w:r w:rsidRPr="00855791">
              <w:t>José Pastor Camarasa</w:t>
            </w:r>
          </w:p>
        </w:tc>
        <w:tc>
          <w:tcPr>
            <w:tcW w:w="6095" w:type="dxa"/>
            <w:noWrap/>
            <w:vAlign w:val="top"/>
          </w:tcPr>
          <w:p w14:paraId="273C86DF" w14:textId="0E310362" w:rsidR="00047208" w:rsidRPr="00855791" w:rsidRDefault="00047208" w:rsidP="007A1292">
            <w:pPr>
              <w:pStyle w:val="Tableentry"/>
              <w:jc w:val="left"/>
            </w:pPr>
            <w:r w:rsidRPr="00855791">
              <w:t>Publications Office of the European Union, Luxembourg</w:t>
            </w:r>
          </w:p>
        </w:tc>
      </w:tr>
      <w:tr w:rsidR="00047208" w:rsidRPr="00855791" w14:paraId="576E8493" w14:textId="77777777" w:rsidTr="00047208">
        <w:trPr>
          <w:trHeight w:val="300"/>
        </w:trPr>
        <w:tc>
          <w:tcPr>
            <w:tcW w:w="2405" w:type="dxa"/>
            <w:noWrap/>
            <w:vAlign w:val="top"/>
          </w:tcPr>
          <w:p w14:paraId="6E4AA45C" w14:textId="3DEFE335" w:rsidR="00047208" w:rsidRPr="00855791" w:rsidRDefault="00047208" w:rsidP="007A1292">
            <w:pPr>
              <w:pStyle w:val="Tableentry"/>
              <w:jc w:val="left"/>
            </w:pPr>
            <w:r w:rsidRPr="00855791">
              <w:t>Andrea Perego</w:t>
            </w:r>
          </w:p>
        </w:tc>
        <w:tc>
          <w:tcPr>
            <w:tcW w:w="6095" w:type="dxa"/>
            <w:noWrap/>
            <w:vAlign w:val="top"/>
          </w:tcPr>
          <w:p w14:paraId="7D2277C5" w14:textId="3B8975C8" w:rsidR="00047208" w:rsidRPr="00855791" w:rsidRDefault="00047208" w:rsidP="007A1292">
            <w:pPr>
              <w:pStyle w:val="Tableentry"/>
              <w:jc w:val="left"/>
            </w:pPr>
            <w:r w:rsidRPr="00855791">
              <w:t>Joint Research Centre (JRC)</w:t>
            </w:r>
          </w:p>
        </w:tc>
      </w:tr>
      <w:tr w:rsidR="00176D2C" w:rsidRPr="00855791" w14:paraId="3DB90AC5" w14:textId="77777777" w:rsidTr="00047208">
        <w:trPr>
          <w:trHeight w:val="300"/>
        </w:trPr>
        <w:tc>
          <w:tcPr>
            <w:tcW w:w="2405" w:type="dxa"/>
            <w:noWrap/>
            <w:vAlign w:val="top"/>
          </w:tcPr>
          <w:p w14:paraId="786D817A" w14:textId="7EDF0F1D" w:rsidR="00176D2C" w:rsidRPr="00855791" w:rsidRDefault="00176D2C" w:rsidP="007A1292">
            <w:pPr>
              <w:pStyle w:val="Tableentry"/>
              <w:jc w:val="left"/>
            </w:pPr>
            <w:r w:rsidRPr="00855791">
              <w:t>Vassilios Peristeras</w:t>
            </w:r>
          </w:p>
        </w:tc>
        <w:tc>
          <w:tcPr>
            <w:tcW w:w="6095" w:type="dxa"/>
            <w:noWrap/>
            <w:vAlign w:val="top"/>
          </w:tcPr>
          <w:p w14:paraId="1C0D1A5C" w14:textId="4E53CCC9" w:rsidR="00176D2C" w:rsidRPr="00855791" w:rsidRDefault="00176D2C" w:rsidP="007A1292">
            <w:pPr>
              <w:pStyle w:val="Tableentry"/>
              <w:jc w:val="left"/>
            </w:pPr>
            <w:r w:rsidRPr="00855791">
              <w:t>European Commission</w:t>
            </w:r>
          </w:p>
        </w:tc>
      </w:tr>
      <w:tr w:rsidR="00047208" w:rsidRPr="00855791" w14:paraId="5B2513C3" w14:textId="77777777" w:rsidTr="00047208">
        <w:trPr>
          <w:trHeight w:val="300"/>
        </w:trPr>
        <w:tc>
          <w:tcPr>
            <w:tcW w:w="2405" w:type="dxa"/>
            <w:noWrap/>
            <w:vAlign w:val="top"/>
          </w:tcPr>
          <w:p w14:paraId="0B21FE6E" w14:textId="387416C0" w:rsidR="00047208" w:rsidRPr="00855791" w:rsidRDefault="00047208" w:rsidP="007A1292">
            <w:pPr>
              <w:pStyle w:val="Tableentry"/>
              <w:jc w:val="left"/>
            </w:pPr>
            <w:r w:rsidRPr="00855791">
              <w:t>Hannes Reuter</w:t>
            </w:r>
          </w:p>
        </w:tc>
        <w:tc>
          <w:tcPr>
            <w:tcW w:w="6095" w:type="dxa"/>
            <w:noWrap/>
            <w:vAlign w:val="top"/>
          </w:tcPr>
          <w:p w14:paraId="322A7A3C" w14:textId="6D95CD0D" w:rsidR="00047208" w:rsidRPr="00855791" w:rsidRDefault="00047208" w:rsidP="007A1292">
            <w:pPr>
              <w:pStyle w:val="Tableentry"/>
              <w:jc w:val="left"/>
            </w:pPr>
            <w:r w:rsidRPr="00855791">
              <w:t>EUROSTAT, Luxembourg</w:t>
            </w:r>
          </w:p>
        </w:tc>
      </w:tr>
      <w:tr w:rsidR="00047208" w:rsidRPr="00A736E6" w14:paraId="548D8221" w14:textId="77777777" w:rsidTr="00047208">
        <w:trPr>
          <w:trHeight w:val="300"/>
        </w:trPr>
        <w:tc>
          <w:tcPr>
            <w:tcW w:w="2405" w:type="dxa"/>
            <w:noWrap/>
            <w:vAlign w:val="top"/>
          </w:tcPr>
          <w:p w14:paraId="52512722" w14:textId="35278ADC" w:rsidR="00047208" w:rsidRPr="00855791" w:rsidRDefault="00047208" w:rsidP="007A1292">
            <w:pPr>
              <w:pStyle w:val="Tableentry"/>
              <w:jc w:val="left"/>
            </w:pPr>
            <w:r w:rsidRPr="00855791">
              <w:t xml:space="preserve">Pascal Romain </w:t>
            </w:r>
          </w:p>
        </w:tc>
        <w:tc>
          <w:tcPr>
            <w:tcW w:w="6095" w:type="dxa"/>
            <w:noWrap/>
            <w:vAlign w:val="top"/>
          </w:tcPr>
          <w:p w14:paraId="0E5721D7" w14:textId="32BA2BC0" w:rsidR="00047208" w:rsidRPr="00B76B72" w:rsidRDefault="00047208" w:rsidP="007A1292">
            <w:pPr>
              <w:pStyle w:val="Tableentry"/>
              <w:jc w:val="left"/>
              <w:rPr>
                <w:lang w:val="fr-FR"/>
              </w:rPr>
            </w:pPr>
            <w:r w:rsidRPr="00B76B72">
              <w:rPr>
                <w:lang w:val="fr-FR"/>
              </w:rPr>
              <w:t>Conseil général de la Gironde, France</w:t>
            </w:r>
          </w:p>
        </w:tc>
      </w:tr>
      <w:tr w:rsidR="00047208" w:rsidRPr="00A736E6" w14:paraId="6840ABE8" w14:textId="77777777" w:rsidTr="00047208">
        <w:trPr>
          <w:trHeight w:val="300"/>
        </w:trPr>
        <w:tc>
          <w:tcPr>
            <w:tcW w:w="2405" w:type="dxa"/>
            <w:noWrap/>
            <w:vAlign w:val="top"/>
          </w:tcPr>
          <w:p w14:paraId="45E0F310" w14:textId="652090E0" w:rsidR="00047208" w:rsidRPr="00855791" w:rsidRDefault="00047208" w:rsidP="007A1292">
            <w:pPr>
              <w:pStyle w:val="Tableentry"/>
              <w:jc w:val="left"/>
            </w:pPr>
            <w:r w:rsidRPr="00855791">
              <w:t>Antonio Rotundo</w:t>
            </w:r>
          </w:p>
        </w:tc>
        <w:tc>
          <w:tcPr>
            <w:tcW w:w="6095" w:type="dxa"/>
            <w:noWrap/>
            <w:vAlign w:val="top"/>
          </w:tcPr>
          <w:p w14:paraId="71856109" w14:textId="1513C6B1" w:rsidR="00047208" w:rsidRPr="00DF3368" w:rsidRDefault="00047208" w:rsidP="007A1292">
            <w:pPr>
              <w:pStyle w:val="Tableentry"/>
              <w:jc w:val="left"/>
              <w:rPr>
                <w:lang w:val="it-IT"/>
              </w:rPr>
            </w:pPr>
            <w:r w:rsidRPr="00DF3368">
              <w:rPr>
                <w:lang w:val="it-IT"/>
              </w:rPr>
              <w:t>Agenzia per l'Italia Digitale (AgID), Italy</w:t>
            </w:r>
          </w:p>
        </w:tc>
      </w:tr>
      <w:tr w:rsidR="00047208" w:rsidRPr="00A736E6" w14:paraId="24E351AC" w14:textId="77777777" w:rsidTr="00047208">
        <w:trPr>
          <w:trHeight w:val="300"/>
        </w:trPr>
        <w:tc>
          <w:tcPr>
            <w:tcW w:w="2405" w:type="dxa"/>
            <w:noWrap/>
            <w:vAlign w:val="top"/>
          </w:tcPr>
          <w:p w14:paraId="690FEFA4" w14:textId="7E4C2564" w:rsidR="00047208" w:rsidRPr="00855791" w:rsidRDefault="00047208" w:rsidP="007A1292">
            <w:pPr>
              <w:pStyle w:val="Tableentry"/>
              <w:jc w:val="left"/>
            </w:pPr>
            <w:r w:rsidRPr="00855791">
              <w:t>Martin Seiler</w:t>
            </w:r>
          </w:p>
        </w:tc>
        <w:tc>
          <w:tcPr>
            <w:tcW w:w="6095" w:type="dxa"/>
            <w:noWrap/>
            <w:vAlign w:val="top"/>
          </w:tcPr>
          <w:p w14:paraId="23694AC2" w14:textId="23FCB615" w:rsidR="00047208" w:rsidRPr="00B76B72" w:rsidRDefault="00047208" w:rsidP="007A1292">
            <w:pPr>
              <w:pStyle w:val="Tableentry"/>
              <w:jc w:val="left"/>
              <w:rPr>
                <w:lang w:val="de-DE"/>
              </w:rPr>
            </w:pPr>
            <w:r w:rsidRPr="00B76B72">
              <w:rPr>
                <w:lang w:val="de-DE"/>
              </w:rPr>
              <w:t>Bundesamt für Kartographie und Geodäsie, Germany</w:t>
            </w:r>
          </w:p>
        </w:tc>
      </w:tr>
      <w:tr w:rsidR="00047208" w:rsidRPr="00855791" w14:paraId="6525905B" w14:textId="77777777" w:rsidTr="00047208">
        <w:trPr>
          <w:trHeight w:val="300"/>
        </w:trPr>
        <w:tc>
          <w:tcPr>
            <w:tcW w:w="2405" w:type="dxa"/>
            <w:noWrap/>
            <w:vAlign w:val="top"/>
          </w:tcPr>
          <w:p w14:paraId="7837AA24" w14:textId="6D1FEF96" w:rsidR="00047208" w:rsidRPr="00855791" w:rsidRDefault="00047208" w:rsidP="007A1292">
            <w:pPr>
              <w:pStyle w:val="Tableentry"/>
              <w:jc w:val="left"/>
            </w:pPr>
            <w:r w:rsidRPr="00855791">
              <w:t>Enric Staromiejski</w:t>
            </w:r>
          </w:p>
        </w:tc>
        <w:tc>
          <w:tcPr>
            <w:tcW w:w="6095" w:type="dxa"/>
            <w:noWrap/>
            <w:vAlign w:val="top"/>
          </w:tcPr>
          <w:p w14:paraId="0A87275C" w14:textId="54F9CFC6" w:rsidR="00047208" w:rsidRPr="00855791" w:rsidRDefault="00047208" w:rsidP="007A1292">
            <w:pPr>
              <w:pStyle w:val="Tableentry"/>
              <w:jc w:val="left"/>
            </w:pPr>
            <w:r w:rsidRPr="00855791">
              <w:t>Everis, Belgium</w:t>
            </w:r>
          </w:p>
        </w:tc>
      </w:tr>
      <w:tr w:rsidR="00047208" w:rsidRPr="00855791" w14:paraId="1BCBC7EB" w14:textId="77777777" w:rsidTr="00047208">
        <w:trPr>
          <w:trHeight w:val="300"/>
        </w:trPr>
        <w:tc>
          <w:tcPr>
            <w:tcW w:w="2405" w:type="dxa"/>
            <w:noWrap/>
            <w:vAlign w:val="top"/>
          </w:tcPr>
          <w:p w14:paraId="4F830628" w14:textId="0116C9CE" w:rsidR="00047208" w:rsidRPr="00855791" w:rsidRDefault="00047208" w:rsidP="007A1292">
            <w:pPr>
              <w:pStyle w:val="Tableentry"/>
              <w:jc w:val="left"/>
            </w:pPr>
            <w:r w:rsidRPr="00855791">
              <w:t>Angelos Tzotsos</w:t>
            </w:r>
          </w:p>
        </w:tc>
        <w:tc>
          <w:tcPr>
            <w:tcW w:w="6095" w:type="dxa"/>
            <w:noWrap/>
            <w:vAlign w:val="top"/>
          </w:tcPr>
          <w:p w14:paraId="709019D9" w14:textId="28CC5348" w:rsidR="00047208" w:rsidRPr="00855791" w:rsidRDefault="00047208" w:rsidP="007A1292">
            <w:pPr>
              <w:pStyle w:val="Tableentry"/>
              <w:jc w:val="left"/>
            </w:pPr>
            <w:r w:rsidRPr="00855791">
              <w:t>National Technical University of Athens, Greece</w:t>
            </w:r>
          </w:p>
        </w:tc>
      </w:tr>
      <w:tr w:rsidR="00047208" w:rsidRPr="00855791" w14:paraId="25721E67" w14:textId="77777777" w:rsidTr="00047208">
        <w:trPr>
          <w:trHeight w:val="300"/>
        </w:trPr>
        <w:tc>
          <w:tcPr>
            <w:tcW w:w="2405" w:type="dxa"/>
            <w:noWrap/>
            <w:vAlign w:val="top"/>
          </w:tcPr>
          <w:p w14:paraId="3A0F8CC6" w14:textId="49325290" w:rsidR="00047208" w:rsidRPr="00855791" w:rsidRDefault="00047208" w:rsidP="007A1292">
            <w:pPr>
              <w:pStyle w:val="Tableentry"/>
              <w:jc w:val="left"/>
            </w:pPr>
            <w:r w:rsidRPr="00855791">
              <w:t>Jorgen Van Den Langenbergh</w:t>
            </w:r>
          </w:p>
        </w:tc>
        <w:tc>
          <w:tcPr>
            <w:tcW w:w="6095" w:type="dxa"/>
            <w:noWrap/>
            <w:vAlign w:val="top"/>
          </w:tcPr>
          <w:p w14:paraId="0198642C" w14:textId="1097CDDC" w:rsidR="00047208" w:rsidRPr="00855791" w:rsidRDefault="00764869" w:rsidP="007A1292">
            <w:pPr>
              <w:pStyle w:val="Tableentry"/>
              <w:jc w:val="left"/>
            </w:pPr>
            <w:r w:rsidRPr="00855791">
              <w:t>PwC EU Services</w:t>
            </w:r>
          </w:p>
        </w:tc>
      </w:tr>
      <w:tr w:rsidR="00047208" w:rsidRPr="00855791" w14:paraId="52633556" w14:textId="77777777" w:rsidTr="00047208">
        <w:trPr>
          <w:trHeight w:val="300"/>
        </w:trPr>
        <w:tc>
          <w:tcPr>
            <w:tcW w:w="2405" w:type="dxa"/>
            <w:noWrap/>
            <w:vAlign w:val="top"/>
          </w:tcPr>
          <w:p w14:paraId="672203E9" w14:textId="4301FF35" w:rsidR="00047208" w:rsidRPr="00855791" w:rsidRDefault="00047208" w:rsidP="007A1292">
            <w:pPr>
              <w:pStyle w:val="Tableentry"/>
              <w:jc w:val="left"/>
            </w:pPr>
            <w:r w:rsidRPr="00855791">
              <w:t>Willem Van Gemert</w:t>
            </w:r>
          </w:p>
        </w:tc>
        <w:tc>
          <w:tcPr>
            <w:tcW w:w="6095" w:type="dxa"/>
            <w:noWrap/>
            <w:vAlign w:val="top"/>
          </w:tcPr>
          <w:p w14:paraId="1EFCFF14" w14:textId="3468C2F9" w:rsidR="00047208" w:rsidRPr="00855791" w:rsidRDefault="00047208" w:rsidP="007A1292">
            <w:pPr>
              <w:pStyle w:val="Tableentry"/>
              <w:jc w:val="left"/>
            </w:pPr>
            <w:r w:rsidRPr="00855791">
              <w:t>Publications Office of the European Union, Luxembourg</w:t>
            </w:r>
          </w:p>
        </w:tc>
      </w:tr>
      <w:tr w:rsidR="00047208" w:rsidRPr="00855791" w14:paraId="2B2CA56F" w14:textId="77777777" w:rsidTr="00047208">
        <w:trPr>
          <w:trHeight w:val="300"/>
        </w:trPr>
        <w:tc>
          <w:tcPr>
            <w:tcW w:w="2405" w:type="dxa"/>
            <w:noWrap/>
            <w:vAlign w:val="top"/>
          </w:tcPr>
          <w:p w14:paraId="140FCC8F" w14:textId="188D1D6F" w:rsidR="00047208" w:rsidRPr="00855791" w:rsidRDefault="00047208" w:rsidP="007A1292">
            <w:pPr>
              <w:pStyle w:val="Tableentry"/>
              <w:jc w:val="left"/>
            </w:pPr>
            <w:r w:rsidRPr="00855791">
              <w:t>Bert Van Nuffelen</w:t>
            </w:r>
          </w:p>
        </w:tc>
        <w:tc>
          <w:tcPr>
            <w:tcW w:w="6095" w:type="dxa"/>
            <w:noWrap/>
            <w:vAlign w:val="top"/>
          </w:tcPr>
          <w:p w14:paraId="269A22B1" w14:textId="41A3AD53" w:rsidR="00047208" w:rsidRPr="00855791" w:rsidRDefault="00047208" w:rsidP="007A1292">
            <w:pPr>
              <w:pStyle w:val="Tableentry"/>
              <w:jc w:val="left"/>
            </w:pPr>
            <w:r w:rsidRPr="00855791">
              <w:t>TenForce, Belgium</w:t>
            </w:r>
          </w:p>
        </w:tc>
      </w:tr>
      <w:tr w:rsidR="00047208" w:rsidRPr="00855791" w14:paraId="4107AFD1" w14:textId="77777777" w:rsidTr="00047208">
        <w:trPr>
          <w:trHeight w:val="300"/>
        </w:trPr>
        <w:tc>
          <w:tcPr>
            <w:tcW w:w="2405" w:type="dxa"/>
            <w:noWrap/>
            <w:vAlign w:val="top"/>
          </w:tcPr>
          <w:p w14:paraId="49C211B7" w14:textId="5EF0AAFB" w:rsidR="00047208" w:rsidRPr="00855791" w:rsidRDefault="00047208" w:rsidP="007A1292">
            <w:pPr>
              <w:pStyle w:val="Tableentry"/>
              <w:jc w:val="left"/>
            </w:pPr>
            <w:r w:rsidRPr="00855791">
              <w:t>Brecht Wyns</w:t>
            </w:r>
          </w:p>
        </w:tc>
        <w:tc>
          <w:tcPr>
            <w:tcW w:w="6095" w:type="dxa"/>
            <w:noWrap/>
            <w:vAlign w:val="top"/>
          </w:tcPr>
          <w:p w14:paraId="352E68D5" w14:textId="4DF4965B" w:rsidR="00047208" w:rsidRPr="00855791" w:rsidRDefault="00764869" w:rsidP="007A1292">
            <w:pPr>
              <w:pStyle w:val="Tableentry"/>
              <w:jc w:val="left"/>
            </w:pPr>
            <w:r w:rsidRPr="00855791">
              <w:t>PwC EU Services</w:t>
            </w:r>
          </w:p>
        </w:tc>
      </w:tr>
      <w:tr w:rsidR="00047208" w:rsidRPr="00855791" w14:paraId="7EC001AB" w14:textId="77777777" w:rsidTr="00047208">
        <w:trPr>
          <w:trHeight w:val="300"/>
        </w:trPr>
        <w:tc>
          <w:tcPr>
            <w:tcW w:w="2405" w:type="dxa"/>
            <w:noWrap/>
            <w:vAlign w:val="top"/>
          </w:tcPr>
          <w:p w14:paraId="6AD36717" w14:textId="15ACFC9B" w:rsidR="00047208" w:rsidRPr="00855791" w:rsidRDefault="00047208" w:rsidP="007A1292">
            <w:pPr>
              <w:pStyle w:val="Tableentry"/>
              <w:jc w:val="left"/>
            </w:pPr>
            <w:r w:rsidRPr="00855791">
              <w:t>Agnieszka Zajac</w:t>
            </w:r>
          </w:p>
        </w:tc>
        <w:tc>
          <w:tcPr>
            <w:tcW w:w="6095" w:type="dxa"/>
            <w:noWrap/>
            <w:vAlign w:val="top"/>
          </w:tcPr>
          <w:p w14:paraId="2D7BC3C8" w14:textId="095B77E8" w:rsidR="00047208" w:rsidRPr="00855791" w:rsidRDefault="00047208" w:rsidP="007A1292">
            <w:pPr>
              <w:pStyle w:val="Tableentry"/>
              <w:jc w:val="left"/>
            </w:pPr>
            <w:r w:rsidRPr="00855791">
              <w:t>Publications Office of the European Union, Luxembourg</w:t>
            </w:r>
          </w:p>
        </w:tc>
      </w:tr>
    </w:tbl>
    <w:p w14:paraId="270CE9D8" w14:textId="77777777" w:rsidR="00C41FBB" w:rsidRPr="00855791" w:rsidRDefault="00C41FBB" w:rsidP="006E2771"/>
    <w:p w14:paraId="27DF2ACE" w14:textId="77777777" w:rsidR="00CF2693" w:rsidRPr="00855791" w:rsidRDefault="00CF2693" w:rsidP="006E2771"/>
    <w:p w14:paraId="3779F8CD" w14:textId="77777777" w:rsidR="00CF2693" w:rsidRPr="00855791" w:rsidRDefault="00CF2693">
      <w:pPr>
        <w:spacing w:after="0"/>
        <w:jc w:val="left"/>
      </w:pPr>
      <w:r w:rsidRPr="00855791">
        <w:br w:type="page"/>
      </w:r>
    </w:p>
    <w:p w14:paraId="5D4AB3C0" w14:textId="77777777" w:rsidR="00C41FBB" w:rsidRPr="00855791" w:rsidRDefault="00CF2693" w:rsidP="00AA42F1">
      <w:pPr>
        <w:pStyle w:val="Heading1"/>
        <w:numPr>
          <w:ilvl w:val="0"/>
          <w:numId w:val="0"/>
        </w:numPr>
      </w:pPr>
      <w:bookmarkStart w:id="423" w:name="_Toc432158280"/>
      <w:r w:rsidRPr="00855791">
        <w:lastRenderedPageBreak/>
        <w:t>Annex I. Quick reference of classes and properties</w:t>
      </w:r>
      <w:bookmarkEnd w:id="423"/>
    </w:p>
    <w:tbl>
      <w:tblPr>
        <w:tblStyle w:val="TableGrid"/>
        <w:tblW w:w="9357" w:type="dxa"/>
        <w:tblInd w:w="-431" w:type="dxa"/>
        <w:tblLayout w:type="fixed"/>
        <w:tblLook w:val="04A0" w:firstRow="1" w:lastRow="0" w:firstColumn="1" w:lastColumn="0" w:noHBand="0" w:noVBand="1"/>
      </w:tblPr>
      <w:tblGrid>
        <w:gridCol w:w="1986"/>
        <w:gridCol w:w="1984"/>
        <w:gridCol w:w="1701"/>
        <w:gridCol w:w="1843"/>
        <w:gridCol w:w="1843"/>
      </w:tblGrid>
      <w:tr w:rsidR="000C4D9A" w:rsidRPr="00855791" w14:paraId="6F1BBB2E" w14:textId="77777777" w:rsidTr="00591061">
        <w:trPr>
          <w:cnfStyle w:val="100000000000" w:firstRow="1" w:lastRow="0" w:firstColumn="0" w:lastColumn="0" w:oddVBand="0" w:evenVBand="0" w:oddHBand="0" w:evenHBand="0" w:firstRowFirstColumn="0" w:firstRowLastColumn="0" w:lastRowFirstColumn="0" w:lastRowLastColumn="0"/>
        </w:trPr>
        <w:tc>
          <w:tcPr>
            <w:tcW w:w="1986" w:type="dxa"/>
          </w:tcPr>
          <w:p w14:paraId="348CF718" w14:textId="77777777" w:rsidR="000C4D9A" w:rsidRPr="00855791" w:rsidRDefault="000C4D9A" w:rsidP="00591061">
            <w:pPr>
              <w:pStyle w:val="Tableheading"/>
            </w:pPr>
            <w:r w:rsidRPr="00855791">
              <w:t>Class</w:t>
            </w:r>
          </w:p>
        </w:tc>
        <w:tc>
          <w:tcPr>
            <w:tcW w:w="1984" w:type="dxa"/>
          </w:tcPr>
          <w:p w14:paraId="1EF01968" w14:textId="77777777" w:rsidR="000C4D9A" w:rsidRPr="00855791" w:rsidRDefault="000C4D9A" w:rsidP="00591061">
            <w:pPr>
              <w:pStyle w:val="Tableheading"/>
            </w:pPr>
            <w:r w:rsidRPr="00855791">
              <w:t>Class URI</w:t>
            </w:r>
          </w:p>
        </w:tc>
        <w:tc>
          <w:tcPr>
            <w:tcW w:w="1701" w:type="dxa"/>
          </w:tcPr>
          <w:p w14:paraId="7C0B5B68" w14:textId="77777777" w:rsidR="000C4D9A" w:rsidRPr="00855791" w:rsidRDefault="000C4D9A" w:rsidP="00591061">
            <w:pPr>
              <w:pStyle w:val="Tableheading"/>
            </w:pPr>
            <w:r w:rsidRPr="00855791">
              <w:t>Mandatory prop.</w:t>
            </w:r>
          </w:p>
        </w:tc>
        <w:tc>
          <w:tcPr>
            <w:tcW w:w="1843" w:type="dxa"/>
          </w:tcPr>
          <w:p w14:paraId="5ABEA090" w14:textId="77777777" w:rsidR="000C4D9A" w:rsidRPr="00855791" w:rsidRDefault="000C4D9A" w:rsidP="00591061">
            <w:pPr>
              <w:pStyle w:val="Tableheading"/>
            </w:pPr>
            <w:r w:rsidRPr="00855791">
              <w:t>Recommended prop.</w:t>
            </w:r>
          </w:p>
        </w:tc>
        <w:tc>
          <w:tcPr>
            <w:tcW w:w="1843" w:type="dxa"/>
          </w:tcPr>
          <w:p w14:paraId="5E2290D9" w14:textId="77777777" w:rsidR="000C4D9A" w:rsidRPr="00855791" w:rsidRDefault="000C4D9A" w:rsidP="00591061">
            <w:pPr>
              <w:pStyle w:val="Tableheading"/>
            </w:pPr>
            <w:r w:rsidRPr="00855791">
              <w:t>Optional properties</w:t>
            </w:r>
          </w:p>
        </w:tc>
      </w:tr>
      <w:tr w:rsidR="000C4D9A" w:rsidRPr="00855791" w14:paraId="23F90835" w14:textId="77777777" w:rsidTr="00591061">
        <w:tc>
          <w:tcPr>
            <w:tcW w:w="1986" w:type="dxa"/>
            <w:vAlign w:val="top"/>
          </w:tcPr>
          <w:p w14:paraId="15E8D890" w14:textId="77777777" w:rsidR="000C4D9A" w:rsidRPr="00855791" w:rsidRDefault="000C4D9A" w:rsidP="00591061">
            <w:pPr>
              <w:pStyle w:val="Tableentry"/>
            </w:pPr>
            <w:r w:rsidRPr="00855791">
              <w:t>Agent</w:t>
            </w:r>
          </w:p>
        </w:tc>
        <w:tc>
          <w:tcPr>
            <w:tcW w:w="1984" w:type="dxa"/>
            <w:vAlign w:val="top"/>
          </w:tcPr>
          <w:p w14:paraId="20C8C1BD" w14:textId="77777777" w:rsidR="000C4D9A" w:rsidRPr="00855791" w:rsidRDefault="000C4D9A" w:rsidP="00591061">
            <w:pPr>
              <w:pStyle w:val="Tableentry"/>
            </w:pPr>
            <w:r w:rsidRPr="00855791">
              <w:t>foaf:Agent</w:t>
            </w:r>
          </w:p>
        </w:tc>
        <w:tc>
          <w:tcPr>
            <w:tcW w:w="1701" w:type="dxa"/>
            <w:vAlign w:val="top"/>
          </w:tcPr>
          <w:p w14:paraId="50BD36B1" w14:textId="77777777" w:rsidR="000C4D9A" w:rsidRPr="00855791" w:rsidRDefault="000C4D9A" w:rsidP="00591061">
            <w:pPr>
              <w:pStyle w:val="Tableentry"/>
            </w:pPr>
            <w:r w:rsidRPr="00855791">
              <w:t>foaf:name</w:t>
            </w:r>
          </w:p>
        </w:tc>
        <w:tc>
          <w:tcPr>
            <w:tcW w:w="1843" w:type="dxa"/>
            <w:vAlign w:val="top"/>
          </w:tcPr>
          <w:p w14:paraId="05E805A3" w14:textId="77777777" w:rsidR="000C4D9A" w:rsidRPr="00855791" w:rsidRDefault="000C4D9A" w:rsidP="00591061">
            <w:pPr>
              <w:pStyle w:val="Tableentry"/>
            </w:pPr>
            <w:r w:rsidRPr="00855791">
              <w:t>dct:type</w:t>
            </w:r>
          </w:p>
        </w:tc>
        <w:tc>
          <w:tcPr>
            <w:tcW w:w="1843" w:type="dxa"/>
            <w:vAlign w:val="top"/>
          </w:tcPr>
          <w:p w14:paraId="312CEFD2" w14:textId="77777777" w:rsidR="000C4D9A" w:rsidRPr="00855791" w:rsidRDefault="000C4D9A" w:rsidP="00591061">
            <w:pPr>
              <w:pStyle w:val="Tableentry"/>
            </w:pPr>
          </w:p>
        </w:tc>
      </w:tr>
      <w:tr w:rsidR="000C4D9A" w:rsidRPr="00855791" w14:paraId="1E2DBCDA" w14:textId="77777777" w:rsidTr="00591061">
        <w:tc>
          <w:tcPr>
            <w:tcW w:w="1986" w:type="dxa"/>
            <w:vAlign w:val="top"/>
          </w:tcPr>
          <w:p w14:paraId="23BCA695" w14:textId="77777777" w:rsidR="000C4D9A" w:rsidRPr="00855791" w:rsidRDefault="000C4D9A" w:rsidP="00591061">
            <w:pPr>
              <w:pStyle w:val="Tableentry"/>
            </w:pPr>
            <w:r w:rsidRPr="00855791">
              <w:t>Category</w:t>
            </w:r>
          </w:p>
        </w:tc>
        <w:tc>
          <w:tcPr>
            <w:tcW w:w="1984" w:type="dxa"/>
            <w:vAlign w:val="top"/>
          </w:tcPr>
          <w:p w14:paraId="174F66FE" w14:textId="77777777" w:rsidR="000C4D9A" w:rsidRPr="00855791" w:rsidRDefault="000C4D9A" w:rsidP="00591061">
            <w:pPr>
              <w:pStyle w:val="Tableentry"/>
            </w:pPr>
            <w:r w:rsidRPr="00855791">
              <w:t>skos:Concept</w:t>
            </w:r>
          </w:p>
        </w:tc>
        <w:tc>
          <w:tcPr>
            <w:tcW w:w="1701" w:type="dxa"/>
            <w:vAlign w:val="top"/>
          </w:tcPr>
          <w:p w14:paraId="5C2ECEFA" w14:textId="77777777" w:rsidR="000C4D9A" w:rsidRPr="00855791" w:rsidRDefault="000C4D9A" w:rsidP="00591061">
            <w:pPr>
              <w:pStyle w:val="Tableentry"/>
            </w:pPr>
            <w:r w:rsidRPr="00855791">
              <w:t>skos:prefLabel</w:t>
            </w:r>
          </w:p>
        </w:tc>
        <w:tc>
          <w:tcPr>
            <w:tcW w:w="1843" w:type="dxa"/>
            <w:vAlign w:val="top"/>
          </w:tcPr>
          <w:p w14:paraId="0AC72936" w14:textId="77777777" w:rsidR="000C4D9A" w:rsidRPr="00855791" w:rsidRDefault="000C4D9A" w:rsidP="00591061">
            <w:pPr>
              <w:pStyle w:val="Tableentry"/>
            </w:pPr>
          </w:p>
        </w:tc>
        <w:tc>
          <w:tcPr>
            <w:tcW w:w="1843" w:type="dxa"/>
            <w:vAlign w:val="top"/>
          </w:tcPr>
          <w:p w14:paraId="1584AEAC" w14:textId="77777777" w:rsidR="000C4D9A" w:rsidRPr="00855791" w:rsidRDefault="000C4D9A" w:rsidP="00591061">
            <w:pPr>
              <w:pStyle w:val="Tableentry"/>
            </w:pPr>
          </w:p>
        </w:tc>
      </w:tr>
      <w:tr w:rsidR="000C4D9A" w:rsidRPr="00855791" w14:paraId="620031D5" w14:textId="77777777" w:rsidTr="00591061">
        <w:tc>
          <w:tcPr>
            <w:tcW w:w="1986" w:type="dxa"/>
            <w:vAlign w:val="top"/>
          </w:tcPr>
          <w:p w14:paraId="5BB2ABCB" w14:textId="77777777" w:rsidR="000C4D9A" w:rsidRPr="00855791" w:rsidRDefault="000C4D9A" w:rsidP="00591061">
            <w:pPr>
              <w:pStyle w:val="Tableentry"/>
            </w:pPr>
            <w:r w:rsidRPr="00855791">
              <w:t>Category Scheme</w:t>
            </w:r>
          </w:p>
        </w:tc>
        <w:tc>
          <w:tcPr>
            <w:tcW w:w="1984" w:type="dxa"/>
            <w:vAlign w:val="top"/>
          </w:tcPr>
          <w:p w14:paraId="70757837" w14:textId="77777777" w:rsidR="000C4D9A" w:rsidRPr="00855791" w:rsidRDefault="000C4D9A" w:rsidP="00591061">
            <w:pPr>
              <w:pStyle w:val="Tableentry"/>
            </w:pPr>
            <w:r w:rsidRPr="00855791">
              <w:t>skos:ConceptScheme</w:t>
            </w:r>
          </w:p>
        </w:tc>
        <w:tc>
          <w:tcPr>
            <w:tcW w:w="1701" w:type="dxa"/>
            <w:vAlign w:val="top"/>
          </w:tcPr>
          <w:p w14:paraId="6591BE47" w14:textId="77777777" w:rsidR="000C4D9A" w:rsidRPr="00855791" w:rsidRDefault="000C4D9A" w:rsidP="00591061">
            <w:pPr>
              <w:pStyle w:val="Tableentry"/>
            </w:pPr>
            <w:r w:rsidRPr="00855791">
              <w:t>dct:title</w:t>
            </w:r>
          </w:p>
        </w:tc>
        <w:tc>
          <w:tcPr>
            <w:tcW w:w="1843" w:type="dxa"/>
            <w:vAlign w:val="top"/>
          </w:tcPr>
          <w:p w14:paraId="233DA401" w14:textId="77777777" w:rsidR="000C4D9A" w:rsidRPr="00855791" w:rsidRDefault="000C4D9A" w:rsidP="00591061">
            <w:pPr>
              <w:pStyle w:val="Tableentry"/>
            </w:pPr>
          </w:p>
        </w:tc>
        <w:tc>
          <w:tcPr>
            <w:tcW w:w="1843" w:type="dxa"/>
            <w:vAlign w:val="top"/>
          </w:tcPr>
          <w:p w14:paraId="0EC977A8" w14:textId="77777777" w:rsidR="000C4D9A" w:rsidRPr="00855791" w:rsidRDefault="000C4D9A" w:rsidP="00591061">
            <w:pPr>
              <w:pStyle w:val="Tableentry"/>
            </w:pPr>
          </w:p>
        </w:tc>
      </w:tr>
      <w:tr w:rsidR="000C4D9A" w:rsidRPr="00855791" w14:paraId="49EE0C45" w14:textId="77777777" w:rsidTr="00591061">
        <w:tc>
          <w:tcPr>
            <w:tcW w:w="1986" w:type="dxa"/>
            <w:vAlign w:val="top"/>
          </w:tcPr>
          <w:p w14:paraId="3C84B55C" w14:textId="77777777" w:rsidR="000C4D9A" w:rsidRPr="00855791" w:rsidRDefault="000C4D9A" w:rsidP="00591061">
            <w:pPr>
              <w:pStyle w:val="Tableentry"/>
            </w:pPr>
            <w:r w:rsidRPr="00855791">
              <w:t>Catalogue</w:t>
            </w:r>
          </w:p>
        </w:tc>
        <w:tc>
          <w:tcPr>
            <w:tcW w:w="1984" w:type="dxa"/>
            <w:vAlign w:val="top"/>
          </w:tcPr>
          <w:p w14:paraId="4A2E635D" w14:textId="77777777" w:rsidR="000C4D9A" w:rsidRPr="00855791" w:rsidRDefault="000C4D9A" w:rsidP="00591061">
            <w:pPr>
              <w:pStyle w:val="Tableentry"/>
            </w:pPr>
            <w:r w:rsidRPr="00855791">
              <w:t>dcat:Catalog</w:t>
            </w:r>
          </w:p>
        </w:tc>
        <w:tc>
          <w:tcPr>
            <w:tcW w:w="1701" w:type="dxa"/>
            <w:vAlign w:val="top"/>
          </w:tcPr>
          <w:p w14:paraId="70A6B190" w14:textId="77777777" w:rsidR="000C4D9A" w:rsidRPr="00855791" w:rsidRDefault="000C4D9A" w:rsidP="00591061">
            <w:pPr>
              <w:pStyle w:val="Tableentry"/>
            </w:pPr>
            <w:r w:rsidRPr="00855791">
              <w:t xml:space="preserve">dcat:dataset </w:t>
            </w:r>
          </w:p>
          <w:p w14:paraId="45F6C5CB" w14:textId="77777777" w:rsidR="000C4D9A" w:rsidRPr="00855791" w:rsidRDefault="000C4D9A" w:rsidP="00591061">
            <w:pPr>
              <w:pStyle w:val="Tableentry"/>
            </w:pPr>
            <w:r w:rsidRPr="00855791">
              <w:t xml:space="preserve">dct:description </w:t>
            </w:r>
          </w:p>
          <w:p w14:paraId="270EC68D" w14:textId="77777777" w:rsidR="000C4D9A" w:rsidRPr="00855791" w:rsidRDefault="000C4D9A" w:rsidP="00591061">
            <w:pPr>
              <w:pStyle w:val="Tableentry"/>
            </w:pPr>
            <w:r w:rsidRPr="00855791">
              <w:t xml:space="preserve">dct:publisher </w:t>
            </w:r>
          </w:p>
          <w:p w14:paraId="7CE3E5D6" w14:textId="77777777" w:rsidR="000C4D9A" w:rsidRPr="00855791" w:rsidRDefault="000C4D9A" w:rsidP="00591061">
            <w:pPr>
              <w:pStyle w:val="Tableentry"/>
            </w:pPr>
            <w:r w:rsidRPr="00855791">
              <w:t>dct:title</w:t>
            </w:r>
          </w:p>
        </w:tc>
        <w:tc>
          <w:tcPr>
            <w:tcW w:w="1843" w:type="dxa"/>
            <w:vAlign w:val="top"/>
          </w:tcPr>
          <w:p w14:paraId="4DF5420B" w14:textId="77777777" w:rsidR="000C4D9A" w:rsidRPr="00855791" w:rsidRDefault="000C4D9A" w:rsidP="00591061">
            <w:pPr>
              <w:pStyle w:val="Tableentry"/>
            </w:pPr>
            <w:r w:rsidRPr="00855791">
              <w:t>foaf:homepage</w:t>
            </w:r>
          </w:p>
          <w:p w14:paraId="54F39136" w14:textId="77777777" w:rsidR="000C4D9A" w:rsidRPr="00855791" w:rsidRDefault="000C4D9A" w:rsidP="00591061">
            <w:pPr>
              <w:pStyle w:val="Tableentry"/>
            </w:pPr>
            <w:r w:rsidRPr="00855791">
              <w:t xml:space="preserve">dct:language </w:t>
            </w:r>
          </w:p>
          <w:p w14:paraId="1F16B011" w14:textId="77777777" w:rsidR="000C4D9A" w:rsidRPr="00855791" w:rsidRDefault="000C4D9A" w:rsidP="00591061">
            <w:pPr>
              <w:pStyle w:val="Tableentry"/>
            </w:pPr>
            <w:r w:rsidRPr="00855791">
              <w:t xml:space="preserve">dct:license </w:t>
            </w:r>
          </w:p>
          <w:p w14:paraId="446D41C9" w14:textId="77777777" w:rsidR="000C4D9A" w:rsidRPr="00855791" w:rsidRDefault="000C4D9A" w:rsidP="00591061">
            <w:pPr>
              <w:pStyle w:val="Tableentry"/>
            </w:pPr>
            <w:r w:rsidRPr="00855791">
              <w:t xml:space="preserve">dct:issued </w:t>
            </w:r>
          </w:p>
          <w:p w14:paraId="2E818C0B" w14:textId="77777777" w:rsidR="000C4D9A" w:rsidRPr="00855791" w:rsidRDefault="000C4D9A" w:rsidP="00591061">
            <w:pPr>
              <w:pStyle w:val="Tableentry"/>
            </w:pPr>
            <w:r w:rsidRPr="00855791">
              <w:t>dcat:themeTaxonomy</w:t>
            </w:r>
          </w:p>
          <w:p w14:paraId="3AE65B89" w14:textId="77777777" w:rsidR="000C4D9A" w:rsidRPr="00855791" w:rsidRDefault="000C4D9A" w:rsidP="00591061">
            <w:pPr>
              <w:pStyle w:val="Tableentry"/>
            </w:pPr>
            <w:r w:rsidRPr="00855791">
              <w:t xml:space="preserve">dct:modified </w:t>
            </w:r>
          </w:p>
        </w:tc>
        <w:tc>
          <w:tcPr>
            <w:tcW w:w="1843" w:type="dxa"/>
            <w:vAlign w:val="top"/>
          </w:tcPr>
          <w:p w14:paraId="325272EF" w14:textId="77777777" w:rsidR="000C4D9A" w:rsidRPr="00855791" w:rsidRDefault="000C4D9A" w:rsidP="00591061">
            <w:pPr>
              <w:pStyle w:val="Tableentry"/>
            </w:pPr>
            <w:r w:rsidRPr="00855791">
              <w:t>dct:hasPart</w:t>
            </w:r>
          </w:p>
          <w:p w14:paraId="200FFE56" w14:textId="77777777" w:rsidR="000C4D9A" w:rsidRPr="00855791" w:rsidRDefault="000C4D9A" w:rsidP="00591061">
            <w:pPr>
              <w:pStyle w:val="Tableentry"/>
            </w:pPr>
            <w:r w:rsidRPr="00855791">
              <w:t>dct:isPartOf</w:t>
            </w:r>
          </w:p>
          <w:p w14:paraId="209CF5F9" w14:textId="77777777" w:rsidR="000C4D9A" w:rsidRPr="00855791" w:rsidRDefault="000C4D9A" w:rsidP="00591061">
            <w:pPr>
              <w:pStyle w:val="Tableentry"/>
            </w:pPr>
            <w:r w:rsidRPr="00855791">
              <w:t>dcat:record</w:t>
            </w:r>
          </w:p>
          <w:p w14:paraId="409504EF" w14:textId="77777777" w:rsidR="000C4D9A" w:rsidRPr="00855791" w:rsidRDefault="000C4D9A" w:rsidP="00591061">
            <w:pPr>
              <w:pStyle w:val="Tableentry"/>
            </w:pPr>
            <w:r w:rsidRPr="00855791">
              <w:t>dct:rights</w:t>
            </w:r>
          </w:p>
          <w:p w14:paraId="2FEB167F" w14:textId="77777777" w:rsidR="000C4D9A" w:rsidRPr="00855791" w:rsidRDefault="000C4D9A" w:rsidP="00591061">
            <w:pPr>
              <w:pStyle w:val="Tableentry"/>
            </w:pPr>
            <w:r w:rsidRPr="00855791">
              <w:t>dct:spatial</w:t>
            </w:r>
          </w:p>
          <w:p w14:paraId="68CADF86" w14:textId="77777777" w:rsidR="000C4D9A" w:rsidRPr="00855791" w:rsidRDefault="000C4D9A" w:rsidP="00591061">
            <w:pPr>
              <w:pStyle w:val="Tableentry"/>
            </w:pPr>
          </w:p>
        </w:tc>
      </w:tr>
      <w:tr w:rsidR="000C4D9A" w:rsidRPr="00855791" w14:paraId="6120D9DA" w14:textId="77777777" w:rsidTr="00591061">
        <w:tc>
          <w:tcPr>
            <w:tcW w:w="1986" w:type="dxa"/>
            <w:vAlign w:val="top"/>
          </w:tcPr>
          <w:p w14:paraId="4C597ED2" w14:textId="77777777" w:rsidR="000C4D9A" w:rsidRPr="00855791" w:rsidRDefault="000C4D9A" w:rsidP="00591061">
            <w:pPr>
              <w:pStyle w:val="Tableentry"/>
            </w:pPr>
            <w:r w:rsidRPr="00855791">
              <w:t>Catalogue Record</w:t>
            </w:r>
          </w:p>
        </w:tc>
        <w:tc>
          <w:tcPr>
            <w:tcW w:w="1984" w:type="dxa"/>
            <w:vAlign w:val="top"/>
          </w:tcPr>
          <w:p w14:paraId="20630A45" w14:textId="77777777" w:rsidR="000C4D9A" w:rsidRPr="00855791" w:rsidRDefault="000C4D9A" w:rsidP="00591061">
            <w:pPr>
              <w:pStyle w:val="Tableentry"/>
            </w:pPr>
            <w:r w:rsidRPr="00855791">
              <w:t>dcat:CatalogRecord</w:t>
            </w:r>
          </w:p>
        </w:tc>
        <w:tc>
          <w:tcPr>
            <w:tcW w:w="1701" w:type="dxa"/>
            <w:vAlign w:val="top"/>
          </w:tcPr>
          <w:p w14:paraId="128DB397" w14:textId="77777777" w:rsidR="000C4D9A" w:rsidRPr="00855791" w:rsidRDefault="000C4D9A" w:rsidP="00591061">
            <w:pPr>
              <w:pStyle w:val="Tableentry"/>
            </w:pPr>
            <w:r w:rsidRPr="00855791">
              <w:t>dct:modified</w:t>
            </w:r>
          </w:p>
          <w:p w14:paraId="612F5602" w14:textId="2E2957CE" w:rsidR="000C4D9A" w:rsidRPr="00855791" w:rsidRDefault="00347A77" w:rsidP="00591061">
            <w:pPr>
              <w:pStyle w:val="Tableentry"/>
            </w:pPr>
            <w:r w:rsidRPr="00855791">
              <w:t>f</w:t>
            </w:r>
            <w:r w:rsidR="000C4D9A" w:rsidRPr="00855791">
              <w:t>oaf:primaryTopic</w:t>
            </w:r>
          </w:p>
          <w:p w14:paraId="700386BB" w14:textId="77777777" w:rsidR="000C4D9A" w:rsidRPr="00855791" w:rsidRDefault="000C4D9A" w:rsidP="00591061">
            <w:pPr>
              <w:pStyle w:val="Tableentry"/>
            </w:pPr>
          </w:p>
        </w:tc>
        <w:tc>
          <w:tcPr>
            <w:tcW w:w="1843" w:type="dxa"/>
            <w:vAlign w:val="top"/>
          </w:tcPr>
          <w:p w14:paraId="5254A560" w14:textId="77777777" w:rsidR="000C4D9A" w:rsidRPr="00855791" w:rsidRDefault="000C4D9A" w:rsidP="00591061">
            <w:pPr>
              <w:pStyle w:val="Tableentry"/>
            </w:pPr>
            <w:r w:rsidRPr="00855791">
              <w:t>dct:conformsTo</w:t>
            </w:r>
          </w:p>
          <w:p w14:paraId="14592E04" w14:textId="77777777" w:rsidR="000C4D9A" w:rsidRPr="00855791" w:rsidRDefault="000C4D9A" w:rsidP="00591061">
            <w:pPr>
              <w:pStyle w:val="Tableentry"/>
            </w:pPr>
            <w:r w:rsidRPr="00855791">
              <w:t xml:space="preserve">adms:status </w:t>
            </w:r>
          </w:p>
          <w:p w14:paraId="3C4716A3" w14:textId="77777777" w:rsidR="000C4D9A" w:rsidRPr="00855791" w:rsidRDefault="000C4D9A" w:rsidP="00591061">
            <w:pPr>
              <w:pStyle w:val="Tableentry"/>
            </w:pPr>
            <w:r w:rsidRPr="00855791">
              <w:t>dct:issued</w:t>
            </w:r>
          </w:p>
        </w:tc>
        <w:tc>
          <w:tcPr>
            <w:tcW w:w="1843" w:type="dxa"/>
            <w:vAlign w:val="top"/>
          </w:tcPr>
          <w:p w14:paraId="0E3C3420" w14:textId="77777777" w:rsidR="000C4D9A" w:rsidRPr="00B76B72" w:rsidRDefault="000C4D9A" w:rsidP="00591061">
            <w:pPr>
              <w:pStyle w:val="Tableentry"/>
              <w:rPr>
                <w:lang w:val="fr-FR"/>
              </w:rPr>
            </w:pPr>
            <w:r w:rsidRPr="00B76B72">
              <w:rPr>
                <w:lang w:val="fr-FR"/>
              </w:rPr>
              <w:t xml:space="preserve">dct:description </w:t>
            </w:r>
          </w:p>
          <w:p w14:paraId="36A858FC" w14:textId="77777777" w:rsidR="000C4D9A" w:rsidRPr="00B76B72" w:rsidRDefault="000C4D9A" w:rsidP="00591061">
            <w:pPr>
              <w:pStyle w:val="Tableentry"/>
              <w:rPr>
                <w:lang w:val="fr-FR"/>
              </w:rPr>
            </w:pPr>
            <w:r w:rsidRPr="00B76B72">
              <w:rPr>
                <w:lang w:val="fr-FR"/>
              </w:rPr>
              <w:t>dct:language</w:t>
            </w:r>
          </w:p>
          <w:p w14:paraId="736A9F93" w14:textId="77777777" w:rsidR="000C4D9A" w:rsidRPr="00B76B72" w:rsidRDefault="000C4D9A" w:rsidP="00591061">
            <w:pPr>
              <w:pStyle w:val="Tableentry"/>
              <w:rPr>
                <w:lang w:val="fr-FR"/>
              </w:rPr>
            </w:pPr>
            <w:r w:rsidRPr="00B76B72">
              <w:rPr>
                <w:lang w:val="fr-FR"/>
              </w:rPr>
              <w:t>dct:source</w:t>
            </w:r>
          </w:p>
          <w:p w14:paraId="5C78B70C" w14:textId="77777777" w:rsidR="000C4D9A" w:rsidRPr="00855791" w:rsidRDefault="000C4D9A" w:rsidP="00591061">
            <w:pPr>
              <w:pStyle w:val="Tableentry"/>
            </w:pPr>
            <w:r w:rsidRPr="00855791">
              <w:t>dct:title</w:t>
            </w:r>
          </w:p>
          <w:p w14:paraId="1E132FE3" w14:textId="77777777" w:rsidR="000C4D9A" w:rsidRPr="00855791" w:rsidRDefault="000C4D9A" w:rsidP="00591061">
            <w:pPr>
              <w:pStyle w:val="Tableentry"/>
            </w:pPr>
          </w:p>
        </w:tc>
      </w:tr>
      <w:tr w:rsidR="000C4D9A" w:rsidRPr="00855791" w14:paraId="377D71A8" w14:textId="77777777" w:rsidTr="00591061">
        <w:tc>
          <w:tcPr>
            <w:tcW w:w="1986" w:type="dxa"/>
            <w:vAlign w:val="top"/>
          </w:tcPr>
          <w:p w14:paraId="4452577D" w14:textId="77777777" w:rsidR="000C4D9A" w:rsidRPr="00855791" w:rsidRDefault="000C4D9A" w:rsidP="00591061">
            <w:pPr>
              <w:pStyle w:val="Tableentry"/>
            </w:pPr>
            <w:r w:rsidRPr="00855791">
              <w:t>Checksum</w:t>
            </w:r>
          </w:p>
        </w:tc>
        <w:tc>
          <w:tcPr>
            <w:tcW w:w="1984" w:type="dxa"/>
            <w:vAlign w:val="top"/>
          </w:tcPr>
          <w:p w14:paraId="25F32157" w14:textId="77777777" w:rsidR="000C4D9A" w:rsidRPr="00855791" w:rsidRDefault="000C4D9A" w:rsidP="00591061">
            <w:pPr>
              <w:pStyle w:val="Tableentry"/>
            </w:pPr>
            <w:r w:rsidRPr="00855791">
              <w:t>spdx:Checksum</w:t>
            </w:r>
          </w:p>
        </w:tc>
        <w:tc>
          <w:tcPr>
            <w:tcW w:w="1701" w:type="dxa"/>
            <w:vAlign w:val="top"/>
          </w:tcPr>
          <w:p w14:paraId="7B52D2A8" w14:textId="77777777" w:rsidR="000C4D9A" w:rsidRPr="00855791" w:rsidRDefault="000C4D9A" w:rsidP="00591061">
            <w:pPr>
              <w:pStyle w:val="Tableentry"/>
            </w:pPr>
            <w:r w:rsidRPr="00855791">
              <w:t>spdx:algorithm</w:t>
            </w:r>
          </w:p>
          <w:p w14:paraId="33685EE2" w14:textId="77777777" w:rsidR="000C4D9A" w:rsidRPr="00855791" w:rsidRDefault="000C4D9A" w:rsidP="00591061">
            <w:pPr>
              <w:pStyle w:val="Tableentry"/>
            </w:pPr>
            <w:r w:rsidRPr="00855791">
              <w:t>spdx:checksumValue</w:t>
            </w:r>
          </w:p>
        </w:tc>
        <w:tc>
          <w:tcPr>
            <w:tcW w:w="1843" w:type="dxa"/>
            <w:vAlign w:val="top"/>
          </w:tcPr>
          <w:p w14:paraId="460CD4A6" w14:textId="77777777" w:rsidR="000C4D9A" w:rsidRPr="00855791" w:rsidRDefault="000C4D9A" w:rsidP="00591061">
            <w:pPr>
              <w:pStyle w:val="Tableentry"/>
            </w:pPr>
          </w:p>
        </w:tc>
        <w:tc>
          <w:tcPr>
            <w:tcW w:w="1843" w:type="dxa"/>
            <w:vAlign w:val="top"/>
          </w:tcPr>
          <w:p w14:paraId="7546C842" w14:textId="77777777" w:rsidR="000C4D9A" w:rsidRPr="00855791" w:rsidRDefault="000C4D9A" w:rsidP="00591061">
            <w:pPr>
              <w:pStyle w:val="Tableentry"/>
            </w:pPr>
          </w:p>
        </w:tc>
      </w:tr>
      <w:tr w:rsidR="000C4D9A" w:rsidRPr="00855791" w14:paraId="1FBFFA27" w14:textId="77777777" w:rsidTr="00591061">
        <w:tc>
          <w:tcPr>
            <w:tcW w:w="1986" w:type="dxa"/>
            <w:vAlign w:val="top"/>
          </w:tcPr>
          <w:p w14:paraId="627E003D" w14:textId="77777777" w:rsidR="000C4D9A" w:rsidRPr="00855791" w:rsidRDefault="000C4D9A" w:rsidP="00591061">
            <w:pPr>
              <w:pStyle w:val="Tableentry"/>
              <w:ind w:left="720" w:hanging="720"/>
            </w:pPr>
            <w:r w:rsidRPr="00855791">
              <w:t>Dataset</w:t>
            </w:r>
          </w:p>
        </w:tc>
        <w:tc>
          <w:tcPr>
            <w:tcW w:w="1984" w:type="dxa"/>
            <w:vAlign w:val="top"/>
          </w:tcPr>
          <w:p w14:paraId="16DC0592" w14:textId="77777777" w:rsidR="000C4D9A" w:rsidRPr="00855791" w:rsidRDefault="000C4D9A" w:rsidP="00591061">
            <w:pPr>
              <w:pStyle w:val="Tableentry"/>
              <w:ind w:left="720" w:hanging="720"/>
            </w:pPr>
            <w:r w:rsidRPr="00855791">
              <w:t>dcat:Dataset</w:t>
            </w:r>
          </w:p>
        </w:tc>
        <w:tc>
          <w:tcPr>
            <w:tcW w:w="1701" w:type="dxa"/>
            <w:vAlign w:val="top"/>
          </w:tcPr>
          <w:p w14:paraId="11CE6A9D" w14:textId="77777777" w:rsidR="000C4D9A" w:rsidRPr="00855791" w:rsidRDefault="000C4D9A" w:rsidP="00591061">
            <w:pPr>
              <w:pStyle w:val="Tableentry"/>
            </w:pPr>
            <w:r w:rsidRPr="00855791">
              <w:t xml:space="preserve">dct:description </w:t>
            </w:r>
          </w:p>
          <w:p w14:paraId="36DCC1D5" w14:textId="77777777" w:rsidR="000C4D9A" w:rsidRPr="00855791" w:rsidRDefault="000C4D9A" w:rsidP="00591061">
            <w:pPr>
              <w:pStyle w:val="Tableentry"/>
              <w:ind w:left="720" w:hanging="720"/>
            </w:pPr>
            <w:r w:rsidRPr="00855791">
              <w:t>dct:title</w:t>
            </w:r>
          </w:p>
        </w:tc>
        <w:tc>
          <w:tcPr>
            <w:tcW w:w="1843" w:type="dxa"/>
            <w:vAlign w:val="top"/>
          </w:tcPr>
          <w:p w14:paraId="4E04D614" w14:textId="77777777" w:rsidR="000C4D9A" w:rsidRPr="00855791" w:rsidRDefault="000C4D9A" w:rsidP="00591061">
            <w:pPr>
              <w:pStyle w:val="Tableentry"/>
            </w:pPr>
            <w:r w:rsidRPr="00855791">
              <w:t xml:space="preserve">dcat:contactPoint </w:t>
            </w:r>
          </w:p>
          <w:p w14:paraId="2A95A4F8" w14:textId="77777777" w:rsidR="000C4D9A" w:rsidRPr="00855791" w:rsidRDefault="000C4D9A" w:rsidP="00591061">
            <w:pPr>
              <w:pStyle w:val="Tableentry"/>
            </w:pPr>
            <w:r w:rsidRPr="00855791">
              <w:t xml:space="preserve">dcat:distribution </w:t>
            </w:r>
          </w:p>
          <w:p w14:paraId="49E6808E" w14:textId="77777777" w:rsidR="000C4D9A" w:rsidRPr="00855791" w:rsidRDefault="000C4D9A" w:rsidP="00591061">
            <w:pPr>
              <w:pStyle w:val="Tableentry"/>
            </w:pPr>
            <w:r w:rsidRPr="00855791">
              <w:t xml:space="preserve">dcat:keyword </w:t>
            </w:r>
          </w:p>
          <w:p w14:paraId="2ADEA5D9" w14:textId="77777777" w:rsidR="000C4D9A" w:rsidRPr="00855791" w:rsidRDefault="000C4D9A" w:rsidP="00591061">
            <w:pPr>
              <w:pStyle w:val="Tableentry"/>
            </w:pPr>
            <w:r w:rsidRPr="00855791">
              <w:t xml:space="preserve">dct:publisher </w:t>
            </w:r>
          </w:p>
          <w:p w14:paraId="3A8D3CA4" w14:textId="77777777" w:rsidR="000C4D9A" w:rsidRPr="00855791" w:rsidRDefault="000C4D9A" w:rsidP="00591061">
            <w:pPr>
              <w:pStyle w:val="Tableentry"/>
            </w:pPr>
            <w:r w:rsidRPr="00855791">
              <w:t xml:space="preserve">dcat:theme </w:t>
            </w:r>
          </w:p>
          <w:p w14:paraId="575C2C01" w14:textId="77777777" w:rsidR="000C4D9A" w:rsidRPr="00855791" w:rsidRDefault="000C4D9A" w:rsidP="00591061">
            <w:pPr>
              <w:pStyle w:val="Tableentry"/>
            </w:pPr>
          </w:p>
          <w:p w14:paraId="061106B2" w14:textId="77777777" w:rsidR="000C4D9A" w:rsidRPr="00855791" w:rsidRDefault="000C4D9A" w:rsidP="00591061">
            <w:pPr>
              <w:pStyle w:val="Tableentry"/>
              <w:ind w:left="720" w:hanging="720"/>
            </w:pPr>
          </w:p>
        </w:tc>
        <w:tc>
          <w:tcPr>
            <w:tcW w:w="1843" w:type="dxa"/>
            <w:vAlign w:val="top"/>
          </w:tcPr>
          <w:p w14:paraId="563A9675" w14:textId="77777777" w:rsidR="000C4D9A" w:rsidRPr="00B76B72" w:rsidRDefault="000C4D9A" w:rsidP="00591061">
            <w:pPr>
              <w:pStyle w:val="Tableentry"/>
              <w:rPr>
                <w:lang w:val="fr-FR"/>
              </w:rPr>
            </w:pPr>
            <w:r w:rsidRPr="00B76B72">
              <w:rPr>
                <w:lang w:val="fr-FR"/>
              </w:rPr>
              <w:t>adms:identifier</w:t>
            </w:r>
          </w:p>
          <w:p w14:paraId="20AADE66" w14:textId="77777777" w:rsidR="000C4D9A" w:rsidRPr="00B76B72" w:rsidRDefault="000C4D9A" w:rsidP="00591061">
            <w:pPr>
              <w:pStyle w:val="Tableentry"/>
              <w:rPr>
                <w:lang w:val="fr-FR"/>
              </w:rPr>
            </w:pPr>
            <w:r w:rsidRPr="00B76B72">
              <w:rPr>
                <w:lang w:val="fr-FR"/>
              </w:rPr>
              <w:t>adms:sample</w:t>
            </w:r>
          </w:p>
          <w:p w14:paraId="5622A501" w14:textId="77777777" w:rsidR="000C4D9A" w:rsidRPr="00B76B72" w:rsidRDefault="000C4D9A" w:rsidP="00591061">
            <w:pPr>
              <w:pStyle w:val="Tableentry"/>
              <w:rPr>
                <w:lang w:val="fr-FR"/>
              </w:rPr>
            </w:pPr>
            <w:r w:rsidRPr="00B76B72">
              <w:rPr>
                <w:lang w:val="fr-FR"/>
              </w:rPr>
              <w:t>adms:versionNotes</w:t>
            </w:r>
          </w:p>
          <w:p w14:paraId="0A20E8D0" w14:textId="77777777" w:rsidR="000C4D9A" w:rsidRPr="00DF3368" w:rsidRDefault="000C4D9A" w:rsidP="00591061">
            <w:pPr>
              <w:pStyle w:val="Tableentry"/>
            </w:pPr>
            <w:r w:rsidRPr="00DF3368">
              <w:t>dcat:landingPage</w:t>
            </w:r>
          </w:p>
          <w:p w14:paraId="2B90380C" w14:textId="77777777" w:rsidR="000C4D9A" w:rsidRPr="00855791" w:rsidRDefault="000C4D9A" w:rsidP="00591061">
            <w:pPr>
              <w:pStyle w:val="Tableentry"/>
            </w:pPr>
            <w:r w:rsidRPr="00855791">
              <w:t>dct:accessRights</w:t>
            </w:r>
          </w:p>
          <w:p w14:paraId="56C2FEF2" w14:textId="77777777" w:rsidR="000C4D9A" w:rsidRPr="00855791" w:rsidRDefault="000C4D9A" w:rsidP="00591061">
            <w:pPr>
              <w:pStyle w:val="Tableentry"/>
            </w:pPr>
            <w:r w:rsidRPr="00855791">
              <w:t>dct:accrualPeriodicity</w:t>
            </w:r>
          </w:p>
          <w:p w14:paraId="6066ECD2" w14:textId="373AE809" w:rsidR="000C4D9A" w:rsidRPr="00855791" w:rsidRDefault="000C4D9A" w:rsidP="00591061">
            <w:pPr>
              <w:pStyle w:val="Tableentry"/>
            </w:pPr>
            <w:r w:rsidRPr="00855791">
              <w:t>dct:conformsTo</w:t>
            </w:r>
          </w:p>
          <w:p w14:paraId="67982C9F" w14:textId="77777777" w:rsidR="000C4D9A" w:rsidRPr="00855791" w:rsidRDefault="000C4D9A" w:rsidP="00591061">
            <w:pPr>
              <w:pStyle w:val="Tableentry"/>
            </w:pPr>
            <w:r w:rsidRPr="00855791">
              <w:t>dct:hasVersion</w:t>
            </w:r>
          </w:p>
          <w:p w14:paraId="53F4C506" w14:textId="77777777" w:rsidR="000C4D9A" w:rsidRPr="00855791" w:rsidRDefault="000C4D9A" w:rsidP="00591061">
            <w:pPr>
              <w:pStyle w:val="Tableentry"/>
            </w:pPr>
            <w:r w:rsidRPr="00855791">
              <w:t>dct:isVersionOf</w:t>
            </w:r>
          </w:p>
          <w:p w14:paraId="70375B48" w14:textId="77777777" w:rsidR="000C4D9A" w:rsidRPr="00855791" w:rsidRDefault="000C4D9A" w:rsidP="00591061">
            <w:pPr>
              <w:pStyle w:val="Tableentry"/>
            </w:pPr>
            <w:r w:rsidRPr="00855791">
              <w:t>dct:identifier</w:t>
            </w:r>
          </w:p>
          <w:p w14:paraId="16B5CCC6" w14:textId="77777777" w:rsidR="000C4D9A" w:rsidRPr="00855791" w:rsidRDefault="000C4D9A" w:rsidP="00591061">
            <w:pPr>
              <w:pStyle w:val="Tableentry"/>
            </w:pPr>
            <w:r w:rsidRPr="00855791">
              <w:t>dct:issued</w:t>
            </w:r>
          </w:p>
          <w:p w14:paraId="577D85E5" w14:textId="77777777" w:rsidR="000C4D9A" w:rsidRPr="00855791" w:rsidRDefault="000C4D9A" w:rsidP="00591061">
            <w:pPr>
              <w:pStyle w:val="Tableentry"/>
            </w:pPr>
            <w:r w:rsidRPr="00855791">
              <w:t>dct:language</w:t>
            </w:r>
          </w:p>
          <w:p w14:paraId="0586845A" w14:textId="77777777" w:rsidR="000C4D9A" w:rsidRPr="00855791" w:rsidRDefault="000C4D9A" w:rsidP="00591061">
            <w:pPr>
              <w:pStyle w:val="Tableentry"/>
            </w:pPr>
            <w:r w:rsidRPr="00855791">
              <w:t>dct:modified</w:t>
            </w:r>
          </w:p>
          <w:p w14:paraId="1490223A" w14:textId="77777777" w:rsidR="000C4D9A" w:rsidRPr="00DF3368" w:rsidRDefault="000C4D9A" w:rsidP="00591061">
            <w:pPr>
              <w:pStyle w:val="Tableentry"/>
              <w:rPr>
                <w:lang w:val="fr-BE"/>
              </w:rPr>
            </w:pPr>
            <w:r w:rsidRPr="00DF3368">
              <w:rPr>
                <w:lang w:val="fr-BE"/>
              </w:rPr>
              <w:t>dct:provenance</w:t>
            </w:r>
          </w:p>
          <w:p w14:paraId="787DC104" w14:textId="77777777" w:rsidR="000C4D9A" w:rsidRPr="00DF3368" w:rsidRDefault="000C4D9A" w:rsidP="00591061">
            <w:pPr>
              <w:pStyle w:val="Tableentry"/>
              <w:rPr>
                <w:lang w:val="fr-BE"/>
              </w:rPr>
            </w:pPr>
            <w:r w:rsidRPr="00DF3368">
              <w:rPr>
                <w:lang w:val="fr-BE"/>
              </w:rPr>
              <w:t>dct:relation</w:t>
            </w:r>
          </w:p>
          <w:p w14:paraId="0B62AE44" w14:textId="77777777" w:rsidR="000C4D9A" w:rsidRPr="00DF3368" w:rsidRDefault="000C4D9A" w:rsidP="00591061">
            <w:pPr>
              <w:pStyle w:val="Tableentry"/>
              <w:rPr>
                <w:lang w:val="fr-BE"/>
              </w:rPr>
            </w:pPr>
            <w:r w:rsidRPr="00DF3368">
              <w:rPr>
                <w:lang w:val="fr-BE"/>
              </w:rPr>
              <w:t>dct:source</w:t>
            </w:r>
          </w:p>
          <w:p w14:paraId="63C42B43" w14:textId="77777777" w:rsidR="000C4D9A" w:rsidRPr="00855791" w:rsidRDefault="000C4D9A" w:rsidP="00591061">
            <w:pPr>
              <w:pStyle w:val="Tableentry"/>
            </w:pPr>
            <w:r w:rsidRPr="00855791">
              <w:t>dct:spatial</w:t>
            </w:r>
          </w:p>
          <w:p w14:paraId="77BC8AE5" w14:textId="77777777" w:rsidR="000C4D9A" w:rsidRPr="00855791" w:rsidRDefault="000C4D9A" w:rsidP="00591061">
            <w:pPr>
              <w:pStyle w:val="Tableentry"/>
            </w:pPr>
            <w:r w:rsidRPr="00855791">
              <w:t>dct:temporal</w:t>
            </w:r>
          </w:p>
          <w:p w14:paraId="17296011" w14:textId="77777777" w:rsidR="000C4D9A" w:rsidRPr="00855791" w:rsidRDefault="000C4D9A" w:rsidP="00591061">
            <w:pPr>
              <w:pStyle w:val="Tableentry"/>
            </w:pPr>
            <w:r w:rsidRPr="00855791">
              <w:t>dct:type</w:t>
            </w:r>
          </w:p>
          <w:p w14:paraId="29571CCE" w14:textId="77777777" w:rsidR="000C4D9A" w:rsidRPr="00855791" w:rsidRDefault="000C4D9A" w:rsidP="00591061">
            <w:pPr>
              <w:pStyle w:val="Tableentry"/>
            </w:pPr>
            <w:r w:rsidRPr="00855791">
              <w:t>foaf:page</w:t>
            </w:r>
          </w:p>
          <w:p w14:paraId="0DF8E042" w14:textId="77777777" w:rsidR="000C4D9A" w:rsidRPr="00855791" w:rsidRDefault="000C4D9A" w:rsidP="00591061">
            <w:pPr>
              <w:pStyle w:val="Tableentry"/>
            </w:pPr>
            <w:r w:rsidRPr="00855791">
              <w:t>owl:versionInfo</w:t>
            </w:r>
          </w:p>
        </w:tc>
      </w:tr>
      <w:tr w:rsidR="000C4D9A" w:rsidRPr="00855791" w14:paraId="183288E8" w14:textId="77777777" w:rsidTr="00591061">
        <w:tc>
          <w:tcPr>
            <w:tcW w:w="1986" w:type="dxa"/>
            <w:vAlign w:val="top"/>
          </w:tcPr>
          <w:p w14:paraId="22EC6A29" w14:textId="77777777" w:rsidR="000C4D9A" w:rsidRPr="00855791" w:rsidRDefault="000C4D9A" w:rsidP="00591061">
            <w:pPr>
              <w:pStyle w:val="Tableentry"/>
            </w:pPr>
            <w:r w:rsidRPr="00855791">
              <w:t>Distribution</w:t>
            </w:r>
          </w:p>
        </w:tc>
        <w:tc>
          <w:tcPr>
            <w:tcW w:w="1984" w:type="dxa"/>
            <w:vAlign w:val="top"/>
          </w:tcPr>
          <w:p w14:paraId="62B15F04" w14:textId="77777777" w:rsidR="000C4D9A" w:rsidRPr="00855791" w:rsidRDefault="000C4D9A" w:rsidP="00591061">
            <w:pPr>
              <w:pStyle w:val="Tableentry"/>
            </w:pPr>
            <w:r w:rsidRPr="00855791">
              <w:t>dcat:Distribution</w:t>
            </w:r>
          </w:p>
        </w:tc>
        <w:tc>
          <w:tcPr>
            <w:tcW w:w="1701" w:type="dxa"/>
            <w:vAlign w:val="top"/>
          </w:tcPr>
          <w:p w14:paraId="4996F82A" w14:textId="77777777" w:rsidR="000C4D9A" w:rsidRPr="00855791" w:rsidRDefault="000C4D9A" w:rsidP="00591061">
            <w:pPr>
              <w:pStyle w:val="Tableentry"/>
            </w:pPr>
            <w:r w:rsidRPr="00855791">
              <w:t>dcat:accessURL</w:t>
            </w:r>
          </w:p>
        </w:tc>
        <w:tc>
          <w:tcPr>
            <w:tcW w:w="1843" w:type="dxa"/>
            <w:vAlign w:val="top"/>
          </w:tcPr>
          <w:p w14:paraId="3FBB49AF" w14:textId="77777777" w:rsidR="000C4D9A" w:rsidRPr="00B76B72" w:rsidRDefault="000C4D9A" w:rsidP="00591061">
            <w:pPr>
              <w:pStyle w:val="Tableentry"/>
              <w:rPr>
                <w:lang w:val="fr-FR"/>
              </w:rPr>
            </w:pPr>
            <w:r w:rsidRPr="00B76B72">
              <w:rPr>
                <w:lang w:val="fr-FR"/>
              </w:rPr>
              <w:t xml:space="preserve">dct:description </w:t>
            </w:r>
          </w:p>
          <w:p w14:paraId="0F06A408" w14:textId="77777777" w:rsidR="000C4D9A" w:rsidRPr="00B76B72" w:rsidRDefault="000C4D9A" w:rsidP="00591061">
            <w:pPr>
              <w:pStyle w:val="Tableentry"/>
              <w:rPr>
                <w:lang w:val="fr-FR"/>
              </w:rPr>
            </w:pPr>
            <w:r w:rsidRPr="00B76B72">
              <w:rPr>
                <w:lang w:val="fr-FR"/>
              </w:rPr>
              <w:t xml:space="preserve">dct:format </w:t>
            </w:r>
          </w:p>
          <w:p w14:paraId="0CCF7823" w14:textId="77777777" w:rsidR="000C4D9A" w:rsidRPr="00B76B72" w:rsidRDefault="000C4D9A" w:rsidP="00591061">
            <w:pPr>
              <w:pStyle w:val="Tableentry"/>
              <w:rPr>
                <w:lang w:val="fr-FR"/>
              </w:rPr>
            </w:pPr>
            <w:r w:rsidRPr="00B76B72">
              <w:rPr>
                <w:lang w:val="fr-FR"/>
              </w:rPr>
              <w:t>dct:license</w:t>
            </w:r>
          </w:p>
        </w:tc>
        <w:tc>
          <w:tcPr>
            <w:tcW w:w="1843" w:type="dxa"/>
            <w:vAlign w:val="top"/>
          </w:tcPr>
          <w:p w14:paraId="0E409728" w14:textId="77777777" w:rsidR="000C4D9A" w:rsidRPr="00DF3368" w:rsidRDefault="000C4D9A" w:rsidP="00591061">
            <w:pPr>
              <w:pStyle w:val="Tableentry"/>
              <w:rPr>
                <w:lang w:val="fr-FR"/>
              </w:rPr>
            </w:pPr>
            <w:r w:rsidRPr="00DF3368">
              <w:rPr>
                <w:lang w:val="fr-FR"/>
              </w:rPr>
              <w:t>adms:status</w:t>
            </w:r>
          </w:p>
          <w:p w14:paraId="5EF39519" w14:textId="77777777" w:rsidR="000C4D9A" w:rsidRPr="00DF3368" w:rsidRDefault="000C4D9A" w:rsidP="00591061">
            <w:pPr>
              <w:pStyle w:val="Tableentry"/>
              <w:rPr>
                <w:lang w:val="fr-FR"/>
              </w:rPr>
            </w:pPr>
            <w:r w:rsidRPr="00DF3368">
              <w:rPr>
                <w:lang w:val="fr-FR"/>
              </w:rPr>
              <w:t>dcat:byteSize</w:t>
            </w:r>
          </w:p>
          <w:p w14:paraId="41ABC96E" w14:textId="77777777" w:rsidR="000C4D9A" w:rsidRPr="00DF3368" w:rsidRDefault="000C4D9A" w:rsidP="00591061">
            <w:pPr>
              <w:pStyle w:val="Tableentry"/>
              <w:rPr>
                <w:lang w:val="fr-FR"/>
              </w:rPr>
            </w:pPr>
            <w:r w:rsidRPr="00DF3368">
              <w:rPr>
                <w:lang w:val="fr-FR"/>
              </w:rPr>
              <w:t>dcat:downloadURL</w:t>
            </w:r>
          </w:p>
          <w:p w14:paraId="765B69A2" w14:textId="77777777" w:rsidR="000C4D9A" w:rsidRPr="00855791" w:rsidRDefault="000C4D9A" w:rsidP="00591061">
            <w:pPr>
              <w:pStyle w:val="Tableentry"/>
            </w:pPr>
            <w:r w:rsidRPr="00855791">
              <w:t>dcat:mediaType</w:t>
            </w:r>
          </w:p>
          <w:p w14:paraId="2BF0628A" w14:textId="77777777" w:rsidR="000C4D9A" w:rsidRPr="00855791" w:rsidRDefault="000C4D9A" w:rsidP="00591061">
            <w:pPr>
              <w:pStyle w:val="Tableentry"/>
            </w:pPr>
            <w:r w:rsidRPr="00855791">
              <w:t>dct:conformsTo</w:t>
            </w:r>
          </w:p>
          <w:p w14:paraId="4001172F" w14:textId="77777777" w:rsidR="000C4D9A" w:rsidRPr="00855791" w:rsidRDefault="000C4D9A" w:rsidP="00591061">
            <w:pPr>
              <w:pStyle w:val="Tableentry"/>
            </w:pPr>
            <w:r w:rsidRPr="00855791">
              <w:t>dct:issued</w:t>
            </w:r>
          </w:p>
          <w:p w14:paraId="04E331C1" w14:textId="77777777" w:rsidR="000C4D9A" w:rsidRPr="00855791" w:rsidRDefault="000C4D9A" w:rsidP="00591061">
            <w:pPr>
              <w:pStyle w:val="Tableentry"/>
            </w:pPr>
            <w:r w:rsidRPr="00855791">
              <w:t xml:space="preserve">dct:language </w:t>
            </w:r>
          </w:p>
          <w:p w14:paraId="1AF87E20" w14:textId="77777777" w:rsidR="000C4D9A" w:rsidRPr="00855791" w:rsidRDefault="000C4D9A" w:rsidP="00591061">
            <w:pPr>
              <w:pStyle w:val="Tableentry"/>
            </w:pPr>
            <w:r w:rsidRPr="00855791">
              <w:t>dct:modified</w:t>
            </w:r>
          </w:p>
          <w:p w14:paraId="4A0B5044" w14:textId="77777777" w:rsidR="000C4D9A" w:rsidRPr="00855791" w:rsidRDefault="000C4D9A" w:rsidP="00591061">
            <w:pPr>
              <w:pStyle w:val="Tableentry"/>
            </w:pPr>
            <w:r w:rsidRPr="00855791">
              <w:t>dct:rights</w:t>
            </w:r>
          </w:p>
          <w:p w14:paraId="2F1314D9" w14:textId="77777777" w:rsidR="000C4D9A" w:rsidRPr="00855791" w:rsidRDefault="000C4D9A" w:rsidP="00591061">
            <w:pPr>
              <w:pStyle w:val="Tableentry"/>
            </w:pPr>
            <w:r w:rsidRPr="00855791">
              <w:t>dct:title</w:t>
            </w:r>
          </w:p>
          <w:p w14:paraId="0A13A200" w14:textId="77777777" w:rsidR="000C4D9A" w:rsidRPr="00855791" w:rsidRDefault="000C4D9A" w:rsidP="00591061">
            <w:pPr>
              <w:pStyle w:val="Tableentry"/>
            </w:pPr>
            <w:r w:rsidRPr="00855791">
              <w:t>foaf:page</w:t>
            </w:r>
          </w:p>
          <w:p w14:paraId="2E3A9352" w14:textId="77777777" w:rsidR="000C4D9A" w:rsidRPr="00855791" w:rsidRDefault="000C4D9A" w:rsidP="00591061">
            <w:pPr>
              <w:pStyle w:val="Tableentry"/>
            </w:pPr>
            <w:r w:rsidRPr="00855791">
              <w:t>spdx:checksum</w:t>
            </w:r>
          </w:p>
        </w:tc>
      </w:tr>
      <w:tr w:rsidR="000C4D9A" w:rsidRPr="00855791" w14:paraId="5C2D1E6A" w14:textId="77777777" w:rsidTr="00591061">
        <w:tc>
          <w:tcPr>
            <w:tcW w:w="1986" w:type="dxa"/>
            <w:vAlign w:val="top"/>
          </w:tcPr>
          <w:p w14:paraId="65BAF722" w14:textId="77777777" w:rsidR="000C4D9A" w:rsidRPr="00855791" w:rsidRDefault="000C4D9A" w:rsidP="00591061">
            <w:pPr>
              <w:pStyle w:val="Tableentry"/>
            </w:pPr>
            <w:r w:rsidRPr="00855791">
              <w:t>Document</w:t>
            </w:r>
          </w:p>
        </w:tc>
        <w:tc>
          <w:tcPr>
            <w:tcW w:w="1984" w:type="dxa"/>
            <w:vAlign w:val="top"/>
          </w:tcPr>
          <w:p w14:paraId="50A7BECC" w14:textId="77777777" w:rsidR="000C4D9A" w:rsidRPr="00855791" w:rsidRDefault="000C4D9A" w:rsidP="00591061">
            <w:pPr>
              <w:pStyle w:val="Tableentry"/>
            </w:pPr>
            <w:r w:rsidRPr="00855791">
              <w:t>foaf:Document</w:t>
            </w:r>
          </w:p>
        </w:tc>
        <w:tc>
          <w:tcPr>
            <w:tcW w:w="1701" w:type="dxa"/>
            <w:vAlign w:val="top"/>
          </w:tcPr>
          <w:p w14:paraId="4E4F8415" w14:textId="77777777" w:rsidR="000C4D9A" w:rsidRPr="00855791" w:rsidRDefault="000C4D9A" w:rsidP="00591061">
            <w:pPr>
              <w:pStyle w:val="Tableentry"/>
            </w:pPr>
          </w:p>
        </w:tc>
        <w:tc>
          <w:tcPr>
            <w:tcW w:w="1843" w:type="dxa"/>
            <w:vAlign w:val="top"/>
          </w:tcPr>
          <w:p w14:paraId="5B8AE9A7" w14:textId="77777777" w:rsidR="000C4D9A" w:rsidRPr="00855791" w:rsidRDefault="000C4D9A" w:rsidP="00591061">
            <w:pPr>
              <w:pStyle w:val="Tableentry"/>
            </w:pPr>
          </w:p>
        </w:tc>
        <w:tc>
          <w:tcPr>
            <w:tcW w:w="1843" w:type="dxa"/>
            <w:vAlign w:val="top"/>
          </w:tcPr>
          <w:p w14:paraId="7B328534" w14:textId="77777777" w:rsidR="000C4D9A" w:rsidRPr="00855791" w:rsidRDefault="000C4D9A" w:rsidP="00591061">
            <w:pPr>
              <w:pStyle w:val="Tableentry"/>
            </w:pPr>
          </w:p>
        </w:tc>
      </w:tr>
      <w:tr w:rsidR="000C4D9A" w:rsidRPr="00855791" w14:paraId="03D61132" w14:textId="77777777" w:rsidTr="00591061">
        <w:tc>
          <w:tcPr>
            <w:tcW w:w="1986" w:type="dxa"/>
            <w:vAlign w:val="top"/>
          </w:tcPr>
          <w:p w14:paraId="49F4B288" w14:textId="77777777" w:rsidR="000C4D9A" w:rsidRPr="00855791" w:rsidRDefault="000C4D9A" w:rsidP="00591061">
            <w:pPr>
              <w:pStyle w:val="Tableentry"/>
            </w:pPr>
            <w:r w:rsidRPr="00855791">
              <w:t>Frequency</w:t>
            </w:r>
          </w:p>
        </w:tc>
        <w:tc>
          <w:tcPr>
            <w:tcW w:w="1984" w:type="dxa"/>
            <w:vAlign w:val="top"/>
          </w:tcPr>
          <w:p w14:paraId="4B71E612" w14:textId="77777777" w:rsidR="000C4D9A" w:rsidRPr="00855791" w:rsidRDefault="000C4D9A" w:rsidP="00591061">
            <w:pPr>
              <w:pStyle w:val="Tableentry"/>
            </w:pPr>
            <w:r w:rsidRPr="00855791">
              <w:t>dct:Frequency</w:t>
            </w:r>
          </w:p>
        </w:tc>
        <w:tc>
          <w:tcPr>
            <w:tcW w:w="1701" w:type="dxa"/>
            <w:vAlign w:val="top"/>
          </w:tcPr>
          <w:p w14:paraId="6B941222" w14:textId="77777777" w:rsidR="000C4D9A" w:rsidRPr="00855791" w:rsidRDefault="000C4D9A" w:rsidP="00591061">
            <w:pPr>
              <w:pStyle w:val="Tableentry"/>
            </w:pPr>
          </w:p>
        </w:tc>
        <w:tc>
          <w:tcPr>
            <w:tcW w:w="1843" w:type="dxa"/>
            <w:vAlign w:val="top"/>
          </w:tcPr>
          <w:p w14:paraId="2A889B23" w14:textId="77777777" w:rsidR="000C4D9A" w:rsidRPr="00855791" w:rsidRDefault="000C4D9A" w:rsidP="00591061">
            <w:pPr>
              <w:pStyle w:val="Tableentry"/>
            </w:pPr>
          </w:p>
        </w:tc>
        <w:tc>
          <w:tcPr>
            <w:tcW w:w="1843" w:type="dxa"/>
            <w:vAlign w:val="top"/>
          </w:tcPr>
          <w:p w14:paraId="55B4600F" w14:textId="77777777" w:rsidR="000C4D9A" w:rsidRPr="00855791" w:rsidRDefault="000C4D9A" w:rsidP="00591061">
            <w:pPr>
              <w:pStyle w:val="Tableentry"/>
            </w:pPr>
          </w:p>
        </w:tc>
      </w:tr>
      <w:tr w:rsidR="000C4D9A" w:rsidRPr="00855791" w14:paraId="4091F1BF" w14:textId="77777777" w:rsidTr="00591061">
        <w:tc>
          <w:tcPr>
            <w:tcW w:w="1986" w:type="dxa"/>
            <w:vAlign w:val="top"/>
          </w:tcPr>
          <w:p w14:paraId="465E544D" w14:textId="77777777" w:rsidR="000C4D9A" w:rsidRPr="00855791" w:rsidRDefault="000C4D9A" w:rsidP="00591061">
            <w:pPr>
              <w:pStyle w:val="Tableentry"/>
            </w:pPr>
            <w:r w:rsidRPr="00855791">
              <w:t>Identifier</w:t>
            </w:r>
          </w:p>
        </w:tc>
        <w:tc>
          <w:tcPr>
            <w:tcW w:w="1984" w:type="dxa"/>
            <w:vAlign w:val="top"/>
          </w:tcPr>
          <w:p w14:paraId="2BD4DD19" w14:textId="77777777" w:rsidR="000C4D9A" w:rsidRPr="00855791" w:rsidRDefault="000C4D9A" w:rsidP="00591061">
            <w:pPr>
              <w:pStyle w:val="Tableentry"/>
            </w:pPr>
            <w:r w:rsidRPr="00855791">
              <w:t>adms:Identifier</w:t>
            </w:r>
          </w:p>
        </w:tc>
        <w:tc>
          <w:tcPr>
            <w:tcW w:w="1701" w:type="dxa"/>
            <w:vAlign w:val="top"/>
          </w:tcPr>
          <w:p w14:paraId="2032DABB" w14:textId="77777777" w:rsidR="000C4D9A" w:rsidRPr="00855791" w:rsidRDefault="000C4D9A" w:rsidP="00591061">
            <w:pPr>
              <w:pStyle w:val="Tableentry"/>
            </w:pPr>
            <w:r w:rsidRPr="00855791">
              <w:t>skos:notation</w:t>
            </w:r>
          </w:p>
        </w:tc>
        <w:tc>
          <w:tcPr>
            <w:tcW w:w="1843" w:type="dxa"/>
            <w:vAlign w:val="top"/>
          </w:tcPr>
          <w:p w14:paraId="59FDF8D2" w14:textId="77777777" w:rsidR="000C4D9A" w:rsidRPr="00855791" w:rsidRDefault="000C4D9A" w:rsidP="00591061">
            <w:pPr>
              <w:pStyle w:val="Tableentry"/>
            </w:pPr>
          </w:p>
        </w:tc>
        <w:tc>
          <w:tcPr>
            <w:tcW w:w="1843" w:type="dxa"/>
            <w:vAlign w:val="top"/>
          </w:tcPr>
          <w:p w14:paraId="7F3F75AA" w14:textId="77777777" w:rsidR="000C4D9A" w:rsidRPr="00855791" w:rsidRDefault="000C4D9A" w:rsidP="00591061">
            <w:pPr>
              <w:pStyle w:val="Tableentry"/>
            </w:pPr>
          </w:p>
        </w:tc>
      </w:tr>
      <w:tr w:rsidR="000C4D9A" w:rsidRPr="00855791" w14:paraId="5CD21745" w14:textId="77777777" w:rsidTr="00591061">
        <w:tc>
          <w:tcPr>
            <w:tcW w:w="1986" w:type="dxa"/>
            <w:vAlign w:val="top"/>
          </w:tcPr>
          <w:p w14:paraId="39F3F0F2" w14:textId="77777777" w:rsidR="000C4D9A" w:rsidRPr="00855791" w:rsidRDefault="000C4D9A" w:rsidP="00591061">
            <w:pPr>
              <w:pStyle w:val="Tableentry"/>
            </w:pPr>
            <w:r w:rsidRPr="00855791">
              <w:t>Kind</w:t>
            </w:r>
          </w:p>
        </w:tc>
        <w:tc>
          <w:tcPr>
            <w:tcW w:w="1984" w:type="dxa"/>
            <w:vAlign w:val="top"/>
          </w:tcPr>
          <w:p w14:paraId="5E6F5578" w14:textId="77777777" w:rsidR="000C4D9A" w:rsidRPr="00855791" w:rsidRDefault="000C4D9A" w:rsidP="00591061">
            <w:pPr>
              <w:pStyle w:val="Tableentry"/>
            </w:pPr>
            <w:r w:rsidRPr="00855791">
              <w:t>vcard:Kind</w:t>
            </w:r>
          </w:p>
        </w:tc>
        <w:tc>
          <w:tcPr>
            <w:tcW w:w="1701" w:type="dxa"/>
            <w:vAlign w:val="top"/>
          </w:tcPr>
          <w:p w14:paraId="702EC976" w14:textId="77777777" w:rsidR="000C4D9A" w:rsidRPr="00855791" w:rsidRDefault="000C4D9A" w:rsidP="00591061">
            <w:pPr>
              <w:pStyle w:val="Tableentry"/>
            </w:pPr>
          </w:p>
        </w:tc>
        <w:tc>
          <w:tcPr>
            <w:tcW w:w="1843" w:type="dxa"/>
            <w:vAlign w:val="top"/>
          </w:tcPr>
          <w:p w14:paraId="4DF3B126" w14:textId="77777777" w:rsidR="000C4D9A" w:rsidRPr="00855791" w:rsidRDefault="000C4D9A" w:rsidP="00591061">
            <w:pPr>
              <w:pStyle w:val="Tableentry"/>
            </w:pPr>
          </w:p>
        </w:tc>
        <w:tc>
          <w:tcPr>
            <w:tcW w:w="1843" w:type="dxa"/>
            <w:vAlign w:val="top"/>
          </w:tcPr>
          <w:p w14:paraId="18DFCD42" w14:textId="77777777" w:rsidR="000C4D9A" w:rsidRPr="00855791" w:rsidRDefault="000C4D9A" w:rsidP="00591061">
            <w:pPr>
              <w:pStyle w:val="Tableentry"/>
            </w:pPr>
          </w:p>
        </w:tc>
      </w:tr>
      <w:tr w:rsidR="000C4D9A" w:rsidRPr="00855791" w14:paraId="57032CD2" w14:textId="77777777" w:rsidTr="00591061">
        <w:tc>
          <w:tcPr>
            <w:tcW w:w="1986" w:type="dxa"/>
            <w:vAlign w:val="top"/>
          </w:tcPr>
          <w:p w14:paraId="02D3980C" w14:textId="77777777" w:rsidR="000C4D9A" w:rsidRPr="00855791" w:rsidRDefault="000C4D9A" w:rsidP="00591061">
            <w:pPr>
              <w:pStyle w:val="Tableentry"/>
            </w:pPr>
            <w:r w:rsidRPr="00855791">
              <w:t>Licence Document</w:t>
            </w:r>
          </w:p>
        </w:tc>
        <w:tc>
          <w:tcPr>
            <w:tcW w:w="1984" w:type="dxa"/>
            <w:vAlign w:val="top"/>
          </w:tcPr>
          <w:p w14:paraId="0A7CC002" w14:textId="77777777" w:rsidR="000C4D9A" w:rsidRPr="00855791" w:rsidRDefault="000C4D9A" w:rsidP="00591061">
            <w:pPr>
              <w:pStyle w:val="Tableentry"/>
            </w:pPr>
            <w:r w:rsidRPr="00855791">
              <w:t>dct:LicenseDocument</w:t>
            </w:r>
          </w:p>
        </w:tc>
        <w:tc>
          <w:tcPr>
            <w:tcW w:w="1701" w:type="dxa"/>
            <w:vAlign w:val="top"/>
          </w:tcPr>
          <w:p w14:paraId="6EDEB051" w14:textId="77777777" w:rsidR="000C4D9A" w:rsidRPr="00855791" w:rsidRDefault="000C4D9A" w:rsidP="00591061">
            <w:pPr>
              <w:pStyle w:val="Tableentry"/>
            </w:pPr>
            <w:r w:rsidRPr="00855791">
              <w:t>dct:type</w:t>
            </w:r>
          </w:p>
        </w:tc>
        <w:tc>
          <w:tcPr>
            <w:tcW w:w="1843" w:type="dxa"/>
            <w:vAlign w:val="top"/>
          </w:tcPr>
          <w:p w14:paraId="701F0EF8" w14:textId="77777777" w:rsidR="000C4D9A" w:rsidRPr="00855791" w:rsidRDefault="000C4D9A" w:rsidP="00591061">
            <w:pPr>
              <w:pStyle w:val="Tableentry"/>
            </w:pPr>
          </w:p>
        </w:tc>
        <w:tc>
          <w:tcPr>
            <w:tcW w:w="1843" w:type="dxa"/>
            <w:vAlign w:val="top"/>
          </w:tcPr>
          <w:p w14:paraId="728E453D" w14:textId="77777777" w:rsidR="000C4D9A" w:rsidRPr="00855791" w:rsidRDefault="000C4D9A" w:rsidP="00591061">
            <w:pPr>
              <w:pStyle w:val="Tableentry"/>
            </w:pPr>
          </w:p>
        </w:tc>
      </w:tr>
      <w:tr w:rsidR="000C4D9A" w:rsidRPr="00855791" w14:paraId="14F87FA1" w14:textId="77777777" w:rsidTr="00591061">
        <w:tc>
          <w:tcPr>
            <w:tcW w:w="1986" w:type="dxa"/>
            <w:vAlign w:val="top"/>
          </w:tcPr>
          <w:p w14:paraId="2FDB5147" w14:textId="77777777" w:rsidR="000C4D9A" w:rsidRPr="00855791" w:rsidRDefault="000C4D9A" w:rsidP="00591061">
            <w:pPr>
              <w:pStyle w:val="Tableentry"/>
            </w:pPr>
            <w:r w:rsidRPr="00855791">
              <w:t>Licence Type</w:t>
            </w:r>
          </w:p>
        </w:tc>
        <w:tc>
          <w:tcPr>
            <w:tcW w:w="1984" w:type="dxa"/>
            <w:vAlign w:val="top"/>
          </w:tcPr>
          <w:p w14:paraId="0BC9D43B" w14:textId="77777777" w:rsidR="000C4D9A" w:rsidRPr="00855791" w:rsidRDefault="000C4D9A" w:rsidP="00591061">
            <w:pPr>
              <w:pStyle w:val="Tableentry"/>
            </w:pPr>
            <w:r w:rsidRPr="00855791">
              <w:t>skos:Concept</w:t>
            </w:r>
          </w:p>
        </w:tc>
        <w:tc>
          <w:tcPr>
            <w:tcW w:w="1701" w:type="dxa"/>
            <w:vAlign w:val="top"/>
          </w:tcPr>
          <w:p w14:paraId="58DFA131" w14:textId="77777777" w:rsidR="000C4D9A" w:rsidRPr="00855791" w:rsidRDefault="000C4D9A" w:rsidP="00591061">
            <w:pPr>
              <w:pStyle w:val="Tableentry"/>
            </w:pPr>
          </w:p>
        </w:tc>
        <w:tc>
          <w:tcPr>
            <w:tcW w:w="1843" w:type="dxa"/>
            <w:vAlign w:val="top"/>
          </w:tcPr>
          <w:p w14:paraId="1637B2C4" w14:textId="77777777" w:rsidR="000C4D9A" w:rsidRPr="00855791" w:rsidRDefault="000C4D9A" w:rsidP="00591061">
            <w:pPr>
              <w:pStyle w:val="Tableentry"/>
            </w:pPr>
          </w:p>
        </w:tc>
        <w:tc>
          <w:tcPr>
            <w:tcW w:w="1843" w:type="dxa"/>
            <w:vAlign w:val="top"/>
          </w:tcPr>
          <w:p w14:paraId="71D1B422" w14:textId="77777777" w:rsidR="000C4D9A" w:rsidRPr="00855791" w:rsidRDefault="000C4D9A" w:rsidP="00591061">
            <w:pPr>
              <w:pStyle w:val="Tableentry"/>
            </w:pPr>
          </w:p>
        </w:tc>
      </w:tr>
      <w:tr w:rsidR="000C4D9A" w:rsidRPr="00855791" w14:paraId="31635886" w14:textId="77777777" w:rsidTr="00591061">
        <w:tc>
          <w:tcPr>
            <w:tcW w:w="1986" w:type="dxa"/>
            <w:vAlign w:val="top"/>
          </w:tcPr>
          <w:p w14:paraId="1C44FFF5" w14:textId="77777777" w:rsidR="000C4D9A" w:rsidRPr="00855791" w:rsidRDefault="000C4D9A" w:rsidP="00591061">
            <w:pPr>
              <w:pStyle w:val="Tableentry"/>
            </w:pPr>
            <w:r w:rsidRPr="00855791">
              <w:t>Linguistic System</w:t>
            </w:r>
          </w:p>
        </w:tc>
        <w:tc>
          <w:tcPr>
            <w:tcW w:w="1984" w:type="dxa"/>
            <w:vAlign w:val="top"/>
          </w:tcPr>
          <w:p w14:paraId="1E1C23E3" w14:textId="77777777" w:rsidR="000C4D9A" w:rsidRPr="00855791" w:rsidRDefault="000C4D9A" w:rsidP="00591061">
            <w:pPr>
              <w:pStyle w:val="Tableentry"/>
            </w:pPr>
            <w:r w:rsidRPr="00855791">
              <w:t>dct:LinguisticSystem</w:t>
            </w:r>
          </w:p>
        </w:tc>
        <w:tc>
          <w:tcPr>
            <w:tcW w:w="1701" w:type="dxa"/>
            <w:vAlign w:val="top"/>
          </w:tcPr>
          <w:p w14:paraId="389972B0" w14:textId="77777777" w:rsidR="000C4D9A" w:rsidRPr="00855791" w:rsidRDefault="000C4D9A" w:rsidP="00591061">
            <w:pPr>
              <w:pStyle w:val="Tableentry"/>
            </w:pPr>
          </w:p>
        </w:tc>
        <w:tc>
          <w:tcPr>
            <w:tcW w:w="1843" w:type="dxa"/>
            <w:vAlign w:val="top"/>
          </w:tcPr>
          <w:p w14:paraId="71D19EC1" w14:textId="77777777" w:rsidR="000C4D9A" w:rsidRPr="00855791" w:rsidRDefault="000C4D9A" w:rsidP="00591061">
            <w:pPr>
              <w:pStyle w:val="Tableentry"/>
            </w:pPr>
          </w:p>
        </w:tc>
        <w:tc>
          <w:tcPr>
            <w:tcW w:w="1843" w:type="dxa"/>
            <w:vAlign w:val="top"/>
          </w:tcPr>
          <w:p w14:paraId="11C443A2" w14:textId="77777777" w:rsidR="000C4D9A" w:rsidRPr="00855791" w:rsidRDefault="000C4D9A" w:rsidP="00591061">
            <w:pPr>
              <w:pStyle w:val="Tableentry"/>
            </w:pPr>
          </w:p>
        </w:tc>
      </w:tr>
      <w:tr w:rsidR="000C4D9A" w:rsidRPr="00855791" w14:paraId="09064848" w14:textId="77777777" w:rsidTr="00591061">
        <w:tc>
          <w:tcPr>
            <w:tcW w:w="1986" w:type="dxa"/>
            <w:vAlign w:val="top"/>
          </w:tcPr>
          <w:p w14:paraId="4B47C8C6" w14:textId="77777777" w:rsidR="000C4D9A" w:rsidRPr="00855791" w:rsidRDefault="000C4D9A" w:rsidP="00591061">
            <w:pPr>
              <w:pStyle w:val="Tableentry"/>
            </w:pPr>
            <w:r w:rsidRPr="00855791">
              <w:t>Literal</w:t>
            </w:r>
          </w:p>
        </w:tc>
        <w:tc>
          <w:tcPr>
            <w:tcW w:w="1984" w:type="dxa"/>
            <w:vAlign w:val="top"/>
          </w:tcPr>
          <w:p w14:paraId="1BEE2155" w14:textId="77777777" w:rsidR="000C4D9A" w:rsidRPr="00855791" w:rsidRDefault="000C4D9A" w:rsidP="00591061">
            <w:pPr>
              <w:pStyle w:val="Tableentry"/>
            </w:pPr>
            <w:r w:rsidRPr="00855791">
              <w:t>rdfs:Literal</w:t>
            </w:r>
          </w:p>
        </w:tc>
        <w:tc>
          <w:tcPr>
            <w:tcW w:w="1701" w:type="dxa"/>
            <w:vAlign w:val="top"/>
          </w:tcPr>
          <w:p w14:paraId="198185B6" w14:textId="77777777" w:rsidR="000C4D9A" w:rsidRPr="00855791" w:rsidRDefault="000C4D9A" w:rsidP="00591061">
            <w:pPr>
              <w:pStyle w:val="Tableentry"/>
            </w:pPr>
          </w:p>
        </w:tc>
        <w:tc>
          <w:tcPr>
            <w:tcW w:w="1843" w:type="dxa"/>
            <w:vAlign w:val="top"/>
          </w:tcPr>
          <w:p w14:paraId="18F343B4" w14:textId="77777777" w:rsidR="000C4D9A" w:rsidRPr="00855791" w:rsidRDefault="000C4D9A" w:rsidP="00591061">
            <w:pPr>
              <w:pStyle w:val="Tableentry"/>
            </w:pPr>
          </w:p>
        </w:tc>
        <w:tc>
          <w:tcPr>
            <w:tcW w:w="1843" w:type="dxa"/>
            <w:vAlign w:val="top"/>
          </w:tcPr>
          <w:p w14:paraId="477906CA" w14:textId="77777777" w:rsidR="000C4D9A" w:rsidRPr="00855791" w:rsidRDefault="000C4D9A" w:rsidP="00591061">
            <w:pPr>
              <w:pStyle w:val="Tableentry"/>
            </w:pPr>
          </w:p>
        </w:tc>
      </w:tr>
      <w:tr w:rsidR="000C4D9A" w:rsidRPr="00855791" w14:paraId="7B72589D" w14:textId="77777777" w:rsidTr="00591061">
        <w:tc>
          <w:tcPr>
            <w:tcW w:w="1986" w:type="dxa"/>
            <w:vAlign w:val="top"/>
          </w:tcPr>
          <w:p w14:paraId="510F9DEA" w14:textId="77777777" w:rsidR="000C4D9A" w:rsidRPr="00855791" w:rsidRDefault="000C4D9A" w:rsidP="00591061">
            <w:pPr>
              <w:pStyle w:val="Tableentry"/>
            </w:pPr>
            <w:r w:rsidRPr="00855791">
              <w:t>Location</w:t>
            </w:r>
          </w:p>
        </w:tc>
        <w:tc>
          <w:tcPr>
            <w:tcW w:w="1984" w:type="dxa"/>
            <w:vAlign w:val="top"/>
          </w:tcPr>
          <w:p w14:paraId="5F29F6D8" w14:textId="77777777" w:rsidR="000C4D9A" w:rsidRPr="00855791" w:rsidRDefault="000C4D9A" w:rsidP="00591061">
            <w:pPr>
              <w:pStyle w:val="Tableentry"/>
            </w:pPr>
            <w:r w:rsidRPr="00855791">
              <w:t>dct:Location</w:t>
            </w:r>
          </w:p>
        </w:tc>
        <w:tc>
          <w:tcPr>
            <w:tcW w:w="1701" w:type="dxa"/>
            <w:vAlign w:val="top"/>
          </w:tcPr>
          <w:p w14:paraId="67EF9854" w14:textId="77777777" w:rsidR="000C4D9A" w:rsidRPr="00855791" w:rsidRDefault="000C4D9A" w:rsidP="00591061">
            <w:pPr>
              <w:pStyle w:val="Tableentry"/>
            </w:pPr>
          </w:p>
        </w:tc>
        <w:tc>
          <w:tcPr>
            <w:tcW w:w="1843" w:type="dxa"/>
            <w:vAlign w:val="top"/>
          </w:tcPr>
          <w:p w14:paraId="6DB3C2E0" w14:textId="77777777" w:rsidR="000C4D9A" w:rsidRPr="00855791" w:rsidRDefault="000C4D9A" w:rsidP="00591061">
            <w:pPr>
              <w:pStyle w:val="Tableentry"/>
            </w:pPr>
          </w:p>
        </w:tc>
        <w:tc>
          <w:tcPr>
            <w:tcW w:w="1843" w:type="dxa"/>
            <w:vAlign w:val="top"/>
          </w:tcPr>
          <w:p w14:paraId="24480EF3" w14:textId="77777777" w:rsidR="000C4D9A" w:rsidRPr="00855791" w:rsidRDefault="000C4D9A" w:rsidP="00591061">
            <w:pPr>
              <w:pStyle w:val="Tableentry"/>
            </w:pPr>
          </w:p>
        </w:tc>
      </w:tr>
      <w:tr w:rsidR="000C4D9A" w:rsidRPr="00855791" w14:paraId="4FBB4807" w14:textId="77777777" w:rsidTr="00591061">
        <w:tc>
          <w:tcPr>
            <w:tcW w:w="1986" w:type="dxa"/>
            <w:vAlign w:val="top"/>
          </w:tcPr>
          <w:p w14:paraId="6CBE8528" w14:textId="77777777" w:rsidR="000C4D9A" w:rsidRPr="00855791" w:rsidRDefault="000C4D9A" w:rsidP="00591061">
            <w:pPr>
              <w:pStyle w:val="Tableentry"/>
            </w:pPr>
            <w:r w:rsidRPr="00855791">
              <w:t>Media Type or Extent</w:t>
            </w:r>
          </w:p>
        </w:tc>
        <w:tc>
          <w:tcPr>
            <w:tcW w:w="1984" w:type="dxa"/>
            <w:vAlign w:val="top"/>
          </w:tcPr>
          <w:p w14:paraId="64072EC3" w14:textId="77777777" w:rsidR="000C4D9A" w:rsidRPr="00855791" w:rsidRDefault="000C4D9A" w:rsidP="00591061">
            <w:pPr>
              <w:pStyle w:val="Tableentry"/>
            </w:pPr>
            <w:r w:rsidRPr="00855791">
              <w:t>dct:MediaTypeOrExtent</w:t>
            </w:r>
          </w:p>
        </w:tc>
        <w:tc>
          <w:tcPr>
            <w:tcW w:w="1701" w:type="dxa"/>
            <w:vAlign w:val="top"/>
          </w:tcPr>
          <w:p w14:paraId="0299E9F3" w14:textId="77777777" w:rsidR="000C4D9A" w:rsidRPr="00855791" w:rsidRDefault="000C4D9A" w:rsidP="00591061">
            <w:pPr>
              <w:pStyle w:val="Tableentry"/>
            </w:pPr>
          </w:p>
        </w:tc>
        <w:tc>
          <w:tcPr>
            <w:tcW w:w="1843" w:type="dxa"/>
            <w:vAlign w:val="top"/>
          </w:tcPr>
          <w:p w14:paraId="65B0D376" w14:textId="77777777" w:rsidR="000C4D9A" w:rsidRPr="00855791" w:rsidRDefault="000C4D9A" w:rsidP="00591061">
            <w:pPr>
              <w:pStyle w:val="Tableentry"/>
            </w:pPr>
          </w:p>
        </w:tc>
        <w:tc>
          <w:tcPr>
            <w:tcW w:w="1843" w:type="dxa"/>
            <w:vAlign w:val="top"/>
          </w:tcPr>
          <w:p w14:paraId="4BAD3AF3" w14:textId="77777777" w:rsidR="000C4D9A" w:rsidRPr="00855791" w:rsidRDefault="000C4D9A" w:rsidP="00591061">
            <w:pPr>
              <w:pStyle w:val="Tableentry"/>
            </w:pPr>
          </w:p>
        </w:tc>
      </w:tr>
      <w:tr w:rsidR="000C4D9A" w:rsidRPr="00855791" w14:paraId="715E8252" w14:textId="77777777" w:rsidTr="00591061">
        <w:tc>
          <w:tcPr>
            <w:tcW w:w="1986" w:type="dxa"/>
            <w:vAlign w:val="top"/>
          </w:tcPr>
          <w:p w14:paraId="5EC726E2" w14:textId="77777777" w:rsidR="000C4D9A" w:rsidRPr="00855791" w:rsidRDefault="000C4D9A" w:rsidP="00591061">
            <w:pPr>
              <w:pStyle w:val="Tableentry"/>
            </w:pPr>
            <w:r w:rsidRPr="00855791">
              <w:t>Period Of Time</w:t>
            </w:r>
          </w:p>
        </w:tc>
        <w:tc>
          <w:tcPr>
            <w:tcW w:w="1984" w:type="dxa"/>
            <w:vAlign w:val="top"/>
          </w:tcPr>
          <w:p w14:paraId="192B8CFD" w14:textId="77777777" w:rsidR="000C4D9A" w:rsidRPr="00855791" w:rsidRDefault="000C4D9A" w:rsidP="00591061">
            <w:pPr>
              <w:pStyle w:val="Tableentry"/>
            </w:pPr>
            <w:r w:rsidRPr="00855791">
              <w:t>dct:PeriodOfTime</w:t>
            </w:r>
          </w:p>
        </w:tc>
        <w:tc>
          <w:tcPr>
            <w:tcW w:w="1701" w:type="dxa"/>
            <w:vAlign w:val="top"/>
          </w:tcPr>
          <w:p w14:paraId="36CC7411" w14:textId="77777777" w:rsidR="000C4D9A" w:rsidRPr="00855791" w:rsidRDefault="000C4D9A" w:rsidP="00591061">
            <w:pPr>
              <w:pStyle w:val="Tableentry"/>
            </w:pPr>
          </w:p>
        </w:tc>
        <w:tc>
          <w:tcPr>
            <w:tcW w:w="1843" w:type="dxa"/>
            <w:vAlign w:val="top"/>
          </w:tcPr>
          <w:p w14:paraId="5C8D85D1" w14:textId="77777777" w:rsidR="000C4D9A" w:rsidRPr="00855791" w:rsidRDefault="000C4D9A" w:rsidP="00591061">
            <w:pPr>
              <w:pStyle w:val="Tableentry"/>
            </w:pPr>
          </w:p>
        </w:tc>
        <w:tc>
          <w:tcPr>
            <w:tcW w:w="1843" w:type="dxa"/>
            <w:vAlign w:val="top"/>
          </w:tcPr>
          <w:p w14:paraId="3C53945E" w14:textId="77777777" w:rsidR="000C4D9A" w:rsidRPr="00855791" w:rsidRDefault="000C4D9A" w:rsidP="00591061">
            <w:pPr>
              <w:pStyle w:val="Tableentry"/>
            </w:pPr>
            <w:r w:rsidRPr="00855791">
              <w:t xml:space="preserve">schema:startDate </w:t>
            </w:r>
          </w:p>
          <w:p w14:paraId="6D6FB423" w14:textId="77777777" w:rsidR="000C4D9A" w:rsidRPr="00855791" w:rsidRDefault="000C4D9A" w:rsidP="00591061">
            <w:pPr>
              <w:pStyle w:val="Tableentry"/>
            </w:pPr>
            <w:r w:rsidRPr="00855791">
              <w:t>schema:endDate</w:t>
            </w:r>
          </w:p>
        </w:tc>
      </w:tr>
      <w:tr w:rsidR="000C4D9A" w:rsidRPr="00855791" w14:paraId="49720928" w14:textId="77777777" w:rsidTr="00591061">
        <w:tc>
          <w:tcPr>
            <w:tcW w:w="1986" w:type="dxa"/>
            <w:vAlign w:val="top"/>
          </w:tcPr>
          <w:p w14:paraId="51BA7B4D" w14:textId="77777777" w:rsidR="000C4D9A" w:rsidRPr="00855791" w:rsidRDefault="000C4D9A" w:rsidP="00591061">
            <w:pPr>
              <w:pStyle w:val="Tableentry"/>
            </w:pPr>
            <w:r w:rsidRPr="00855791">
              <w:t>Publisher Type</w:t>
            </w:r>
          </w:p>
        </w:tc>
        <w:tc>
          <w:tcPr>
            <w:tcW w:w="1984" w:type="dxa"/>
            <w:vAlign w:val="top"/>
          </w:tcPr>
          <w:p w14:paraId="7A190805" w14:textId="77777777" w:rsidR="000C4D9A" w:rsidRPr="00855791" w:rsidRDefault="000C4D9A" w:rsidP="00591061">
            <w:pPr>
              <w:pStyle w:val="Tableentry"/>
            </w:pPr>
            <w:r w:rsidRPr="00855791">
              <w:t>skos:Concept</w:t>
            </w:r>
          </w:p>
        </w:tc>
        <w:tc>
          <w:tcPr>
            <w:tcW w:w="1701" w:type="dxa"/>
            <w:vAlign w:val="top"/>
          </w:tcPr>
          <w:p w14:paraId="2D5599DC" w14:textId="77777777" w:rsidR="000C4D9A" w:rsidRPr="00855791" w:rsidRDefault="000C4D9A" w:rsidP="00591061">
            <w:pPr>
              <w:pStyle w:val="Tableentry"/>
            </w:pPr>
          </w:p>
        </w:tc>
        <w:tc>
          <w:tcPr>
            <w:tcW w:w="1843" w:type="dxa"/>
            <w:vAlign w:val="top"/>
          </w:tcPr>
          <w:p w14:paraId="47FC5215" w14:textId="77777777" w:rsidR="000C4D9A" w:rsidRPr="00855791" w:rsidRDefault="000C4D9A" w:rsidP="00591061">
            <w:pPr>
              <w:pStyle w:val="Tableentry"/>
            </w:pPr>
          </w:p>
        </w:tc>
        <w:tc>
          <w:tcPr>
            <w:tcW w:w="1843" w:type="dxa"/>
            <w:vAlign w:val="top"/>
          </w:tcPr>
          <w:p w14:paraId="35E5BC35" w14:textId="77777777" w:rsidR="000C4D9A" w:rsidRPr="00855791" w:rsidRDefault="000C4D9A" w:rsidP="00591061">
            <w:pPr>
              <w:pStyle w:val="Tableentry"/>
            </w:pPr>
          </w:p>
        </w:tc>
      </w:tr>
      <w:tr w:rsidR="000C4D9A" w:rsidRPr="00855791" w14:paraId="3D1F2CDC" w14:textId="77777777" w:rsidTr="00591061">
        <w:tc>
          <w:tcPr>
            <w:tcW w:w="1986" w:type="dxa"/>
            <w:vAlign w:val="top"/>
          </w:tcPr>
          <w:p w14:paraId="36D61D72" w14:textId="77777777" w:rsidR="000C4D9A" w:rsidRPr="00855791" w:rsidRDefault="000C4D9A" w:rsidP="00591061">
            <w:pPr>
              <w:pStyle w:val="Tableentry"/>
            </w:pPr>
            <w:r w:rsidRPr="00855791">
              <w:t>Resource</w:t>
            </w:r>
          </w:p>
        </w:tc>
        <w:tc>
          <w:tcPr>
            <w:tcW w:w="1984" w:type="dxa"/>
            <w:vAlign w:val="top"/>
          </w:tcPr>
          <w:p w14:paraId="4F34770E" w14:textId="77777777" w:rsidR="000C4D9A" w:rsidRPr="00855791" w:rsidRDefault="000C4D9A" w:rsidP="00591061">
            <w:pPr>
              <w:pStyle w:val="Tableentry"/>
            </w:pPr>
            <w:r w:rsidRPr="00855791">
              <w:t>rdfs:Resource</w:t>
            </w:r>
          </w:p>
        </w:tc>
        <w:tc>
          <w:tcPr>
            <w:tcW w:w="1701" w:type="dxa"/>
            <w:vAlign w:val="top"/>
          </w:tcPr>
          <w:p w14:paraId="2AC8295B" w14:textId="77777777" w:rsidR="000C4D9A" w:rsidRPr="00855791" w:rsidRDefault="000C4D9A" w:rsidP="00591061">
            <w:pPr>
              <w:pStyle w:val="Tableentry"/>
            </w:pPr>
          </w:p>
        </w:tc>
        <w:tc>
          <w:tcPr>
            <w:tcW w:w="1843" w:type="dxa"/>
            <w:vAlign w:val="top"/>
          </w:tcPr>
          <w:p w14:paraId="5BE756A8" w14:textId="77777777" w:rsidR="000C4D9A" w:rsidRPr="00855791" w:rsidRDefault="000C4D9A" w:rsidP="00591061">
            <w:pPr>
              <w:pStyle w:val="Tableentry"/>
            </w:pPr>
          </w:p>
        </w:tc>
        <w:tc>
          <w:tcPr>
            <w:tcW w:w="1843" w:type="dxa"/>
            <w:vAlign w:val="top"/>
          </w:tcPr>
          <w:p w14:paraId="54F459A0" w14:textId="77777777" w:rsidR="000C4D9A" w:rsidRPr="00855791" w:rsidRDefault="000C4D9A" w:rsidP="00591061">
            <w:pPr>
              <w:pStyle w:val="Tableentry"/>
            </w:pPr>
          </w:p>
        </w:tc>
      </w:tr>
      <w:tr w:rsidR="000C4D9A" w:rsidRPr="00855791" w14:paraId="14FD109B" w14:textId="77777777" w:rsidTr="00591061">
        <w:tc>
          <w:tcPr>
            <w:tcW w:w="1986" w:type="dxa"/>
            <w:vAlign w:val="top"/>
          </w:tcPr>
          <w:p w14:paraId="7008D6AD" w14:textId="77777777" w:rsidR="000C4D9A" w:rsidRPr="00855791" w:rsidRDefault="000C4D9A" w:rsidP="00591061">
            <w:pPr>
              <w:pStyle w:val="Tableentry"/>
            </w:pPr>
            <w:r w:rsidRPr="00855791">
              <w:t>Rights Statement</w:t>
            </w:r>
          </w:p>
        </w:tc>
        <w:tc>
          <w:tcPr>
            <w:tcW w:w="1984" w:type="dxa"/>
            <w:vAlign w:val="top"/>
          </w:tcPr>
          <w:p w14:paraId="1E209420" w14:textId="77777777" w:rsidR="000C4D9A" w:rsidRPr="00855791" w:rsidRDefault="000C4D9A" w:rsidP="00591061">
            <w:pPr>
              <w:pStyle w:val="Tableentry"/>
            </w:pPr>
            <w:r w:rsidRPr="00855791">
              <w:t>dct:RightsStatement</w:t>
            </w:r>
          </w:p>
        </w:tc>
        <w:tc>
          <w:tcPr>
            <w:tcW w:w="1701" w:type="dxa"/>
            <w:vAlign w:val="top"/>
          </w:tcPr>
          <w:p w14:paraId="62DF4B0B" w14:textId="77777777" w:rsidR="000C4D9A" w:rsidRPr="00855791" w:rsidRDefault="000C4D9A" w:rsidP="00591061">
            <w:pPr>
              <w:pStyle w:val="Tableentry"/>
            </w:pPr>
          </w:p>
        </w:tc>
        <w:tc>
          <w:tcPr>
            <w:tcW w:w="1843" w:type="dxa"/>
            <w:vAlign w:val="top"/>
          </w:tcPr>
          <w:p w14:paraId="2B4EC069" w14:textId="77777777" w:rsidR="000C4D9A" w:rsidRPr="00855791" w:rsidRDefault="000C4D9A" w:rsidP="00591061">
            <w:pPr>
              <w:pStyle w:val="Tableentry"/>
            </w:pPr>
          </w:p>
        </w:tc>
        <w:tc>
          <w:tcPr>
            <w:tcW w:w="1843" w:type="dxa"/>
            <w:vAlign w:val="top"/>
          </w:tcPr>
          <w:p w14:paraId="073846B4" w14:textId="77777777" w:rsidR="000C4D9A" w:rsidRPr="00855791" w:rsidRDefault="000C4D9A" w:rsidP="00591061">
            <w:pPr>
              <w:pStyle w:val="Tableentry"/>
            </w:pPr>
          </w:p>
        </w:tc>
      </w:tr>
      <w:tr w:rsidR="000C4D9A" w:rsidRPr="00855791" w14:paraId="5D9A32C3" w14:textId="77777777" w:rsidTr="00591061">
        <w:tc>
          <w:tcPr>
            <w:tcW w:w="1986" w:type="dxa"/>
            <w:vAlign w:val="top"/>
          </w:tcPr>
          <w:p w14:paraId="4B72BA0A" w14:textId="77777777" w:rsidR="000C4D9A" w:rsidRPr="00855791" w:rsidRDefault="000C4D9A" w:rsidP="00591061">
            <w:pPr>
              <w:pStyle w:val="Tableentry"/>
            </w:pPr>
            <w:r w:rsidRPr="00855791">
              <w:t>Standard</w:t>
            </w:r>
          </w:p>
        </w:tc>
        <w:tc>
          <w:tcPr>
            <w:tcW w:w="1984" w:type="dxa"/>
            <w:vAlign w:val="top"/>
          </w:tcPr>
          <w:p w14:paraId="0B57E029" w14:textId="77777777" w:rsidR="000C4D9A" w:rsidRPr="00855791" w:rsidRDefault="000C4D9A" w:rsidP="00591061">
            <w:pPr>
              <w:pStyle w:val="Tableentry"/>
            </w:pPr>
            <w:r w:rsidRPr="00855791">
              <w:t>dct:Standard</w:t>
            </w:r>
          </w:p>
        </w:tc>
        <w:tc>
          <w:tcPr>
            <w:tcW w:w="1701" w:type="dxa"/>
            <w:vAlign w:val="top"/>
          </w:tcPr>
          <w:p w14:paraId="453F4628" w14:textId="77777777" w:rsidR="000C4D9A" w:rsidRPr="00855791" w:rsidRDefault="000C4D9A" w:rsidP="00591061">
            <w:pPr>
              <w:pStyle w:val="Tableentry"/>
            </w:pPr>
          </w:p>
        </w:tc>
        <w:tc>
          <w:tcPr>
            <w:tcW w:w="1843" w:type="dxa"/>
            <w:vAlign w:val="top"/>
          </w:tcPr>
          <w:p w14:paraId="27734E64" w14:textId="77777777" w:rsidR="000C4D9A" w:rsidRPr="00855791" w:rsidRDefault="000C4D9A" w:rsidP="00591061">
            <w:pPr>
              <w:pStyle w:val="Tableentry"/>
            </w:pPr>
          </w:p>
        </w:tc>
        <w:tc>
          <w:tcPr>
            <w:tcW w:w="1843" w:type="dxa"/>
            <w:vAlign w:val="top"/>
          </w:tcPr>
          <w:p w14:paraId="0D930E59" w14:textId="77777777" w:rsidR="000C4D9A" w:rsidRPr="00855791" w:rsidRDefault="000C4D9A" w:rsidP="00591061">
            <w:pPr>
              <w:pStyle w:val="Tableentry"/>
            </w:pPr>
          </w:p>
        </w:tc>
      </w:tr>
      <w:tr w:rsidR="000C4D9A" w:rsidRPr="00855791" w14:paraId="2E5DDAF2" w14:textId="77777777" w:rsidTr="00591061">
        <w:tc>
          <w:tcPr>
            <w:tcW w:w="1986" w:type="dxa"/>
            <w:vAlign w:val="top"/>
          </w:tcPr>
          <w:p w14:paraId="7F9A5926" w14:textId="77777777" w:rsidR="000C4D9A" w:rsidRPr="00855791" w:rsidRDefault="000C4D9A" w:rsidP="00591061">
            <w:pPr>
              <w:pStyle w:val="Tableentry"/>
            </w:pPr>
            <w:r w:rsidRPr="00855791">
              <w:t>Status</w:t>
            </w:r>
          </w:p>
        </w:tc>
        <w:tc>
          <w:tcPr>
            <w:tcW w:w="1984" w:type="dxa"/>
            <w:vAlign w:val="top"/>
          </w:tcPr>
          <w:p w14:paraId="5F5AFFBD" w14:textId="77777777" w:rsidR="000C4D9A" w:rsidRPr="00855791" w:rsidRDefault="000C4D9A" w:rsidP="00591061">
            <w:pPr>
              <w:pStyle w:val="Tableentry"/>
            </w:pPr>
            <w:r w:rsidRPr="00855791">
              <w:t>skos:Concept</w:t>
            </w:r>
          </w:p>
        </w:tc>
        <w:tc>
          <w:tcPr>
            <w:tcW w:w="1701" w:type="dxa"/>
            <w:vAlign w:val="top"/>
          </w:tcPr>
          <w:p w14:paraId="4111D618" w14:textId="77777777" w:rsidR="000C4D9A" w:rsidRPr="00855791" w:rsidRDefault="000C4D9A" w:rsidP="00591061">
            <w:pPr>
              <w:pStyle w:val="Tableentry"/>
            </w:pPr>
          </w:p>
        </w:tc>
        <w:tc>
          <w:tcPr>
            <w:tcW w:w="1843" w:type="dxa"/>
            <w:vAlign w:val="top"/>
          </w:tcPr>
          <w:p w14:paraId="644F27CA" w14:textId="77777777" w:rsidR="000C4D9A" w:rsidRPr="00855791" w:rsidRDefault="000C4D9A" w:rsidP="00591061">
            <w:pPr>
              <w:pStyle w:val="Tableentry"/>
            </w:pPr>
          </w:p>
        </w:tc>
        <w:tc>
          <w:tcPr>
            <w:tcW w:w="1843" w:type="dxa"/>
            <w:vAlign w:val="top"/>
          </w:tcPr>
          <w:p w14:paraId="4BB65EC0" w14:textId="77777777" w:rsidR="000C4D9A" w:rsidRPr="00855791" w:rsidRDefault="000C4D9A" w:rsidP="00591061">
            <w:pPr>
              <w:pStyle w:val="Tableentry"/>
            </w:pPr>
          </w:p>
        </w:tc>
      </w:tr>
    </w:tbl>
    <w:p w14:paraId="6D2EEC58" w14:textId="69E469CC" w:rsidR="00ED15BE" w:rsidRPr="00855791" w:rsidRDefault="00ED15BE" w:rsidP="00AA42F1">
      <w:pPr>
        <w:pStyle w:val="Heading1"/>
        <w:numPr>
          <w:ilvl w:val="0"/>
          <w:numId w:val="0"/>
        </w:numPr>
      </w:pPr>
      <w:bookmarkStart w:id="424" w:name="_Toc430520880"/>
      <w:bookmarkStart w:id="425" w:name="_Ref421445449"/>
      <w:bookmarkStart w:id="426" w:name="_Toc432158281"/>
      <w:bookmarkEnd w:id="424"/>
      <w:r w:rsidRPr="00855791">
        <w:lastRenderedPageBreak/>
        <w:t xml:space="preserve">Annex II. </w:t>
      </w:r>
      <w:r w:rsidR="0054313B" w:rsidRPr="00855791">
        <w:t xml:space="preserve">Dataset </w:t>
      </w:r>
      <w:r w:rsidRPr="00855791">
        <w:t>Theme vocabulary</w:t>
      </w:r>
      <w:bookmarkEnd w:id="425"/>
      <w:bookmarkEnd w:id="426"/>
    </w:p>
    <w:p w14:paraId="4C1A4A4B" w14:textId="0DE98E0C" w:rsidR="00ED15BE" w:rsidRPr="00855791" w:rsidRDefault="00017F07" w:rsidP="0054313B">
      <w:r w:rsidRPr="00855791">
        <w:t>The following terms have been proposed in a new vocabulary for use in dcat:theme. URIs for the vocabulary and the terms in it are being defined at the Publications Office of the European Union.</w:t>
      </w:r>
    </w:p>
    <w:p w14:paraId="246B0F5E" w14:textId="42A8020E" w:rsidR="00B12AB4" w:rsidRPr="00855791" w:rsidRDefault="00B12AB4" w:rsidP="00B12AB4">
      <w:r w:rsidRPr="00855791">
        <w:t xml:space="preserve">The EU Data Themes Vocabulary will be available at the URI </w:t>
      </w:r>
      <w:hyperlink r:id="rId75" w:history="1">
        <w:r w:rsidR="00335F5A" w:rsidRPr="00641DCC">
          <w:rPr>
            <w:rStyle w:val="Hyperlink"/>
          </w:rPr>
          <w:t>http://publications.europa.eu/resource/authority/</w:t>
        </w:r>
        <w:r w:rsidR="00CF450F">
          <w:rPr>
            <w:rStyle w:val="Hyperlink"/>
          </w:rPr>
          <w:t>data-theme</w:t>
        </w:r>
      </w:hyperlink>
      <w:r w:rsidRPr="00855791">
        <w:t>, and contains the following terms:</w:t>
      </w:r>
    </w:p>
    <w:p w14:paraId="03232740" w14:textId="77777777" w:rsidR="00ED15BE" w:rsidRDefault="00ED15BE">
      <w:pPr>
        <w:spacing w:after="0"/>
        <w:jc w:val="left"/>
      </w:pPr>
    </w:p>
    <w:tbl>
      <w:tblPr>
        <w:tblStyle w:val="TableGrid"/>
        <w:tblW w:w="8642" w:type="dxa"/>
        <w:tblLayout w:type="fixed"/>
        <w:tblCellMar>
          <w:top w:w="57" w:type="dxa"/>
          <w:bottom w:w="57" w:type="dxa"/>
        </w:tblCellMar>
        <w:tblLook w:val="04A0" w:firstRow="1" w:lastRow="0" w:firstColumn="1" w:lastColumn="0" w:noHBand="0" w:noVBand="1"/>
      </w:tblPr>
      <w:tblGrid>
        <w:gridCol w:w="550"/>
        <w:gridCol w:w="3556"/>
        <w:gridCol w:w="851"/>
        <w:gridCol w:w="3685"/>
      </w:tblGrid>
      <w:tr w:rsidR="00BB3762" w:rsidRPr="0040354D" w14:paraId="706A5005" w14:textId="77777777" w:rsidTr="0040354D">
        <w:trPr>
          <w:cnfStyle w:val="100000000000" w:firstRow="1" w:lastRow="0" w:firstColumn="0" w:lastColumn="0" w:oddVBand="0" w:evenVBand="0" w:oddHBand="0" w:evenHBand="0" w:firstRowFirstColumn="0" w:firstRowLastColumn="0" w:lastRowFirstColumn="0" w:lastRowLastColumn="0"/>
        </w:trPr>
        <w:tc>
          <w:tcPr>
            <w:tcW w:w="550" w:type="dxa"/>
            <w:vAlign w:val="top"/>
          </w:tcPr>
          <w:p w14:paraId="47B0CCDD" w14:textId="4E0CBAC9" w:rsidR="00BB3762" w:rsidRPr="0040354D" w:rsidRDefault="00BB3762" w:rsidP="0040354D">
            <w:pPr>
              <w:spacing w:after="0"/>
              <w:jc w:val="center"/>
              <w:rPr>
                <w:sz w:val="15"/>
                <w:szCs w:val="15"/>
              </w:rPr>
            </w:pPr>
            <w:r w:rsidRPr="0040354D">
              <w:rPr>
                <w:sz w:val="15"/>
                <w:szCs w:val="15"/>
              </w:rPr>
              <w:t>Nr.</w:t>
            </w:r>
          </w:p>
        </w:tc>
        <w:tc>
          <w:tcPr>
            <w:tcW w:w="3556" w:type="dxa"/>
            <w:vAlign w:val="top"/>
          </w:tcPr>
          <w:p w14:paraId="64B0140C" w14:textId="596681CA" w:rsidR="00BB3762" w:rsidRPr="0040354D" w:rsidRDefault="00BB3762" w:rsidP="00BB3762">
            <w:pPr>
              <w:spacing w:after="0"/>
              <w:jc w:val="left"/>
              <w:rPr>
                <w:sz w:val="15"/>
                <w:szCs w:val="15"/>
              </w:rPr>
            </w:pPr>
            <w:r w:rsidRPr="0040354D">
              <w:rPr>
                <w:sz w:val="15"/>
                <w:szCs w:val="15"/>
              </w:rPr>
              <w:t>Concept</w:t>
            </w:r>
          </w:p>
        </w:tc>
        <w:tc>
          <w:tcPr>
            <w:tcW w:w="851" w:type="dxa"/>
            <w:vAlign w:val="top"/>
          </w:tcPr>
          <w:p w14:paraId="51FE016D" w14:textId="4C8E1B3E" w:rsidR="00BB3762" w:rsidRPr="0040354D" w:rsidRDefault="00BB3762" w:rsidP="0040354D">
            <w:pPr>
              <w:spacing w:after="0"/>
              <w:jc w:val="center"/>
              <w:rPr>
                <w:sz w:val="15"/>
                <w:szCs w:val="15"/>
              </w:rPr>
            </w:pPr>
            <w:r w:rsidRPr="0040354D">
              <w:rPr>
                <w:sz w:val="15"/>
                <w:szCs w:val="15"/>
              </w:rPr>
              <w:t>Code</w:t>
            </w:r>
          </w:p>
        </w:tc>
        <w:tc>
          <w:tcPr>
            <w:tcW w:w="3685" w:type="dxa"/>
            <w:vAlign w:val="top"/>
          </w:tcPr>
          <w:p w14:paraId="1889901C" w14:textId="02B7F2D8" w:rsidR="00BB3762" w:rsidRPr="0040354D" w:rsidRDefault="00BB3762" w:rsidP="00BB3762">
            <w:pPr>
              <w:spacing w:after="0"/>
              <w:jc w:val="left"/>
              <w:rPr>
                <w:sz w:val="15"/>
                <w:szCs w:val="15"/>
              </w:rPr>
            </w:pPr>
            <w:r w:rsidRPr="0040354D">
              <w:rPr>
                <w:sz w:val="15"/>
                <w:szCs w:val="15"/>
              </w:rPr>
              <w:t>URI</w:t>
            </w:r>
          </w:p>
        </w:tc>
      </w:tr>
      <w:tr w:rsidR="00BB3762" w:rsidRPr="0040354D" w14:paraId="1F1E2729" w14:textId="77777777" w:rsidTr="0040354D">
        <w:tc>
          <w:tcPr>
            <w:tcW w:w="550" w:type="dxa"/>
          </w:tcPr>
          <w:p w14:paraId="398CC574" w14:textId="58446BCA" w:rsidR="00BB3762" w:rsidRPr="0040354D" w:rsidRDefault="00BB3762" w:rsidP="0040354D">
            <w:pPr>
              <w:spacing w:after="0"/>
              <w:jc w:val="center"/>
              <w:rPr>
                <w:sz w:val="14"/>
                <w:szCs w:val="14"/>
              </w:rPr>
            </w:pPr>
            <w:r w:rsidRPr="0040354D">
              <w:rPr>
                <w:sz w:val="14"/>
                <w:szCs w:val="14"/>
              </w:rPr>
              <w:t>1</w:t>
            </w:r>
          </w:p>
        </w:tc>
        <w:tc>
          <w:tcPr>
            <w:tcW w:w="3556" w:type="dxa"/>
          </w:tcPr>
          <w:p w14:paraId="687FD3DF" w14:textId="1E883900" w:rsidR="00BB3762" w:rsidRPr="0040354D" w:rsidRDefault="00BB3762" w:rsidP="0040354D">
            <w:pPr>
              <w:spacing w:after="0"/>
              <w:jc w:val="left"/>
              <w:rPr>
                <w:sz w:val="14"/>
                <w:szCs w:val="14"/>
              </w:rPr>
            </w:pPr>
            <w:r w:rsidRPr="0040354D">
              <w:rPr>
                <w:sz w:val="14"/>
                <w:szCs w:val="14"/>
              </w:rPr>
              <w:t>Agriculture, fisheries, forestry and food</w:t>
            </w:r>
          </w:p>
        </w:tc>
        <w:tc>
          <w:tcPr>
            <w:tcW w:w="851" w:type="dxa"/>
          </w:tcPr>
          <w:p w14:paraId="0AEFFEF6" w14:textId="69D80683" w:rsidR="00BB3762" w:rsidRPr="0040354D" w:rsidRDefault="00BB3762" w:rsidP="0040354D">
            <w:pPr>
              <w:spacing w:after="0"/>
              <w:jc w:val="center"/>
              <w:rPr>
                <w:sz w:val="14"/>
                <w:szCs w:val="14"/>
              </w:rPr>
            </w:pPr>
            <w:r w:rsidRPr="0040354D">
              <w:rPr>
                <w:sz w:val="14"/>
                <w:szCs w:val="14"/>
              </w:rPr>
              <w:t>AGRI</w:t>
            </w:r>
          </w:p>
        </w:tc>
        <w:tc>
          <w:tcPr>
            <w:tcW w:w="3685" w:type="dxa"/>
          </w:tcPr>
          <w:p w14:paraId="3414DAE4" w14:textId="54E06E4B" w:rsidR="00BB3762" w:rsidRPr="0040354D" w:rsidRDefault="00BB3762" w:rsidP="0040354D">
            <w:pPr>
              <w:spacing w:after="0"/>
              <w:jc w:val="left"/>
              <w:rPr>
                <w:sz w:val="14"/>
                <w:szCs w:val="14"/>
              </w:rPr>
            </w:pPr>
            <w:r w:rsidRPr="009903CC">
              <w:rPr>
                <w:sz w:val="14"/>
                <w:szCs w:val="14"/>
              </w:rPr>
              <w:t>http://publications.europa.eu/resource/authority/</w:t>
            </w:r>
            <w:r w:rsidR="00CF450F" w:rsidRPr="009903CC">
              <w:rPr>
                <w:sz w:val="14"/>
                <w:szCs w:val="14"/>
              </w:rPr>
              <w:t>data-theme</w:t>
            </w:r>
            <w:r w:rsidR="009903CC">
              <w:rPr>
                <w:sz w:val="14"/>
                <w:szCs w:val="14"/>
              </w:rPr>
              <w:t>/AGRI</w:t>
            </w:r>
          </w:p>
        </w:tc>
      </w:tr>
      <w:tr w:rsidR="00BB3762" w:rsidRPr="0040354D" w14:paraId="65040BAE" w14:textId="77777777" w:rsidTr="0040354D">
        <w:tc>
          <w:tcPr>
            <w:tcW w:w="550" w:type="dxa"/>
          </w:tcPr>
          <w:p w14:paraId="62D10A90" w14:textId="53E8087C" w:rsidR="00BB3762" w:rsidRPr="0040354D" w:rsidRDefault="00BB3762" w:rsidP="0040354D">
            <w:pPr>
              <w:spacing w:after="0"/>
              <w:jc w:val="center"/>
              <w:rPr>
                <w:sz w:val="14"/>
                <w:szCs w:val="14"/>
              </w:rPr>
            </w:pPr>
            <w:r w:rsidRPr="0040354D">
              <w:rPr>
                <w:sz w:val="14"/>
                <w:szCs w:val="14"/>
              </w:rPr>
              <w:t>2</w:t>
            </w:r>
          </w:p>
        </w:tc>
        <w:tc>
          <w:tcPr>
            <w:tcW w:w="3556" w:type="dxa"/>
          </w:tcPr>
          <w:p w14:paraId="088F18C6" w14:textId="6AFF7549" w:rsidR="00BB3762" w:rsidRPr="0040354D" w:rsidRDefault="00BB3762" w:rsidP="0040354D">
            <w:pPr>
              <w:spacing w:after="0"/>
              <w:jc w:val="left"/>
              <w:rPr>
                <w:sz w:val="14"/>
                <w:szCs w:val="14"/>
              </w:rPr>
            </w:pPr>
            <w:r w:rsidRPr="0040354D">
              <w:rPr>
                <w:sz w:val="14"/>
                <w:szCs w:val="14"/>
              </w:rPr>
              <w:t>Education, culture and sport</w:t>
            </w:r>
          </w:p>
        </w:tc>
        <w:tc>
          <w:tcPr>
            <w:tcW w:w="851" w:type="dxa"/>
          </w:tcPr>
          <w:p w14:paraId="74B60AF7" w14:textId="1F7ECD52" w:rsidR="00BB3762" w:rsidRPr="0040354D" w:rsidRDefault="00BB3762" w:rsidP="0040354D">
            <w:pPr>
              <w:spacing w:after="0"/>
              <w:jc w:val="center"/>
              <w:rPr>
                <w:sz w:val="14"/>
                <w:szCs w:val="14"/>
              </w:rPr>
            </w:pPr>
            <w:r w:rsidRPr="0040354D">
              <w:rPr>
                <w:sz w:val="14"/>
                <w:szCs w:val="14"/>
              </w:rPr>
              <w:t>EDUC</w:t>
            </w:r>
          </w:p>
        </w:tc>
        <w:tc>
          <w:tcPr>
            <w:tcW w:w="3685" w:type="dxa"/>
          </w:tcPr>
          <w:p w14:paraId="06CF97ED" w14:textId="4CE20BF3" w:rsidR="00BB3762" w:rsidRPr="0040354D" w:rsidRDefault="00BB3762" w:rsidP="0040354D">
            <w:pPr>
              <w:spacing w:after="0"/>
              <w:jc w:val="left"/>
              <w:rPr>
                <w:sz w:val="14"/>
                <w:szCs w:val="14"/>
              </w:rPr>
            </w:pPr>
            <w:r w:rsidRPr="009903CC">
              <w:rPr>
                <w:sz w:val="14"/>
                <w:szCs w:val="14"/>
              </w:rPr>
              <w:t>http://publications.europa.eu/resource/authority/</w:t>
            </w:r>
            <w:r w:rsidR="00CF450F" w:rsidRPr="009903CC">
              <w:rPr>
                <w:sz w:val="14"/>
                <w:szCs w:val="14"/>
              </w:rPr>
              <w:t>data-theme</w:t>
            </w:r>
            <w:r w:rsidRPr="009903CC">
              <w:rPr>
                <w:sz w:val="14"/>
                <w:szCs w:val="14"/>
              </w:rPr>
              <w:t>/</w:t>
            </w:r>
            <w:r w:rsidR="009903CC">
              <w:rPr>
                <w:sz w:val="14"/>
                <w:szCs w:val="14"/>
              </w:rPr>
              <w:t>EDUC</w:t>
            </w:r>
          </w:p>
        </w:tc>
      </w:tr>
      <w:tr w:rsidR="00BB3762" w:rsidRPr="0040354D" w14:paraId="4DEF0FB4" w14:textId="77777777" w:rsidTr="0040354D">
        <w:tc>
          <w:tcPr>
            <w:tcW w:w="550" w:type="dxa"/>
          </w:tcPr>
          <w:p w14:paraId="6740EEF8" w14:textId="079A70AA" w:rsidR="00BB3762" w:rsidRPr="0040354D" w:rsidRDefault="00BB3762" w:rsidP="0040354D">
            <w:pPr>
              <w:spacing w:after="0"/>
              <w:jc w:val="center"/>
              <w:rPr>
                <w:sz w:val="14"/>
                <w:szCs w:val="14"/>
              </w:rPr>
            </w:pPr>
            <w:r w:rsidRPr="0040354D">
              <w:rPr>
                <w:sz w:val="14"/>
                <w:szCs w:val="14"/>
              </w:rPr>
              <w:t>3</w:t>
            </w:r>
          </w:p>
        </w:tc>
        <w:tc>
          <w:tcPr>
            <w:tcW w:w="3556" w:type="dxa"/>
          </w:tcPr>
          <w:p w14:paraId="411C9B5A" w14:textId="65436BE0" w:rsidR="00BB3762" w:rsidRPr="0040354D" w:rsidRDefault="00BB3762" w:rsidP="0040354D">
            <w:pPr>
              <w:spacing w:after="0"/>
              <w:jc w:val="left"/>
              <w:rPr>
                <w:sz w:val="14"/>
                <w:szCs w:val="14"/>
              </w:rPr>
            </w:pPr>
            <w:r w:rsidRPr="0040354D">
              <w:rPr>
                <w:sz w:val="14"/>
                <w:szCs w:val="14"/>
              </w:rPr>
              <w:t>Environment</w:t>
            </w:r>
          </w:p>
        </w:tc>
        <w:tc>
          <w:tcPr>
            <w:tcW w:w="851" w:type="dxa"/>
          </w:tcPr>
          <w:p w14:paraId="01809DD2" w14:textId="5E9794AF" w:rsidR="00BB3762" w:rsidRPr="0040354D" w:rsidRDefault="00BB3762" w:rsidP="0040354D">
            <w:pPr>
              <w:spacing w:after="0"/>
              <w:jc w:val="center"/>
              <w:rPr>
                <w:sz w:val="14"/>
                <w:szCs w:val="14"/>
              </w:rPr>
            </w:pPr>
            <w:r w:rsidRPr="0040354D">
              <w:rPr>
                <w:sz w:val="14"/>
                <w:szCs w:val="14"/>
              </w:rPr>
              <w:t>ENVI</w:t>
            </w:r>
          </w:p>
        </w:tc>
        <w:tc>
          <w:tcPr>
            <w:tcW w:w="3685" w:type="dxa"/>
          </w:tcPr>
          <w:p w14:paraId="3E3337C3" w14:textId="0BF1575B" w:rsidR="00BB3762" w:rsidRPr="0040354D" w:rsidRDefault="00BB3762" w:rsidP="0040354D">
            <w:pPr>
              <w:spacing w:after="0"/>
              <w:jc w:val="left"/>
              <w:rPr>
                <w:sz w:val="14"/>
                <w:szCs w:val="14"/>
              </w:rPr>
            </w:pPr>
            <w:r w:rsidRPr="009903CC">
              <w:rPr>
                <w:sz w:val="14"/>
                <w:szCs w:val="14"/>
              </w:rPr>
              <w:t>http://publications.europa.eu/resource/authority/</w:t>
            </w:r>
            <w:r w:rsidR="00CF450F" w:rsidRPr="009903CC">
              <w:rPr>
                <w:sz w:val="14"/>
                <w:szCs w:val="14"/>
              </w:rPr>
              <w:t>data-theme</w:t>
            </w:r>
            <w:r w:rsidR="009903CC">
              <w:rPr>
                <w:sz w:val="14"/>
                <w:szCs w:val="14"/>
              </w:rPr>
              <w:t>/ENVI</w:t>
            </w:r>
          </w:p>
        </w:tc>
      </w:tr>
      <w:tr w:rsidR="00BB3762" w:rsidRPr="0040354D" w14:paraId="24E52D06" w14:textId="77777777" w:rsidTr="0040354D">
        <w:tc>
          <w:tcPr>
            <w:tcW w:w="550" w:type="dxa"/>
          </w:tcPr>
          <w:p w14:paraId="673A45DA" w14:textId="4AE0E7A6" w:rsidR="00BB3762" w:rsidRPr="0040354D" w:rsidRDefault="00BB3762" w:rsidP="0040354D">
            <w:pPr>
              <w:spacing w:after="0"/>
              <w:jc w:val="center"/>
              <w:rPr>
                <w:sz w:val="14"/>
                <w:szCs w:val="14"/>
              </w:rPr>
            </w:pPr>
            <w:r w:rsidRPr="0040354D">
              <w:rPr>
                <w:sz w:val="14"/>
                <w:szCs w:val="14"/>
              </w:rPr>
              <w:t>4</w:t>
            </w:r>
          </w:p>
        </w:tc>
        <w:tc>
          <w:tcPr>
            <w:tcW w:w="3556" w:type="dxa"/>
          </w:tcPr>
          <w:p w14:paraId="4196B7C1" w14:textId="668E620A" w:rsidR="00BB3762" w:rsidRPr="0040354D" w:rsidRDefault="00BB3762" w:rsidP="0040354D">
            <w:pPr>
              <w:spacing w:after="0"/>
              <w:jc w:val="left"/>
              <w:rPr>
                <w:sz w:val="14"/>
                <w:szCs w:val="14"/>
              </w:rPr>
            </w:pPr>
            <w:r w:rsidRPr="0040354D">
              <w:rPr>
                <w:sz w:val="14"/>
                <w:szCs w:val="14"/>
              </w:rPr>
              <w:t>Energy</w:t>
            </w:r>
          </w:p>
        </w:tc>
        <w:tc>
          <w:tcPr>
            <w:tcW w:w="851" w:type="dxa"/>
          </w:tcPr>
          <w:p w14:paraId="4E142EBF" w14:textId="782FEBDE" w:rsidR="00BB3762" w:rsidRPr="0040354D" w:rsidRDefault="00BB3762" w:rsidP="0040354D">
            <w:pPr>
              <w:spacing w:after="0"/>
              <w:jc w:val="center"/>
              <w:rPr>
                <w:sz w:val="14"/>
                <w:szCs w:val="14"/>
              </w:rPr>
            </w:pPr>
            <w:r w:rsidRPr="0040354D">
              <w:rPr>
                <w:sz w:val="14"/>
                <w:szCs w:val="14"/>
              </w:rPr>
              <w:t>ENER</w:t>
            </w:r>
          </w:p>
        </w:tc>
        <w:tc>
          <w:tcPr>
            <w:tcW w:w="3685" w:type="dxa"/>
          </w:tcPr>
          <w:p w14:paraId="775221BC" w14:textId="6446DB7D" w:rsidR="00BB3762" w:rsidRPr="0040354D" w:rsidRDefault="00BB3762" w:rsidP="0040354D">
            <w:pPr>
              <w:spacing w:after="0"/>
              <w:jc w:val="left"/>
              <w:rPr>
                <w:sz w:val="14"/>
                <w:szCs w:val="14"/>
              </w:rPr>
            </w:pPr>
            <w:r w:rsidRPr="009903CC">
              <w:rPr>
                <w:sz w:val="14"/>
                <w:szCs w:val="14"/>
              </w:rPr>
              <w:t>http://publications.europa.eu/resource/authority/</w:t>
            </w:r>
            <w:r w:rsidR="00CF450F" w:rsidRPr="009903CC">
              <w:rPr>
                <w:sz w:val="14"/>
                <w:szCs w:val="14"/>
              </w:rPr>
              <w:t>data-theme</w:t>
            </w:r>
            <w:r w:rsidR="009903CC">
              <w:rPr>
                <w:sz w:val="14"/>
                <w:szCs w:val="14"/>
              </w:rPr>
              <w:t>/ENER</w:t>
            </w:r>
          </w:p>
        </w:tc>
      </w:tr>
      <w:tr w:rsidR="00BB3762" w:rsidRPr="0040354D" w14:paraId="5D0557D8" w14:textId="77777777" w:rsidTr="0040354D">
        <w:tc>
          <w:tcPr>
            <w:tcW w:w="550" w:type="dxa"/>
          </w:tcPr>
          <w:p w14:paraId="06FCFF3F" w14:textId="3123A67E" w:rsidR="00BB3762" w:rsidRPr="0040354D" w:rsidRDefault="00BB3762" w:rsidP="0040354D">
            <w:pPr>
              <w:spacing w:after="0"/>
              <w:jc w:val="center"/>
              <w:rPr>
                <w:sz w:val="14"/>
                <w:szCs w:val="14"/>
              </w:rPr>
            </w:pPr>
            <w:r w:rsidRPr="0040354D">
              <w:rPr>
                <w:sz w:val="14"/>
                <w:szCs w:val="14"/>
              </w:rPr>
              <w:t>5</w:t>
            </w:r>
          </w:p>
        </w:tc>
        <w:tc>
          <w:tcPr>
            <w:tcW w:w="3556" w:type="dxa"/>
          </w:tcPr>
          <w:p w14:paraId="32D8D2FA" w14:textId="7F540886" w:rsidR="00BB3762" w:rsidRPr="0040354D" w:rsidRDefault="00BB3762" w:rsidP="0040354D">
            <w:pPr>
              <w:spacing w:after="0"/>
              <w:jc w:val="left"/>
              <w:rPr>
                <w:sz w:val="14"/>
                <w:szCs w:val="14"/>
              </w:rPr>
            </w:pPr>
            <w:r w:rsidRPr="0040354D">
              <w:rPr>
                <w:sz w:val="14"/>
                <w:szCs w:val="14"/>
              </w:rPr>
              <w:t>Transport</w:t>
            </w:r>
          </w:p>
        </w:tc>
        <w:tc>
          <w:tcPr>
            <w:tcW w:w="851" w:type="dxa"/>
          </w:tcPr>
          <w:p w14:paraId="43229869" w14:textId="61788BDF" w:rsidR="00BB3762" w:rsidRPr="0040354D" w:rsidRDefault="00BB3762" w:rsidP="0040354D">
            <w:pPr>
              <w:spacing w:after="0"/>
              <w:jc w:val="center"/>
              <w:rPr>
                <w:sz w:val="14"/>
                <w:szCs w:val="14"/>
              </w:rPr>
            </w:pPr>
            <w:r w:rsidRPr="0040354D">
              <w:rPr>
                <w:sz w:val="14"/>
                <w:szCs w:val="14"/>
              </w:rPr>
              <w:t>TRAN</w:t>
            </w:r>
          </w:p>
        </w:tc>
        <w:tc>
          <w:tcPr>
            <w:tcW w:w="3685" w:type="dxa"/>
          </w:tcPr>
          <w:p w14:paraId="213DDAF3" w14:textId="4B589307" w:rsidR="00BB3762" w:rsidRPr="0040354D" w:rsidRDefault="00BB3762" w:rsidP="0040354D">
            <w:pPr>
              <w:spacing w:after="0"/>
              <w:jc w:val="left"/>
              <w:rPr>
                <w:sz w:val="14"/>
                <w:szCs w:val="14"/>
              </w:rPr>
            </w:pPr>
            <w:r w:rsidRPr="009903CC">
              <w:rPr>
                <w:sz w:val="14"/>
                <w:szCs w:val="14"/>
              </w:rPr>
              <w:t>http://publications.europa.eu/resource/authority/</w:t>
            </w:r>
            <w:r w:rsidR="00CF450F" w:rsidRPr="009903CC">
              <w:rPr>
                <w:sz w:val="14"/>
                <w:szCs w:val="14"/>
              </w:rPr>
              <w:t>data-theme</w:t>
            </w:r>
            <w:r w:rsidR="009903CC">
              <w:rPr>
                <w:sz w:val="14"/>
                <w:szCs w:val="14"/>
              </w:rPr>
              <w:t>/TRAN</w:t>
            </w:r>
          </w:p>
        </w:tc>
      </w:tr>
      <w:tr w:rsidR="00BB3762" w:rsidRPr="0040354D" w14:paraId="232AC0A7" w14:textId="77777777" w:rsidTr="0040354D">
        <w:tc>
          <w:tcPr>
            <w:tcW w:w="550" w:type="dxa"/>
          </w:tcPr>
          <w:p w14:paraId="3107E2D2" w14:textId="3FB70BC9" w:rsidR="00BB3762" w:rsidRPr="0040354D" w:rsidRDefault="00BB3762" w:rsidP="0040354D">
            <w:pPr>
              <w:spacing w:after="0"/>
              <w:jc w:val="center"/>
              <w:rPr>
                <w:sz w:val="14"/>
                <w:szCs w:val="14"/>
              </w:rPr>
            </w:pPr>
            <w:r w:rsidRPr="0040354D">
              <w:rPr>
                <w:sz w:val="14"/>
                <w:szCs w:val="14"/>
              </w:rPr>
              <w:t>6</w:t>
            </w:r>
          </w:p>
        </w:tc>
        <w:tc>
          <w:tcPr>
            <w:tcW w:w="3556" w:type="dxa"/>
          </w:tcPr>
          <w:p w14:paraId="1695549A" w14:textId="55D7F64A" w:rsidR="00BB3762" w:rsidRPr="0040354D" w:rsidRDefault="00BB3762" w:rsidP="0040354D">
            <w:pPr>
              <w:spacing w:after="0"/>
              <w:jc w:val="left"/>
              <w:rPr>
                <w:sz w:val="14"/>
                <w:szCs w:val="14"/>
              </w:rPr>
            </w:pPr>
            <w:r w:rsidRPr="0040354D">
              <w:rPr>
                <w:sz w:val="14"/>
                <w:szCs w:val="14"/>
              </w:rPr>
              <w:t>Science and technology</w:t>
            </w:r>
          </w:p>
        </w:tc>
        <w:tc>
          <w:tcPr>
            <w:tcW w:w="851" w:type="dxa"/>
          </w:tcPr>
          <w:p w14:paraId="79DB6844" w14:textId="689ADD53" w:rsidR="00BB3762" w:rsidRPr="0040354D" w:rsidRDefault="00BB3762" w:rsidP="0040354D">
            <w:pPr>
              <w:spacing w:after="0"/>
              <w:jc w:val="center"/>
              <w:rPr>
                <w:sz w:val="14"/>
                <w:szCs w:val="14"/>
              </w:rPr>
            </w:pPr>
            <w:r w:rsidRPr="0040354D">
              <w:rPr>
                <w:sz w:val="14"/>
                <w:szCs w:val="14"/>
              </w:rPr>
              <w:t>TECH</w:t>
            </w:r>
          </w:p>
        </w:tc>
        <w:tc>
          <w:tcPr>
            <w:tcW w:w="3685" w:type="dxa"/>
          </w:tcPr>
          <w:p w14:paraId="713BEE1D" w14:textId="41408C22" w:rsidR="00BB3762" w:rsidRPr="0040354D" w:rsidRDefault="00BB3762" w:rsidP="0040354D">
            <w:pPr>
              <w:spacing w:after="0"/>
              <w:jc w:val="left"/>
              <w:rPr>
                <w:sz w:val="14"/>
                <w:szCs w:val="14"/>
              </w:rPr>
            </w:pPr>
            <w:r w:rsidRPr="009903CC">
              <w:rPr>
                <w:sz w:val="14"/>
                <w:szCs w:val="14"/>
              </w:rPr>
              <w:t>http://publications.europa.eu/resource/authority/</w:t>
            </w:r>
            <w:r w:rsidR="00CF450F" w:rsidRPr="009903CC">
              <w:rPr>
                <w:sz w:val="14"/>
                <w:szCs w:val="14"/>
              </w:rPr>
              <w:t>data-theme</w:t>
            </w:r>
            <w:r w:rsidR="009903CC">
              <w:rPr>
                <w:sz w:val="14"/>
                <w:szCs w:val="14"/>
              </w:rPr>
              <w:t>/TECH</w:t>
            </w:r>
          </w:p>
        </w:tc>
      </w:tr>
      <w:tr w:rsidR="00BB3762" w:rsidRPr="0040354D" w14:paraId="38CDE666" w14:textId="77777777" w:rsidTr="0040354D">
        <w:tc>
          <w:tcPr>
            <w:tcW w:w="550" w:type="dxa"/>
          </w:tcPr>
          <w:p w14:paraId="3A2D92B9" w14:textId="6C4BF9F4" w:rsidR="00BB3762" w:rsidRPr="0040354D" w:rsidRDefault="00BB3762" w:rsidP="0040354D">
            <w:pPr>
              <w:spacing w:after="0"/>
              <w:jc w:val="center"/>
              <w:rPr>
                <w:sz w:val="14"/>
                <w:szCs w:val="14"/>
              </w:rPr>
            </w:pPr>
            <w:r w:rsidRPr="0040354D">
              <w:rPr>
                <w:sz w:val="14"/>
                <w:szCs w:val="14"/>
              </w:rPr>
              <w:t>7</w:t>
            </w:r>
          </w:p>
        </w:tc>
        <w:tc>
          <w:tcPr>
            <w:tcW w:w="3556" w:type="dxa"/>
          </w:tcPr>
          <w:p w14:paraId="016284B3" w14:textId="5910473A" w:rsidR="00BB3762" w:rsidRPr="0040354D" w:rsidRDefault="00BB3762" w:rsidP="0040354D">
            <w:pPr>
              <w:spacing w:after="0"/>
              <w:jc w:val="left"/>
              <w:rPr>
                <w:sz w:val="14"/>
                <w:szCs w:val="14"/>
              </w:rPr>
            </w:pPr>
            <w:r w:rsidRPr="0040354D">
              <w:rPr>
                <w:sz w:val="14"/>
                <w:szCs w:val="14"/>
              </w:rPr>
              <w:t>Economy and finance</w:t>
            </w:r>
          </w:p>
        </w:tc>
        <w:tc>
          <w:tcPr>
            <w:tcW w:w="851" w:type="dxa"/>
          </w:tcPr>
          <w:p w14:paraId="3B897110" w14:textId="1829A7E6" w:rsidR="00BB3762" w:rsidRPr="0040354D" w:rsidRDefault="00BB3762" w:rsidP="0040354D">
            <w:pPr>
              <w:spacing w:after="0"/>
              <w:jc w:val="center"/>
              <w:rPr>
                <w:sz w:val="14"/>
                <w:szCs w:val="14"/>
              </w:rPr>
            </w:pPr>
            <w:r w:rsidRPr="0040354D">
              <w:rPr>
                <w:sz w:val="14"/>
                <w:szCs w:val="14"/>
              </w:rPr>
              <w:t>ECON</w:t>
            </w:r>
          </w:p>
        </w:tc>
        <w:tc>
          <w:tcPr>
            <w:tcW w:w="3685" w:type="dxa"/>
          </w:tcPr>
          <w:p w14:paraId="22C348D5" w14:textId="4E950492" w:rsidR="00BB3762" w:rsidRPr="0040354D" w:rsidRDefault="00BB3762" w:rsidP="0040354D">
            <w:pPr>
              <w:spacing w:after="0"/>
              <w:jc w:val="left"/>
              <w:rPr>
                <w:sz w:val="14"/>
                <w:szCs w:val="14"/>
              </w:rPr>
            </w:pPr>
            <w:r w:rsidRPr="009903CC">
              <w:rPr>
                <w:sz w:val="14"/>
                <w:szCs w:val="14"/>
              </w:rPr>
              <w:t>http://publications.europa.eu/resource/authority/</w:t>
            </w:r>
            <w:r w:rsidR="00CF450F" w:rsidRPr="009903CC">
              <w:rPr>
                <w:sz w:val="14"/>
                <w:szCs w:val="14"/>
              </w:rPr>
              <w:t>data-theme</w:t>
            </w:r>
            <w:r w:rsidR="009903CC">
              <w:rPr>
                <w:sz w:val="14"/>
                <w:szCs w:val="14"/>
              </w:rPr>
              <w:t>/ECON</w:t>
            </w:r>
          </w:p>
        </w:tc>
      </w:tr>
      <w:tr w:rsidR="00BB3762" w:rsidRPr="0040354D" w14:paraId="33FEB242" w14:textId="77777777" w:rsidTr="0040354D">
        <w:tc>
          <w:tcPr>
            <w:tcW w:w="550" w:type="dxa"/>
          </w:tcPr>
          <w:p w14:paraId="2F05ED77" w14:textId="4A2A30BC" w:rsidR="00BB3762" w:rsidRPr="0040354D" w:rsidRDefault="00BB3762" w:rsidP="0040354D">
            <w:pPr>
              <w:spacing w:after="0"/>
              <w:jc w:val="center"/>
              <w:rPr>
                <w:sz w:val="14"/>
                <w:szCs w:val="14"/>
              </w:rPr>
            </w:pPr>
            <w:r w:rsidRPr="0040354D">
              <w:rPr>
                <w:sz w:val="14"/>
                <w:szCs w:val="14"/>
              </w:rPr>
              <w:t>8</w:t>
            </w:r>
          </w:p>
        </w:tc>
        <w:tc>
          <w:tcPr>
            <w:tcW w:w="3556" w:type="dxa"/>
          </w:tcPr>
          <w:p w14:paraId="1173AFCC" w14:textId="60896DCF" w:rsidR="00BB3762" w:rsidRPr="0040354D" w:rsidRDefault="00BB3762" w:rsidP="0040354D">
            <w:pPr>
              <w:spacing w:after="0"/>
              <w:jc w:val="left"/>
              <w:rPr>
                <w:sz w:val="14"/>
                <w:szCs w:val="14"/>
              </w:rPr>
            </w:pPr>
            <w:r w:rsidRPr="0040354D">
              <w:rPr>
                <w:sz w:val="14"/>
                <w:szCs w:val="14"/>
              </w:rPr>
              <w:t>Population and social conditions</w:t>
            </w:r>
          </w:p>
        </w:tc>
        <w:tc>
          <w:tcPr>
            <w:tcW w:w="851" w:type="dxa"/>
          </w:tcPr>
          <w:p w14:paraId="1E2BD61D" w14:textId="111AE7DE" w:rsidR="00BB3762" w:rsidRPr="0040354D" w:rsidRDefault="00BB3762" w:rsidP="0040354D">
            <w:pPr>
              <w:spacing w:after="0"/>
              <w:jc w:val="center"/>
              <w:rPr>
                <w:sz w:val="14"/>
                <w:szCs w:val="14"/>
              </w:rPr>
            </w:pPr>
            <w:r w:rsidRPr="0040354D">
              <w:rPr>
                <w:sz w:val="14"/>
                <w:szCs w:val="14"/>
              </w:rPr>
              <w:t>SOCI</w:t>
            </w:r>
          </w:p>
        </w:tc>
        <w:tc>
          <w:tcPr>
            <w:tcW w:w="3685" w:type="dxa"/>
          </w:tcPr>
          <w:p w14:paraId="12C1E86F" w14:textId="60D129FD" w:rsidR="00BB3762" w:rsidRPr="0040354D" w:rsidRDefault="00BB3762" w:rsidP="0040354D">
            <w:pPr>
              <w:spacing w:after="0"/>
              <w:jc w:val="left"/>
              <w:rPr>
                <w:sz w:val="14"/>
                <w:szCs w:val="14"/>
              </w:rPr>
            </w:pPr>
            <w:r w:rsidRPr="009903CC">
              <w:rPr>
                <w:sz w:val="14"/>
                <w:szCs w:val="14"/>
              </w:rPr>
              <w:t>http://publications.europa.eu/resource/authority/</w:t>
            </w:r>
            <w:r w:rsidR="00CF450F" w:rsidRPr="009903CC">
              <w:rPr>
                <w:sz w:val="14"/>
                <w:szCs w:val="14"/>
              </w:rPr>
              <w:t>data-theme</w:t>
            </w:r>
            <w:r w:rsidR="009903CC">
              <w:rPr>
                <w:sz w:val="14"/>
                <w:szCs w:val="14"/>
              </w:rPr>
              <w:t>/SOCI</w:t>
            </w:r>
          </w:p>
        </w:tc>
      </w:tr>
      <w:tr w:rsidR="00BB3762" w:rsidRPr="0040354D" w14:paraId="7F5CD131" w14:textId="77777777" w:rsidTr="0040354D">
        <w:tc>
          <w:tcPr>
            <w:tcW w:w="550" w:type="dxa"/>
          </w:tcPr>
          <w:p w14:paraId="4D094FD7" w14:textId="4F9C8C04" w:rsidR="00BB3762" w:rsidRPr="0040354D" w:rsidRDefault="00BB3762" w:rsidP="0040354D">
            <w:pPr>
              <w:spacing w:after="0"/>
              <w:jc w:val="center"/>
              <w:rPr>
                <w:sz w:val="14"/>
                <w:szCs w:val="14"/>
              </w:rPr>
            </w:pPr>
            <w:r w:rsidRPr="0040354D">
              <w:rPr>
                <w:sz w:val="14"/>
                <w:szCs w:val="14"/>
              </w:rPr>
              <w:t>9</w:t>
            </w:r>
          </w:p>
        </w:tc>
        <w:tc>
          <w:tcPr>
            <w:tcW w:w="3556" w:type="dxa"/>
          </w:tcPr>
          <w:p w14:paraId="7948B7FB" w14:textId="13469411" w:rsidR="00BB3762" w:rsidRPr="0040354D" w:rsidRDefault="00BB3762" w:rsidP="0040354D">
            <w:pPr>
              <w:spacing w:after="0"/>
              <w:jc w:val="left"/>
              <w:rPr>
                <w:sz w:val="14"/>
                <w:szCs w:val="14"/>
              </w:rPr>
            </w:pPr>
            <w:r w:rsidRPr="0040354D">
              <w:rPr>
                <w:sz w:val="14"/>
                <w:szCs w:val="14"/>
              </w:rPr>
              <w:t>Health</w:t>
            </w:r>
          </w:p>
        </w:tc>
        <w:tc>
          <w:tcPr>
            <w:tcW w:w="851" w:type="dxa"/>
          </w:tcPr>
          <w:p w14:paraId="75C6FFF5" w14:textId="503DE3CC" w:rsidR="00BB3762" w:rsidRPr="0040354D" w:rsidRDefault="00BB3762" w:rsidP="0040354D">
            <w:pPr>
              <w:spacing w:after="0"/>
              <w:jc w:val="center"/>
              <w:rPr>
                <w:sz w:val="14"/>
                <w:szCs w:val="14"/>
              </w:rPr>
            </w:pPr>
            <w:r w:rsidRPr="0040354D">
              <w:rPr>
                <w:sz w:val="14"/>
                <w:szCs w:val="14"/>
              </w:rPr>
              <w:t>HEAL</w:t>
            </w:r>
          </w:p>
        </w:tc>
        <w:tc>
          <w:tcPr>
            <w:tcW w:w="3685" w:type="dxa"/>
          </w:tcPr>
          <w:p w14:paraId="6E5649DF" w14:textId="0EAEF6BA" w:rsidR="00BB3762" w:rsidRPr="0040354D" w:rsidRDefault="00BB3762" w:rsidP="0040354D">
            <w:pPr>
              <w:spacing w:after="0"/>
              <w:jc w:val="left"/>
              <w:rPr>
                <w:sz w:val="14"/>
                <w:szCs w:val="14"/>
              </w:rPr>
            </w:pPr>
            <w:r w:rsidRPr="009903CC">
              <w:rPr>
                <w:sz w:val="14"/>
                <w:szCs w:val="14"/>
              </w:rPr>
              <w:t>http://publications.europa.eu/resource/authority/</w:t>
            </w:r>
            <w:r w:rsidR="00CF450F" w:rsidRPr="009903CC">
              <w:rPr>
                <w:sz w:val="14"/>
                <w:szCs w:val="14"/>
              </w:rPr>
              <w:t>data-theme</w:t>
            </w:r>
            <w:r w:rsidR="009903CC">
              <w:rPr>
                <w:sz w:val="14"/>
                <w:szCs w:val="14"/>
              </w:rPr>
              <w:t>/HEAL</w:t>
            </w:r>
          </w:p>
        </w:tc>
      </w:tr>
      <w:tr w:rsidR="00BB3762" w:rsidRPr="0040354D" w14:paraId="37BDB03B" w14:textId="77777777" w:rsidTr="0040354D">
        <w:tc>
          <w:tcPr>
            <w:tcW w:w="550" w:type="dxa"/>
          </w:tcPr>
          <w:p w14:paraId="26D23545" w14:textId="43B448A0" w:rsidR="00BB3762" w:rsidRPr="0040354D" w:rsidRDefault="00BB3762" w:rsidP="0040354D">
            <w:pPr>
              <w:spacing w:after="0"/>
              <w:jc w:val="center"/>
              <w:rPr>
                <w:sz w:val="14"/>
                <w:szCs w:val="14"/>
              </w:rPr>
            </w:pPr>
            <w:r w:rsidRPr="0040354D">
              <w:rPr>
                <w:sz w:val="14"/>
                <w:szCs w:val="14"/>
              </w:rPr>
              <w:t>10</w:t>
            </w:r>
          </w:p>
        </w:tc>
        <w:tc>
          <w:tcPr>
            <w:tcW w:w="3556" w:type="dxa"/>
          </w:tcPr>
          <w:p w14:paraId="69526444" w14:textId="15AAF8F1" w:rsidR="00BB3762" w:rsidRPr="0040354D" w:rsidRDefault="00BB3762" w:rsidP="0040354D">
            <w:pPr>
              <w:spacing w:after="0"/>
              <w:jc w:val="left"/>
              <w:rPr>
                <w:sz w:val="14"/>
                <w:szCs w:val="14"/>
              </w:rPr>
            </w:pPr>
            <w:r w:rsidRPr="0040354D">
              <w:rPr>
                <w:sz w:val="14"/>
                <w:szCs w:val="14"/>
              </w:rPr>
              <w:t>Government and public sector</w:t>
            </w:r>
          </w:p>
        </w:tc>
        <w:tc>
          <w:tcPr>
            <w:tcW w:w="851" w:type="dxa"/>
          </w:tcPr>
          <w:p w14:paraId="18DD7A7E" w14:textId="7158F321" w:rsidR="00BB3762" w:rsidRPr="0040354D" w:rsidRDefault="00BB3762" w:rsidP="0040354D">
            <w:pPr>
              <w:spacing w:after="0"/>
              <w:jc w:val="center"/>
              <w:rPr>
                <w:sz w:val="14"/>
                <w:szCs w:val="14"/>
              </w:rPr>
            </w:pPr>
            <w:r w:rsidRPr="0040354D">
              <w:rPr>
                <w:sz w:val="14"/>
                <w:szCs w:val="14"/>
              </w:rPr>
              <w:t>GOVE</w:t>
            </w:r>
          </w:p>
        </w:tc>
        <w:tc>
          <w:tcPr>
            <w:tcW w:w="3685" w:type="dxa"/>
          </w:tcPr>
          <w:p w14:paraId="03B0FBEF" w14:textId="7ABB9950" w:rsidR="00BB3762" w:rsidRPr="0040354D" w:rsidRDefault="00BB3762" w:rsidP="0040354D">
            <w:pPr>
              <w:spacing w:after="0"/>
              <w:jc w:val="left"/>
              <w:rPr>
                <w:sz w:val="14"/>
                <w:szCs w:val="14"/>
              </w:rPr>
            </w:pPr>
            <w:r w:rsidRPr="009903CC">
              <w:rPr>
                <w:sz w:val="14"/>
                <w:szCs w:val="14"/>
              </w:rPr>
              <w:t>http://publications.europa.eu/resource/authority/</w:t>
            </w:r>
            <w:r w:rsidR="00CF450F" w:rsidRPr="009903CC">
              <w:rPr>
                <w:sz w:val="14"/>
                <w:szCs w:val="14"/>
              </w:rPr>
              <w:t>data-theme</w:t>
            </w:r>
            <w:r w:rsidR="009903CC">
              <w:rPr>
                <w:sz w:val="14"/>
                <w:szCs w:val="14"/>
              </w:rPr>
              <w:t>/GOVE</w:t>
            </w:r>
          </w:p>
        </w:tc>
      </w:tr>
      <w:tr w:rsidR="00BB3762" w:rsidRPr="0040354D" w14:paraId="1E0F4080" w14:textId="77777777" w:rsidTr="0040354D">
        <w:tc>
          <w:tcPr>
            <w:tcW w:w="550" w:type="dxa"/>
          </w:tcPr>
          <w:p w14:paraId="031E87F3" w14:textId="7652ED6D" w:rsidR="00BB3762" w:rsidRPr="0040354D" w:rsidRDefault="00BB3762" w:rsidP="0040354D">
            <w:pPr>
              <w:spacing w:after="0"/>
              <w:jc w:val="center"/>
              <w:rPr>
                <w:sz w:val="14"/>
                <w:szCs w:val="14"/>
              </w:rPr>
            </w:pPr>
            <w:r w:rsidRPr="0040354D">
              <w:rPr>
                <w:sz w:val="14"/>
                <w:szCs w:val="14"/>
              </w:rPr>
              <w:t>11</w:t>
            </w:r>
          </w:p>
        </w:tc>
        <w:tc>
          <w:tcPr>
            <w:tcW w:w="3556" w:type="dxa"/>
          </w:tcPr>
          <w:p w14:paraId="455237D0" w14:textId="5B1CE1D5" w:rsidR="00BB3762" w:rsidRPr="0040354D" w:rsidRDefault="00BB3762" w:rsidP="0040354D">
            <w:pPr>
              <w:spacing w:after="0"/>
              <w:jc w:val="left"/>
              <w:rPr>
                <w:sz w:val="14"/>
                <w:szCs w:val="14"/>
              </w:rPr>
            </w:pPr>
            <w:r w:rsidRPr="0040354D">
              <w:rPr>
                <w:sz w:val="14"/>
                <w:szCs w:val="14"/>
              </w:rPr>
              <w:t>Regions and cities</w:t>
            </w:r>
          </w:p>
        </w:tc>
        <w:tc>
          <w:tcPr>
            <w:tcW w:w="851" w:type="dxa"/>
          </w:tcPr>
          <w:p w14:paraId="7E340BCA" w14:textId="7C743A03" w:rsidR="00BB3762" w:rsidRPr="0040354D" w:rsidRDefault="00BB3762" w:rsidP="0040354D">
            <w:pPr>
              <w:spacing w:after="0"/>
              <w:jc w:val="center"/>
              <w:rPr>
                <w:sz w:val="14"/>
                <w:szCs w:val="14"/>
              </w:rPr>
            </w:pPr>
            <w:r w:rsidRPr="0040354D">
              <w:rPr>
                <w:sz w:val="14"/>
                <w:szCs w:val="14"/>
              </w:rPr>
              <w:t>REGI</w:t>
            </w:r>
          </w:p>
        </w:tc>
        <w:tc>
          <w:tcPr>
            <w:tcW w:w="3685" w:type="dxa"/>
          </w:tcPr>
          <w:p w14:paraId="2DB54470" w14:textId="523F438F" w:rsidR="00BB3762" w:rsidRPr="0040354D" w:rsidRDefault="00BB3762" w:rsidP="0040354D">
            <w:pPr>
              <w:spacing w:after="0"/>
              <w:jc w:val="left"/>
              <w:rPr>
                <w:sz w:val="14"/>
                <w:szCs w:val="14"/>
              </w:rPr>
            </w:pPr>
            <w:r w:rsidRPr="009903CC">
              <w:rPr>
                <w:sz w:val="14"/>
                <w:szCs w:val="14"/>
              </w:rPr>
              <w:t>http://publications.europa.eu/resource/authority/</w:t>
            </w:r>
            <w:r w:rsidR="00CF450F" w:rsidRPr="009903CC">
              <w:rPr>
                <w:sz w:val="14"/>
                <w:szCs w:val="14"/>
              </w:rPr>
              <w:t>data-theme</w:t>
            </w:r>
            <w:r w:rsidR="009903CC">
              <w:rPr>
                <w:sz w:val="14"/>
                <w:szCs w:val="14"/>
              </w:rPr>
              <w:t>/REGI</w:t>
            </w:r>
          </w:p>
        </w:tc>
      </w:tr>
      <w:tr w:rsidR="00BB3762" w:rsidRPr="0040354D" w14:paraId="47D079F1" w14:textId="77777777" w:rsidTr="0040354D">
        <w:tc>
          <w:tcPr>
            <w:tcW w:w="550" w:type="dxa"/>
          </w:tcPr>
          <w:p w14:paraId="749BE8D2" w14:textId="0B079521" w:rsidR="00BB3762" w:rsidRPr="0040354D" w:rsidRDefault="00BB3762" w:rsidP="0040354D">
            <w:pPr>
              <w:spacing w:after="0"/>
              <w:jc w:val="center"/>
              <w:rPr>
                <w:sz w:val="14"/>
                <w:szCs w:val="14"/>
              </w:rPr>
            </w:pPr>
            <w:r w:rsidRPr="0040354D">
              <w:rPr>
                <w:sz w:val="14"/>
                <w:szCs w:val="14"/>
              </w:rPr>
              <w:t>12</w:t>
            </w:r>
          </w:p>
        </w:tc>
        <w:tc>
          <w:tcPr>
            <w:tcW w:w="3556" w:type="dxa"/>
          </w:tcPr>
          <w:p w14:paraId="1C3FB568" w14:textId="7E108FA0" w:rsidR="00BB3762" w:rsidRPr="0040354D" w:rsidRDefault="00BB3762" w:rsidP="0040354D">
            <w:pPr>
              <w:spacing w:after="0"/>
              <w:jc w:val="left"/>
              <w:rPr>
                <w:sz w:val="14"/>
                <w:szCs w:val="14"/>
              </w:rPr>
            </w:pPr>
            <w:r w:rsidRPr="0040354D">
              <w:rPr>
                <w:sz w:val="14"/>
                <w:szCs w:val="14"/>
              </w:rPr>
              <w:t>Justice, legal system and public safety</w:t>
            </w:r>
          </w:p>
        </w:tc>
        <w:tc>
          <w:tcPr>
            <w:tcW w:w="851" w:type="dxa"/>
          </w:tcPr>
          <w:p w14:paraId="531F06A9" w14:textId="11E27D34" w:rsidR="00BB3762" w:rsidRPr="0040354D" w:rsidRDefault="00BB3762" w:rsidP="0040354D">
            <w:pPr>
              <w:spacing w:after="0"/>
              <w:jc w:val="center"/>
              <w:rPr>
                <w:sz w:val="14"/>
                <w:szCs w:val="14"/>
              </w:rPr>
            </w:pPr>
            <w:r w:rsidRPr="0040354D">
              <w:rPr>
                <w:sz w:val="14"/>
                <w:szCs w:val="14"/>
              </w:rPr>
              <w:t>JUST</w:t>
            </w:r>
          </w:p>
        </w:tc>
        <w:tc>
          <w:tcPr>
            <w:tcW w:w="3685" w:type="dxa"/>
          </w:tcPr>
          <w:p w14:paraId="684F5DDB" w14:textId="253AA5C5" w:rsidR="00BB3762" w:rsidRPr="0040354D" w:rsidRDefault="00BB3762" w:rsidP="0040354D">
            <w:pPr>
              <w:spacing w:after="0"/>
              <w:jc w:val="left"/>
              <w:rPr>
                <w:sz w:val="14"/>
                <w:szCs w:val="14"/>
              </w:rPr>
            </w:pPr>
            <w:r w:rsidRPr="009903CC">
              <w:rPr>
                <w:sz w:val="14"/>
                <w:szCs w:val="14"/>
              </w:rPr>
              <w:t>http://publications.europa.eu/resource/authority/</w:t>
            </w:r>
            <w:r w:rsidR="00CF450F" w:rsidRPr="009903CC">
              <w:rPr>
                <w:sz w:val="14"/>
                <w:szCs w:val="14"/>
              </w:rPr>
              <w:t>data-theme</w:t>
            </w:r>
            <w:r w:rsidR="009903CC">
              <w:rPr>
                <w:sz w:val="14"/>
                <w:szCs w:val="14"/>
              </w:rPr>
              <w:t>/JUST</w:t>
            </w:r>
          </w:p>
        </w:tc>
      </w:tr>
      <w:tr w:rsidR="00BB3762" w:rsidRPr="0040354D" w14:paraId="646ED5A9" w14:textId="77777777" w:rsidTr="0040354D">
        <w:tc>
          <w:tcPr>
            <w:tcW w:w="550" w:type="dxa"/>
          </w:tcPr>
          <w:p w14:paraId="5FB5F682" w14:textId="3CF0D992" w:rsidR="00BB3762" w:rsidRPr="0040354D" w:rsidRDefault="00BB3762" w:rsidP="0040354D">
            <w:pPr>
              <w:spacing w:after="0"/>
              <w:jc w:val="center"/>
              <w:rPr>
                <w:sz w:val="14"/>
                <w:szCs w:val="14"/>
              </w:rPr>
            </w:pPr>
            <w:r w:rsidRPr="0040354D">
              <w:rPr>
                <w:sz w:val="14"/>
                <w:szCs w:val="14"/>
              </w:rPr>
              <w:t>13</w:t>
            </w:r>
          </w:p>
        </w:tc>
        <w:tc>
          <w:tcPr>
            <w:tcW w:w="3556" w:type="dxa"/>
          </w:tcPr>
          <w:p w14:paraId="62BED1A2" w14:textId="5C62F8DD" w:rsidR="00BB3762" w:rsidRPr="0040354D" w:rsidRDefault="00BB3762" w:rsidP="0040354D">
            <w:pPr>
              <w:spacing w:after="0"/>
              <w:jc w:val="left"/>
              <w:rPr>
                <w:sz w:val="14"/>
                <w:szCs w:val="14"/>
              </w:rPr>
            </w:pPr>
            <w:r w:rsidRPr="0040354D">
              <w:rPr>
                <w:sz w:val="14"/>
                <w:szCs w:val="14"/>
              </w:rPr>
              <w:t>International issues</w:t>
            </w:r>
          </w:p>
        </w:tc>
        <w:tc>
          <w:tcPr>
            <w:tcW w:w="851" w:type="dxa"/>
          </w:tcPr>
          <w:p w14:paraId="4D7D3015" w14:textId="38E9EDF6" w:rsidR="00BB3762" w:rsidRPr="0040354D" w:rsidRDefault="00BB3762" w:rsidP="0040354D">
            <w:pPr>
              <w:spacing w:after="0"/>
              <w:jc w:val="center"/>
              <w:rPr>
                <w:sz w:val="14"/>
                <w:szCs w:val="14"/>
              </w:rPr>
            </w:pPr>
            <w:r w:rsidRPr="0040354D">
              <w:rPr>
                <w:sz w:val="14"/>
                <w:szCs w:val="14"/>
              </w:rPr>
              <w:t>INTR</w:t>
            </w:r>
          </w:p>
        </w:tc>
        <w:tc>
          <w:tcPr>
            <w:tcW w:w="3685" w:type="dxa"/>
          </w:tcPr>
          <w:p w14:paraId="56AA759C" w14:textId="04005C1A" w:rsidR="00BB3762" w:rsidRPr="0040354D" w:rsidRDefault="00BB3762" w:rsidP="0040354D">
            <w:pPr>
              <w:spacing w:after="0"/>
              <w:jc w:val="left"/>
              <w:rPr>
                <w:sz w:val="14"/>
                <w:szCs w:val="14"/>
              </w:rPr>
            </w:pPr>
            <w:r w:rsidRPr="009903CC">
              <w:rPr>
                <w:sz w:val="14"/>
                <w:szCs w:val="14"/>
              </w:rPr>
              <w:t>http://publications.europa.eu/resource/authority/</w:t>
            </w:r>
            <w:r w:rsidR="00CF450F" w:rsidRPr="009903CC">
              <w:rPr>
                <w:sz w:val="14"/>
                <w:szCs w:val="14"/>
              </w:rPr>
              <w:t>data-theme</w:t>
            </w:r>
            <w:r w:rsidR="009903CC">
              <w:rPr>
                <w:sz w:val="14"/>
                <w:szCs w:val="14"/>
              </w:rPr>
              <w:t>/INTR</w:t>
            </w:r>
          </w:p>
        </w:tc>
      </w:tr>
    </w:tbl>
    <w:p w14:paraId="41F7A553" w14:textId="77777777" w:rsidR="00BB3762" w:rsidRPr="00855791" w:rsidRDefault="00BB3762">
      <w:pPr>
        <w:spacing w:after="0"/>
        <w:jc w:val="left"/>
      </w:pPr>
    </w:p>
    <w:p w14:paraId="439C2441" w14:textId="21538330" w:rsidR="00AA42F1" w:rsidRPr="00855791" w:rsidRDefault="00AA42F1">
      <w:pPr>
        <w:spacing w:after="0"/>
        <w:jc w:val="left"/>
      </w:pPr>
      <w:r w:rsidRPr="00855791">
        <w:br w:type="page"/>
      </w:r>
    </w:p>
    <w:p w14:paraId="755C683C" w14:textId="6824E056" w:rsidR="00AA42F1" w:rsidRPr="00855791" w:rsidRDefault="00AA42F1" w:rsidP="00AA42F1">
      <w:pPr>
        <w:pStyle w:val="Heading1"/>
        <w:numPr>
          <w:ilvl w:val="0"/>
          <w:numId w:val="0"/>
        </w:numPr>
      </w:pPr>
      <w:bookmarkStart w:id="427" w:name="_Toc432158282"/>
      <w:r w:rsidRPr="00855791">
        <w:lastRenderedPageBreak/>
        <w:t>Annex III Change Log</w:t>
      </w:r>
      <w:bookmarkEnd w:id="427"/>
    </w:p>
    <w:p w14:paraId="7517CB9E" w14:textId="69BF356E" w:rsidR="00AA42F1" w:rsidRPr="00855791" w:rsidRDefault="00AA42F1" w:rsidP="00AA42F1">
      <w:r w:rsidRPr="00855791">
        <w:t>The table below summarises the changes applied to the current release of the DCAT-AP.</w:t>
      </w:r>
    </w:p>
    <w:tbl>
      <w:tblPr>
        <w:tblStyle w:val="TableGrid1"/>
        <w:tblW w:w="5067" w:type="pct"/>
        <w:tblLayout w:type="fixed"/>
        <w:tblCellMar>
          <w:top w:w="28" w:type="dxa"/>
          <w:bottom w:w="28" w:type="dxa"/>
        </w:tblCellMar>
        <w:tblLook w:val="00A0" w:firstRow="1" w:lastRow="0" w:firstColumn="1" w:lastColumn="0" w:noHBand="0" w:noVBand="0"/>
      </w:tblPr>
      <w:tblGrid>
        <w:gridCol w:w="1886"/>
        <w:gridCol w:w="1601"/>
        <w:gridCol w:w="1020"/>
        <w:gridCol w:w="3493"/>
        <w:gridCol w:w="838"/>
      </w:tblGrid>
      <w:tr w:rsidR="00AA42F1" w:rsidRPr="00855791" w14:paraId="70870702" w14:textId="77777777" w:rsidTr="00031F49">
        <w:trPr>
          <w:cnfStyle w:val="100000000000" w:firstRow="1" w:lastRow="0" w:firstColumn="0" w:lastColumn="0" w:oddVBand="0" w:evenVBand="0" w:oddHBand="0" w:evenHBand="0" w:firstRowFirstColumn="0" w:firstRowLastColumn="0" w:lastRowFirstColumn="0" w:lastRowLastColumn="0"/>
          <w:cantSplit/>
          <w:trHeight w:val="416"/>
        </w:trPr>
        <w:tc>
          <w:tcPr>
            <w:tcW w:w="1067" w:type="pct"/>
          </w:tcPr>
          <w:p w14:paraId="2CEB5620" w14:textId="77777777" w:rsidR="00AA42F1" w:rsidRPr="00855791" w:rsidRDefault="00AA42F1" w:rsidP="00031F49">
            <w:pPr>
              <w:rPr>
                <w:sz w:val="14"/>
                <w:szCs w:val="14"/>
              </w:rPr>
            </w:pPr>
            <w:r w:rsidRPr="00855791">
              <w:rPr>
                <w:sz w:val="14"/>
                <w:szCs w:val="14"/>
              </w:rPr>
              <w:t>URI</w:t>
            </w:r>
          </w:p>
        </w:tc>
        <w:tc>
          <w:tcPr>
            <w:tcW w:w="906" w:type="pct"/>
          </w:tcPr>
          <w:p w14:paraId="5B53C87D" w14:textId="77777777" w:rsidR="00AA42F1" w:rsidRPr="00855791" w:rsidRDefault="00AA42F1" w:rsidP="00031F49">
            <w:pPr>
              <w:rPr>
                <w:sz w:val="14"/>
                <w:szCs w:val="14"/>
              </w:rPr>
            </w:pPr>
            <w:r w:rsidRPr="00855791">
              <w:rPr>
                <w:sz w:val="14"/>
                <w:szCs w:val="14"/>
              </w:rPr>
              <w:t>Type</w:t>
            </w:r>
          </w:p>
        </w:tc>
        <w:tc>
          <w:tcPr>
            <w:tcW w:w="577" w:type="pct"/>
          </w:tcPr>
          <w:p w14:paraId="383F4C76" w14:textId="77777777" w:rsidR="00AA42F1" w:rsidRPr="00855791" w:rsidRDefault="00AA42F1" w:rsidP="00031F49">
            <w:pPr>
              <w:rPr>
                <w:sz w:val="14"/>
                <w:szCs w:val="14"/>
              </w:rPr>
            </w:pPr>
            <w:r w:rsidRPr="00855791">
              <w:rPr>
                <w:sz w:val="14"/>
                <w:szCs w:val="14"/>
              </w:rPr>
              <w:t>Action</w:t>
            </w:r>
          </w:p>
        </w:tc>
        <w:tc>
          <w:tcPr>
            <w:tcW w:w="1976" w:type="pct"/>
          </w:tcPr>
          <w:p w14:paraId="6F6517AB" w14:textId="77777777" w:rsidR="00AA42F1" w:rsidRPr="00855791" w:rsidRDefault="00AA42F1" w:rsidP="00031F49">
            <w:pPr>
              <w:rPr>
                <w:sz w:val="14"/>
                <w:szCs w:val="14"/>
              </w:rPr>
            </w:pPr>
            <w:r w:rsidRPr="00855791">
              <w:rPr>
                <w:sz w:val="14"/>
                <w:szCs w:val="14"/>
              </w:rPr>
              <w:t>Description</w:t>
            </w:r>
          </w:p>
        </w:tc>
        <w:tc>
          <w:tcPr>
            <w:tcW w:w="474" w:type="pct"/>
          </w:tcPr>
          <w:p w14:paraId="1449DBEE" w14:textId="77777777" w:rsidR="00AA42F1" w:rsidRPr="00855791" w:rsidRDefault="00AA42F1" w:rsidP="00031F49">
            <w:pPr>
              <w:rPr>
                <w:sz w:val="14"/>
                <w:szCs w:val="14"/>
              </w:rPr>
            </w:pPr>
            <w:r w:rsidRPr="00855791">
              <w:rPr>
                <w:sz w:val="14"/>
                <w:szCs w:val="14"/>
              </w:rPr>
              <w:t>Issue</w:t>
            </w:r>
          </w:p>
        </w:tc>
      </w:tr>
      <w:tr w:rsidR="00AA42F1" w:rsidRPr="00855791" w14:paraId="11FE7999" w14:textId="77777777" w:rsidTr="00031F49">
        <w:trPr>
          <w:trHeight w:val="77"/>
        </w:trPr>
        <w:tc>
          <w:tcPr>
            <w:tcW w:w="1067" w:type="pct"/>
          </w:tcPr>
          <w:p w14:paraId="0724D7DC" w14:textId="77777777" w:rsidR="00AA42F1" w:rsidRPr="00855791" w:rsidRDefault="00AA42F1" w:rsidP="00031F49">
            <w:pPr>
              <w:spacing w:before="40" w:after="40"/>
              <w:rPr>
                <w:sz w:val="14"/>
                <w:szCs w:val="14"/>
              </w:rPr>
            </w:pPr>
            <w:r w:rsidRPr="00855791">
              <w:rPr>
                <w:sz w:val="14"/>
                <w:szCs w:val="14"/>
              </w:rPr>
              <w:t>adms:versionNotes</w:t>
            </w:r>
          </w:p>
        </w:tc>
        <w:tc>
          <w:tcPr>
            <w:tcW w:w="906" w:type="pct"/>
          </w:tcPr>
          <w:p w14:paraId="2B79B76A" w14:textId="77777777" w:rsidR="00AA42F1" w:rsidRPr="00855791" w:rsidRDefault="00AA42F1" w:rsidP="00031F49">
            <w:pPr>
              <w:spacing w:before="40" w:after="40"/>
              <w:rPr>
                <w:sz w:val="14"/>
                <w:szCs w:val="14"/>
              </w:rPr>
            </w:pPr>
            <w:r w:rsidRPr="00855791">
              <w:rPr>
                <w:sz w:val="14"/>
                <w:szCs w:val="14"/>
              </w:rPr>
              <w:t>Optional property (Dataset)</w:t>
            </w:r>
          </w:p>
        </w:tc>
        <w:tc>
          <w:tcPr>
            <w:tcW w:w="577" w:type="pct"/>
          </w:tcPr>
          <w:p w14:paraId="777E2297" w14:textId="77777777" w:rsidR="00AA42F1" w:rsidRPr="00855791" w:rsidRDefault="00AA42F1" w:rsidP="00031F49">
            <w:pPr>
              <w:spacing w:before="40" w:after="40"/>
              <w:rPr>
                <w:sz w:val="14"/>
                <w:szCs w:val="14"/>
              </w:rPr>
            </w:pPr>
            <w:r w:rsidRPr="00855791">
              <w:rPr>
                <w:sz w:val="14"/>
                <w:szCs w:val="14"/>
              </w:rPr>
              <w:t>Updated</w:t>
            </w:r>
          </w:p>
        </w:tc>
        <w:tc>
          <w:tcPr>
            <w:tcW w:w="1976" w:type="pct"/>
          </w:tcPr>
          <w:p w14:paraId="3D01E6D4" w14:textId="77777777" w:rsidR="00AA42F1" w:rsidRPr="00855791" w:rsidRDefault="00AA42F1" w:rsidP="00031F49">
            <w:pPr>
              <w:spacing w:before="40" w:after="40"/>
              <w:rPr>
                <w:i/>
                <w:sz w:val="14"/>
                <w:szCs w:val="14"/>
              </w:rPr>
            </w:pPr>
            <w:r w:rsidRPr="00855791">
              <w:rPr>
                <w:i/>
                <w:sz w:val="14"/>
                <w:szCs w:val="14"/>
              </w:rPr>
              <w:t>Updates</w:t>
            </w:r>
          </w:p>
          <w:p w14:paraId="0D01231E" w14:textId="77777777" w:rsidR="00AA42F1" w:rsidRPr="00855791" w:rsidRDefault="00AA42F1" w:rsidP="00031F49">
            <w:pPr>
              <w:spacing w:before="40" w:after="40"/>
              <w:rPr>
                <w:sz w:val="14"/>
                <w:szCs w:val="14"/>
              </w:rPr>
            </w:pPr>
            <w:r w:rsidRPr="00855791">
              <w:rPr>
                <w:sz w:val="14"/>
                <w:szCs w:val="14"/>
              </w:rPr>
              <w:t xml:space="preserve">Cardinality: 0..1 </w:t>
            </w:r>
            <w:r w:rsidRPr="00855791">
              <w:rPr>
                <w:sz w:val="14"/>
                <w:szCs w:val="14"/>
              </w:rPr>
              <w:sym w:font="Symbol" w:char="F0AE"/>
            </w:r>
            <w:r w:rsidRPr="00855791">
              <w:rPr>
                <w:sz w:val="14"/>
                <w:szCs w:val="14"/>
              </w:rPr>
              <w:t xml:space="preserve"> 0..n</w:t>
            </w:r>
          </w:p>
          <w:p w14:paraId="7FACF00A" w14:textId="77777777" w:rsidR="00AA42F1" w:rsidRPr="00855791" w:rsidRDefault="00AA42F1" w:rsidP="00031F49">
            <w:pPr>
              <w:spacing w:before="40" w:after="40"/>
              <w:rPr>
                <w:sz w:val="14"/>
                <w:szCs w:val="14"/>
              </w:rPr>
            </w:pPr>
            <w:r w:rsidRPr="00855791">
              <w:rPr>
                <w:sz w:val="14"/>
                <w:szCs w:val="14"/>
              </w:rPr>
              <w:t>This property can be repeated for parallel language versions of the version notes.</w:t>
            </w:r>
          </w:p>
        </w:tc>
        <w:tc>
          <w:tcPr>
            <w:tcW w:w="474" w:type="pct"/>
          </w:tcPr>
          <w:p w14:paraId="2881AE0A" w14:textId="77777777" w:rsidR="00AA42F1" w:rsidRPr="00855791" w:rsidRDefault="00C05CD4" w:rsidP="00031F49">
            <w:pPr>
              <w:spacing w:before="40" w:after="40"/>
              <w:rPr>
                <w:sz w:val="14"/>
                <w:szCs w:val="14"/>
              </w:rPr>
            </w:pPr>
            <w:hyperlink r:id="rId76" w:history="1">
              <w:r w:rsidR="00AA42F1" w:rsidRPr="00855791">
                <w:rPr>
                  <w:color w:val="0000FF"/>
                  <w:sz w:val="14"/>
                  <w:szCs w:val="14"/>
                  <w:u w:val="single"/>
                </w:rPr>
                <w:t>CO4</w:t>
              </w:r>
            </w:hyperlink>
          </w:p>
        </w:tc>
      </w:tr>
      <w:tr w:rsidR="00AA42F1" w:rsidRPr="00855791" w14:paraId="6BD7FFF0" w14:textId="77777777" w:rsidTr="00031F49">
        <w:trPr>
          <w:trHeight w:val="402"/>
        </w:trPr>
        <w:tc>
          <w:tcPr>
            <w:tcW w:w="1067" w:type="pct"/>
          </w:tcPr>
          <w:p w14:paraId="6A8B8C64" w14:textId="77777777" w:rsidR="00AA42F1" w:rsidRPr="00855791" w:rsidRDefault="00AA42F1" w:rsidP="00031F49">
            <w:pPr>
              <w:spacing w:before="40" w:after="40"/>
              <w:rPr>
                <w:sz w:val="14"/>
                <w:szCs w:val="14"/>
              </w:rPr>
            </w:pPr>
            <w:r w:rsidRPr="00855791">
              <w:rPr>
                <w:sz w:val="14"/>
                <w:szCs w:val="14"/>
              </w:rPr>
              <w:t>dcat:contactPoint</w:t>
            </w:r>
          </w:p>
        </w:tc>
        <w:tc>
          <w:tcPr>
            <w:tcW w:w="906" w:type="pct"/>
          </w:tcPr>
          <w:p w14:paraId="0695BFCF" w14:textId="77777777" w:rsidR="00AA42F1" w:rsidRPr="00855791" w:rsidRDefault="00AA42F1" w:rsidP="00031F49">
            <w:pPr>
              <w:spacing w:before="40" w:after="40"/>
              <w:rPr>
                <w:sz w:val="14"/>
                <w:szCs w:val="14"/>
              </w:rPr>
            </w:pPr>
            <w:r w:rsidRPr="00855791">
              <w:rPr>
                <w:sz w:val="14"/>
                <w:szCs w:val="14"/>
              </w:rPr>
              <w:t xml:space="preserve">Recommended property </w:t>
            </w:r>
          </w:p>
          <w:p w14:paraId="39EC15C2" w14:textId="77777777" w:rsidR="00AA42F1" w:rsidRPr="00855791" w:rsidRDefault="00AA42F1" w:rsidP="00031F49">
            <w:pPr>
              <w:spacing w:before="40" w:after="40"/>
              <w:rPr>
                <w:sz w:val="14"/>
                <w:szCs w:val="14"/>
              </w:rPr>
            </w:pPr>
            <w:r w:rsidRPr="00855791">
              <w:rPr>
                <w:sz w:val="14"/>
                <w:szCs w:val="14"/>
              </w:rPr>
              <w:t>(Dataset)</w:t>
            </w:r>
          </w:p>
        </w:tc>
        <w:tc>
          <w:tcPr>
            <w:tcW w:w="577" w:type="pct"/>
          </w:tcPr>
          <w:p w14:paraId="310B77BD" w14:textId="77777777" w:rsidR="00AA42F1" w:rsidRPr="00855791" w:rsidRDefault="00AA42F1" w:rsidP="00031F49">
            <w:pPr>
              <w:spacing w:before="40" w:after="40"/>
              <w:rPr>
                <w:sz w:val="14"/>
                <w:szCs w:val="14"/>
              </w:rPr>
            </w:pPr>
            <w:r w:rsidRPr="00855791">
              <w:rPr>
                <w:sz w:val="14"/>
                <w:szCs w:val="14"/>
              </w:rPr>
              <w:t>Updated</w:t>
            </w:r>
          </w:p>
        </w:tc>
        <w:tc>
          <w:tcPr>
            <w:tcW w:w="1976" w:type="pct"/>
          </w:tcPr>
          <w:p w14:paraId="1FFD5359" w14:textId="77777777" w:rsidR="00AA42F1" w:rsidRPr="00F82E5D" w:rsidRDefault="00AA42F1" w:rsidP="00031F49">
            <w:pPr>
              <w:spacing w:before="40" w:after="40"/>
              <w:rPr>
                <w:i/>
                <w:sz w:val="14"/>
                <w:szCs w:val="14"/>
                <w:lang w:val="fr-FR"/>
              </w:rPr>
            </w:pPr>
            <w:r w:rsidRPr="00F82E5D">
              <w:rPr>
                <w:i/>
                <w:sz w:val="14"/>
                <w:szCs w:val="14"/>
                <w:lang w:val="fr-FR"/>
              </w:rPr>
              <w:t>Updates</w:t>
            </w:r>
          </w:p>
          <w:p w14:paraId="54732DF6" w14:textId="77777777" w:rsidR="00AA42F1" w:rsidRPr="00F82E5D" w:rsidRDefault="00AA42F1" w:rsidP="00031F49">
            <w:pPr>
              <w:spacing w:before="40" w:after="40"/>
              <w:rPr>
                <w:sz w:val="14"/>
                <w:szCs w:val="14"/>
                <w:lang w:val="fr-FR"/>
              </w:rPr>
            </w:pPr>
            <w:r w:rsidRPr="00F82E5D">
              <w:rPr>
                <w:sz w:val="14"/>
                <w:szCs w:val="14"/>
                <w:lang w:val="fr-FR"/>
              </w:rPr>
              <w:t xml:space="preserve">URI: adms:contactPoint </w:t>
            </w:r>
            <w:r w:rsidRPr="00855791">
              <w:rPr>
                <w:sz w:val="14"/>
                <w:szCs w:val="14"/>
              </w:rPr>
              <w:sym w:font="Symbol" w:char="F0AE"/>
            </w:r>
            <w:r w:rsidRPr="00F82E5D">
              <w:rPr>
                <w:sz w:val="14"/>
                <w:szCs w:val="14"/>
                <w:lang w:val="fr-FR"/>
              </w:rPr>
              <w:t xml:space="preserve"> dcat:contactPoint</w:t>
            </w:r>
          </w:p>
          <w:p w14:paraId="61B70BC9" w14:textId="77777777" w:rsidR="00AA42F1" w:rsidRPr="00855791" w:rsidRDefault="00AA42F1" w:rsidP="00031F49">
            <w:pPr>
              <w:spacing w:before="40" w:after="40"/>
              <w:rPr>
                <w:sz w:val="14"/>
                <w:szCs w:val="14"/>
              </w:rPr>
            </w:pPr>
            <w:r w:rsidRPr="00855791">
              <w:rPr>
                <w:sz w:val="14"/>
                <w:szCs w:val="14"/>
              </w:rPr>
              <w:t xml:space="preserve">Range: VCard </w:t>
            </w:r>
            <w:r w:rsidRPr="00855791">
              <w:rPr>
                <w:sz w:val="14"/>
                <w:szCs w:val="14"/>
              </w:rPr>
              <w:sym w:font="Symbol" w:char="F0AE"/>
            </w:r>
            <w:r w:rsidRPr="00855791">
              <w:rPr>
                <w:sz w:val="14"/>
                <w:szCs w:val="14"/>
              </w:rPr>
              <w:t xml:space="preserve"> vCard:Kind</w:t>
            </w:r>
          </w:p>
        </w:tc>
        <w:tc>
          <w:tcPr>
            <w:tcW w:w="474" w:type="pct"/>
          </w:tcPr>
          <w:p w14:paraId="464BFA8E" w14:textId="77777777" w:rsidR="00AA42F1" w:rsidRPr="00855791" w:rsidRDefault="00C05CD4" w:rsidP="00031F49">
            <w:pPr>
              <w:spacing w:before="40" w:after="40"/>
              <w:rPr>
                <w:sz w:val="14"/>
                <w:szCs w:val="14"/>
              </w:rPr>
            </w:pPr>
            <w:hyperlink r:id="rId77" w:history="1">
              <w:r w:rsidR="00AA42F1" w:rsidRPr="00855791">
                <w:rPr>
                  <w:color w:val="0000FF"/>
                  <w:sz w:val="14"/>
                  <w:szCs w:val="14"/>
                  <w:u w:val="single"/>
                </w:rPr>
                <w:t>MO8</w:t>
              </w:r>
            </w:hyperlink>
          </w:p>
        </w:tc>
      </w:tr>
      <w:tr w:rsidR="00AA42F1" w:rsidRPr="00855791" w14:paraId="41E5D96A" w14:textId="77777777" w:rsidTr="00031F49">
        <w:trPr>
          <w:trHeight w:val="77"/>
        </w:trPr>
        <w:tc>
          <w:tcPr>
            <w:tcW w:w="1067" w:type="pct"/>
          </w:tcPr>
          <w:p w14:paraId="588278AC" w14:textId="2EAC6AA4" w:rsidR="00AA42F1" w:rsidRPr="00855791" w:rsidRDefault="00AA42F1" w:rsidP="00031F49">
            <w:pPr>
              <w:spacing w:before="40" w:after="40"/>
              <w:rPr>
                <w:sz w:val="14"/>
                <w:szCs w:val="14"/>
              </w:rPr>
            </w:pPr>
          </w:p>
        </w:tc>
        <w:tc>
          <w:tcPr>
            <w:tcW w:w="906" w:type="pct"/>
          </w:tcPr>
          <w:p w14:paraId="205C3A46" w14:textId="2783EF0B" w:rsidR="00AA42F1" w:rsidRPr="00855791" w:rsidRDefault="00AA42F1" w:rsidP="00031F49">
            <w:pPr>
              <w:spacing w:before="40" w:after="40"/>
              <w:rPr>
                <w:sz w:val="14"/>
                <w:szCs w:val="14"/>
              </w:rPr>
            </w:pPr>
          </w:p>
        </w:tc>
        <w:tc>
          <w:tcPr>
            <w:tcW w:w="577" w:type="pct"/>
          </w:tcPr>
          <w:p w14:paraId="0D345677" w14:textId="0B764E31" w:rsidR="00AA42F1" w:rsidRPr="00855791" w:rsidRDefault="00AA42F1" w:rsidP="00031F49">
            <w:pPr>
              <w:spacing w:before="40" w:after="40"/>
              <w:rPr>
                <w:sz w:val="14"/>
                <w:szCs w:val="14"/>
              </w:rPr>
            </w:pPr>
          </w:p>
        </w:tc>
        <w:tc>
          <w:tcPr>
            <w:tcW w:w="1976" w:type="pct"/>
          </w:tcPr>
          <w:p w14:paraId="2A24527F" w14:textId="520DE0AE" w:rsidR="00AA42F1" w:rsidRPr="00855791" w:rsidRDefault="00AA42F1" w:rsidP="00031F49">
            <w:pPr>
              <w:spacing w:before="40" w:after="40"/>
              <w:rPr>
                <w:sz w:val="14"/>
                <w:szCs w:val="14"/>
              </w:rPr>
            </w:pPr>
          </w:p>
        </w:tc>
        <w:tc>
          <w:tcPr>
            <w:tcW w:w="474" w:type="pct"/>
          </w:tcPr>
          <w:p w14:paraId="4E7D8F0E" w14:textId="797158AA" w:rsidR="00AA42F1" w:rsidRPr="00855791" w:rsidRDefault="00AA42F1" w:rsidP="00031F49">
            <w:pPr>
              <w:spacing w:before="40" w:after="40"/>
              <w:rPr>
                <w:sz w:val="14"/>
                <w:szCs w:val="14"/>
              </w:rPr>
            </w:pPr>
          </w:p>
        </w:tc>
      </w:tr>
      <w:tr w:rsidR="00AA42F1" w:rsidRPr="00855791" w14:paraId="17712E0F" w14:textId="77777777" w:rsidTr="00031F49">
        <w:trPr>
          <w:trHeight w:val="402"/>
        </w:trPr>
        <w:tc>
          <w:tcPr>
            <w:tcW w:w="1067" w:type="pct"/>
          </w:tcPr>
          <w:p w14:paraId="29D27C5E" w14:textId="77777777" w:rsidR="00AA42F1" w:rsidRPr="00855791" w:rsidRDefault="00AA42F1" w:rsidP="00031F49">
            <w:pPr>
              <w:spacing w:before="40" w:after="40"/>
              <w:rPr>
                <w:sz w:val="14"/>
                <w:szCs w:val="14"/>
              </w:rPr>
            </w:pPr>
            <w:r w:rsidRPr="00855791">
              <w:rPr>
                <w:sz w:val="14"/>
                <w:szCs w:val="14"/>
              </w:rPr>
              <w:t>dct:LicenseDocument</w:t>
            </w:r>
          </w:p>
        </w:tc>
        <w:tc>
          <w:tcPr>
            <w:tcW w:w="906" w:type="pct"/>
          </w:tcPr>
          <w:p w14:paraId="0AF9F938" w14:textId="77777777" w:rsidR="00AA42F1" w:rsidRPr="00855791" w:rsidRDefault="00AA42F1" w:rsidP="00031F49">
            <w:pPr>
              <w:spacing w:before="40" w:after="40"/>
              <w:rPr>
                <w:sz w:val="14"/>
                <w:szCs w:val="14"/>
              </w:rPr>
            </w:pPr>
            <w:r w:rsidRPr="00855791">
              <w:rPr>
                <w:sz w:val="14"/>
                <w:szCs w:val="14"/>
              </w:rPr>
              <w:t>Recommended</w:t>
            </w:r>
          </w:p>
          <w:p w14:paraId="32DA8F5E" w14:textId="77777777" w:rsidR="00AA42F1" w:rsidRPr="00855791" w:rsidRDefault="00AA42F1" w:rsidP="00031F49">
            <w:pPr>
              <w:spacing w:before="40" w:after="40"/>
              <w:rPr>
                <w:sz w:val="14"/>
                <w:szCs w:val="14"/>
              </w:rPr>
            </w:pPr>
            <w:r w:rsidRPr="00855791">
              <w:rPr>
                <w:sz w:val="14"/>
                <w:szCs w:val="14"/>
              </w:rPr>
              <w:t>class</w:t>
            </w:r>
          </w:p>
        </w:tc>
        <w:tc>
          <w:tcPr>
            <w:tcW w:w="577" w:type="pct"/>
          </w:tcPr>
          <w:p w14:paraId="05BAE191" w14:textId="77777777" w:rsidR="00AA42F1" w:rsidRPr="00855791" w:rsidRDefault="00AA42F1" w:rsidP="00031F49">
            <w:pPr>
              <w:spacing w:before="40" w:after="40"/>
              <w:rPr>
                <w:sz w:val="14"/>
                <w:szCs w:val="14"/>
              </w:rPr>
            </w:pPr>
            <w:r w:rsidRPr="00855791">
              <w:rPr>
                <w:sz w:val="14"/>
                <w:szCs w:val="14"/>
              </w:rPr>
              <w:t>Updated</w:t>
            </w:r>
          </w:p>
        </w:tc>
        <w:tc>
          <w:tcPr>
            <w:tcW w:w="1976" w:type="pct"/>
          </w:tcPr>
          <w:p w14:paraId="6D6C3809" w14:textId="77777777" w:rsidR="00AA42F1" w:rsidRPr="00855791" w:rsidRDefault="00AA42F1" w:rsidP="00031F49">
            <w:pPr>
              <w:spacing w:before="40" w:after="40"/>
              <w:rPr>
                <w:i/>
                <w:sz w:val="14"/>
                <w:szCs w:val="14"/>
              </w:rPr>
            </w:pPr>
            <w:r w:rsidRPr="00855791">
              <w:rPr>
                <w:i/>
                <w:sz w:val="14"/>
                <w:szCs w:val="14"/>
              </w:rPr>
              <w:t>Updates</w:t>
            </w:r>
          </w:p>
          <w:p w14:paraId="6BAEB298" w14:textId="77777777" w:rsidR="00AA42F1" w:rsidRPr="00855791" w:rsidRDefault="00AA42F1" w:rsidP="00031F49">
            <w:pPr>
              <w:spacing w:before="40" w:after="40"/>
              <w:rPr>
                <w:sz w:val="14"/>
                <w:szCs w:val="14"/>
              </w:rPr>
            </w:pPr>
            <w:r w:rsidRPr="00855791">
              <w:rPr>
                <w:sz w:val="14"/>
                <w:szCs w:val="14"/>
              </w:rPr>
              <w:t xml:space="preserve">Optional class </w:t>
            </w:r>
            <w:r w:rsidRPr="00855791">
              <w:rPr>
                <w:sz w:val="14"/>
                <w:szCs w:val="14"/>
              </w:rPr>
              <w:sym w:font="Symbol" w:char="F0AE"/>
            </w:r>
            <w:r w:rsidRPr="00855791">
              <w:rPr>
                <w:sz w:val="14"/>
                <w:szCs w:val="14"/>
              </w:rPr>
              <w:t xml:space="preserve"> recommended class</w:t>
            </w:r>
          </w:p>
        </w:tc>
        <w:tc>
          <w:tcPr>
            <w:tcW w:w="474" w:type="pct"/>
          </w:tcPr>
          <w:p w14:paraId="28065ED7" w14:textId="77777777" w:rsidR="00AA42F1" w:rsidRPr="00855791" w:rsidRDefault="00C05CD4" w:rsidP="00031F49">
            <w:pPr>
              <w:spacing w:before="40" w:after="40"/>
              <w:rPr>
                <w:sz w:val="14"/>
                <w:szCs w:val="14"/>
              </w:rPr>
            </w:pPr>
            <w:hyperlink r:id="rId78" w:history="1">
              <w:r w:rsidR="00AA42F1" w:rsidRPr="00855791">
                <w:rPr>
                  <w:color w:val="0000FF"/>
                  <w:sz w:val="14"/>
                  <w:szCs w:val="14"/>
                  <w:u w:val="single"/>
                </w:rPr>
                <w:t>OB4</w:t>
              </w:r>
            </w:hyperlink>
          </w:p>
        </w:tc>
      </w:tr>
      <w:tr w:rsidR="00AA42F1" w:rsidRPr="00855791" w14:paraId="56EFD2F3" w14:textId="77777777" w:rsidTr="00031F49">
        <w:trPr>
          <w:trHeight w:val="402"/>
        </w:trPr>
        <w:tc>
          <w:tcPr>
            <w:tcW w:w="1067" w:type="pct"/>
          </w:tcPr>
          <w:p w14:paraId="6C00A1A8" w14:textId="77777777" w:rsidR="00AA42F1" w:rsidRPr="00855791" w:rsidRDefault="00AA42F1" w:rsidP="00031F49">
            <w:pPr>
              <w:spacing w:before="40" w:after="40"/>
              <w:rPr>
                <w:sz w:val="14"/>
                <w:szCs w:val="14"/>
              </w:rPr>
            </w:pPr>
            <w:r w:rsidRPr="00855791">
              <w:rPr>
                <w:sz w:val="14"/>
                <w:szCs w:val="14"/>
              </w:rPr>
              <w:t>dct:Location</w:t>
            </w:r>
          </w:p>
        </w:tc>
        <w:tc>
          <w:tcPr>
            <w:tcW w:w="906" w:type="pct"/>
          </w:tcPr>
          <w:p w14:paraId="6F468A50" w14:textId="77777777" w:rsidR="00AA42F1" w:rsidRPr="00855791" w:rsidRDefault="00AA42F1" w:rsidP="00031F49">
            <w:pPr>
              <w:spacing w:before="40" w:after="40"/>
              <w:rPr>
                <w:sz w:val="14"/>
                <w:szCs w:val="14"/>
              </w:rPr>
            </w:pPr>
            <w:r w:rsidRPr="00855791">
              <w:rPr>
                <w:sz w:val="14"/>
                <w:szCs w:val="14"/>
              </w:rPr>
              <w:t>Optional class</w:t>
            </w:r>
          </w:p>
        </w:tc>
        <w:tc>
          <w:tcPr>
            <w:tcW w:w="577" w:type="pct"/>
          </w:tcPr>
          <w:p w14:paraId="003508A4" w14:textId="77777777" w:rsidR="00AA42F1" w:rsidRPr="00855791" w:rsidRDefault="00AA42F1" w:rsidP="00031F49">
            <w:pPr>
              <w:spacing w:before="40" w:after="40"/>
              <w:rPr>
                <w:sz w:val="14"/>
                <w:szCs w:val="14"/>
              </w:rPr>
            </w:pPr>
            <w:r w:rsidRPr="00855791">
              <w:rPr>
                <w:sz w:val="14"/>
                <w:szCs w:val="14"/>
              </w:rPr>
              <w:t>Updated</w:t>
            </w:r>
          </w:p>
        </w:tc>
        <w:tc>
          <w:tcPr>
            <w:tcW w:w="1976" w:type="pct"/>
          </w:tcPr>
          <w:p w14:paraId="0D992C82" w14:textId="77777777" w:rsidR="00AA42F1" w:rsidRPr="00855791" w:rsidRDefault="00AA42F1" w:rsidP="00031F49">
            <w:pPr>
              <w:spacing w:before="40" w:after="40"/>
              <w:rPr>
                <w:sz w:val="14"/>
                <w:szCs w:val="14"/>
              </w:rPr>
            </w:pPr>
            <w:r w:rsidRPr="00855791">
              <w:rPr>
                <w:sz w:val="14"/>
                <w:szCs w:val="14"/>
              </w:rPr>
              <w:t>Added reference to GeoDCAT-AP for expression of co-ordinates</w:t>
            </w:r>
          </w:p>
        </w:tc>
        <w:tc>
          <w:tcPr>
            <w:tcW w:w="474" w:type="pct"/>
          </w:tcPr>
          <w:p w14:paraId="484D4228" w14:textId="77777777" w:rsidR="00AA42F1" w:rsidRPr="00855791" w:rsidRDefault="00C05CD4" w:rsidP="00031F49">
            <w:pPr>
              <w:spacing w:before="40" w:after="40"/>
            </w:pPr>
            <w:hyperlink r:id="rId79" w:history="1">
              <w:r w:rsidR="00AA42F1" w:rsidRPr="00855791">
                <w:rPr>
                  <w:rStyle w:val="Hyperlink"/>
                  <w:sz w:val="14"/>
                  <w:szCs w:val="14"/>
                </w:rPr>
                <w:t>IM4</w:t>
              </w:r>
            </w:hyperlink>
          </w:p>
        </w:tc>
      </w:tr>
      <w:tr w:rsidR="00AA42F1" w:rsidRPr="00855791" w14:paraId="68866C64" w14:textId="77777777" w:rsidTr="00031F49">
        <w:trPr>
          <w:trHeight w:val="77"/>
        </w:trPr>
        <w:tc>
          <w:tcPr>
            <w:tcW w:w="1067" w:type="pct"/>
          </w:tcPr>
          <w:p w14:paraId="497C9F33" w14:textId="77777777" w:rsidR="00AA42F1" w:rsidRPr="00855791" w:rsidRDefault="00AA42F1" w:rsidP="00031F49">
            <w:pPr>
              <w:spacing w:before="40" w:after="40"/>
              <w:rPr>
                <w:sz w:val="14"/>
                <w:szCs w:val="14"/>
              </w:rPr>
            </w:pPr>
            <w:r w:rsidRPr="00855791">
              <w:rPr>
                <w:sz w:val="14"/>
                <w:szCs w:val="14"/>
              </w:rPr>
              <w:t>dct:source</w:t>
            </w:r>
          </w:p>
        </w:tc>
        <w:tc>
          <w:tcPr>
            <w:tcW w:w="906" w:type="pct"/>
          </w:tcPr>
          <w:p w14:paraId="4CF44915" w14:textId="77777777" w:rsidR="00AA42F1" w:rsidRPr="00855791" w:rsidRDefault="00AA42F1" w:rsidP="00031F49">
            <w:pPr>
              <w:spacing w:before="40" w:after="40"/>
              <w:rPr>
                <w:sz w:val="14"/>
                <w:szCs w:val="14"/>
              </w:rPr>
            </w:pPr>
            <w:r w:rsidRPr="00855791">
              <w:rPr>
                <w:sz w:val="14"/>
                <w:szCs w:val="14"/>
              </w:rPr>
              <w:t>Optional property (CatalogRecord)</w:t>
            </w:r>
          </w:p>
        </w:tc>
        <w:tc>
          <w:tcPr>
            <w:tcW w:w="577" w:type="pct"/>
          </w:tcPr>
          <w:p w14:paraId="52A49780"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0F54E06C" w14:textId="77777777" w:rsidR="00AA42F1" w:rsidRPr="00855791" w:rsidRDefault="00AA42F1" w:rsidP="00031F49">
            <w:pPr>
              <w:spacing w:before="40" w:after="40"/>
              <w:rPr>
                <w:sz w:val="14"/>
                <w:szCs w:val="14"/>
              </w:rPr>
            </w:pPr>
            <w:r w:rsidRPr="00855791">
              <w:rPr>
                <w:sz w:val="14"/>
                <w:szCs w:val="14"/>
              </w:rPr>
              <w:t>Range: dcat:CatalogRecord</w:t>
            </w:r>
          </w:p>
          <w:p w14:paraId="46323752" w14:textId="77777777" w:rsidR="00AA42F1" w:rsidRPr="00855791" w:rsidRDefault="00AA42F1" w:rsidP="00031F49">
            <w:pPr>
              <w:spacing w:before="40" w:after="40"/>
              <w:rPr>
                <w:sz w:val="14"/>
                <w:szCs w:val="14"/>
              </w:rPr>
            </w:pPr>
            <w:r w:rsidRPr="00855791">
              <w:rPr>
                <w:sz w:val="14"/>
                <w:szCs w:val="14"/>
              </w:rPr>
              <w:t>This property links to the original metadata that was used in creating metadata for the Dataset</w:t>
            </w:r>
          </w:p>
        </w:tc>
        <w:tc>
          <w:tcPr>
            <w:tcW w:w="474" w:type="pct"/>
          </w:tcPr>
          <w:p w14:paraId="0F812573" w14:textId="77777777" w:rsidR="00AA42F1" w:rsidRPr="00855791" w:rsidRDefault="00C05CD4" w:rsidP="00031F49">
            <w:pPr>
              <w:spacing w:before="40" w:after="40"/>
              <w:rPr>
                <w:sz w:val="14"/>
                <w:szCs w:val="14"/>
              </w:rPr>
            </w:pPr>
            <w:hyperlink r:id="rId80" w:history="1">
              <w:r w:rsidR="00AA42F1" w:rsidRPr="00855791">
                <w:rPr>
                  <w:rStyle w:val="Hyperlink"/>
                  <w:sz w:val="14"/>
                  <w:szCs w:val="14"/>
                </w:rPr>
                <w:t>MO5</w:t>
              </w:r>
            </w:hyperlink>
          </w:p>
        </w:tc>
      </w:tr>
      <w:tr w:rsidR="00AA42F1" w:rsidRPr="00855791" w14:paraId="74B3EF6D" w14:textId="77777777" w:rsidTr="00031F49">
        <w:trPr>
          <w:trHeight w:val="77"/>
        </w:trPr>
        <w:tc>
          <w:tcPr>
            <w:tcW w:w="1067" w:type="pct"/>
          </w:tcPr>
          <w:p w14:paraId="07F91A57" w14:textId="77777777" w:rsidR="00AA42F1" w:rsidRPr="00855791" w:rsidRDefault="00AA42F1" w:rsidP="00031F49">
            <w:pPr>
              <w:spacing w:before="40" w:after="40"/>
              <w:rPr>
                <w:sz w:val="14"/>
                <w:szCs w:val="14"/>
              </w:rPr>
            </w:pPr>
            <w:r w:rsidRPr="00855791">
              <w:rPr>
                <w:sz w:val="14"/>
                <w:szCs w:val="14"/>
              </w:rPr>
              <w:t>owl:versionInfo</w:t>
            </w:r>
          </w:p>
        </w:tc>
        <w:tc>
          <w:tcPr>
            <w:tcW w:w="906" w:type="pct"/>
          </w:tcPr>
          <w:p w14:paraId="7A741F31" w14:textId="77777777" w:rsidR="00AA42F1" w:rsidRPr="00855791" w:rsidRDefault="00AA42F1" w:rsidP="00031F49">
            <w:pPr>
              <w:spacing w:before="40" w:after="40"/>
              <w:rPr>
                <w:sz w:val="14"/>
                <w:szCs w:val="14"/>
              </w:rPr>
            </w:pPr>
            <w:r w:rsidRPr="00855791">
              <w:rPr>
                <w:sz w:val="14"/>
                <w:szCs w:val="14"/>
              </w:rPr>
              <w:t>Optional property (Dataset)</w:t>
            </w:r>
          </w:p>
        </w:tc>
        <w:tc>
          <w:tcPr>
            <w:tcW w:w="577" w:type="pct"/>
          </w:tcPr>
          <w:p w14:paraId="53DDA5B8" w14:textId="77777777" w:rsidR="00AA42F1" w:rsidRPr="00855791" w:rsidRDefault="00AA42F1" w:rsidP="00031F49">
            <w:pPr>
              <w:spacing w:before="40" w:after="40"/>
              <w:rPr>
                <w:sz w:val="14"/>
                <w:szCs w:val="14"/>
              </w:rPr>
            </w:pPr>
            <w:r w:rsidRPr="00855791">
              <w:rPr>
                <w:sz w:val="14"/>
                <w:szCs w:val="14"/>
              </w:rPr>
              <w:t>Updated</w:t>
            </w:r>
          </w:p>
        </w:tc>
        <w:tc>
          <w:tcPr>
            <w:tcW w:w="1976" w:type="pct"/>
          </w:tcPr>
          <w:p w14:paraId="792B54B0" w14:textId="77777777" w:rsidR="00AA42F1" w:rsidRPr="00855791" w:rsidRDefault="00AA42F1" w:rsidP="00031F49">
            <w:pPr>
              <w:spacing w:before="40" w:after="40"/>
              <w:rPr>
                <w:i/>
                <w:sz w:val="14"/>
                <w:szCs w:val="14"/>
              </w:rPr>
            </w:pPr>
            <w:r w:rsidRPr="00855791">
              <w:rPr>
                <w:i/>
                <w:sz w:val="14"/>
                <w:szCs w:val="14"/>
              </w:rPr>
              <w:t>Updates</w:t>
            </w:r>
          </w:p>
          <w:p w14:paraId="0E5CE3C5" w14:textId="77777777" w:rsidR="00AA42F1" w:rsidRPr="00855791" w:rsidRDefault="00AA42F1" w:rsidP="00031F49">
            <w:pPr>
              <w:spacing w:before="40" w:after="40"/>
              <w:rPr>
                <w:sz w:val="14"/>
                <w:szCs w:val="14"/>
              </w:rPr>
            </w:pPr>
            <w:r w:rsidRPr="00855791">
              <w:rPr>
                <w:sz w:val="14"/>
                <w:szCs w:val="14"/>
              </w:rPr>
              <w:t xml:space="preserve">URI: adms:version </w:t>
            </w:r>
            <w:r w:rsidRPr="00855791">
              <w:rPr>
                <w:sz w:val="14"/>
                <w:szCs w:val="14"/>
              </w:rPr>
              <w:sym w:font="Symbol" w:char="F0AE"/>
            </w:r>
            <w:r w:rsidRPr="00855791">
              <w:rPr>
                <w:sz w:val="14"/>
                <w:szCs w:val="14"/>
              </w:rPr>
              <w:t xml:space="preserve"> owl:versionInfo</w:t>
            </w:r>
          </w:p>
        </w:tc>
        <w:tc>
          <w:tcPr>
            <w:tcW w:w="474" w:type="pct"/>
          </w:tcPr>
          <w:p w14:paraId="1C9AAB8D" w14:textId="77777777" w:rsidR="00AA42F1" w:rsidRPr="00855791" w:rsidRDefault="00C05CD4" w:rsidP="00031F49">
            <w:pPr>
              <w:spacing w:before="40" w:after="40"/>
              <w:rPr>
                <w:sz w:val="14"/>
                <w:szCs w:val="14"/>
              </w:rPr>
            </w:pPr>
            <w:hyperlink r:id="rId81" w:history="1">
              <w:r w:rsidR="00AA42F1" w:rsidRPr="00855791">
                <w:rPr>
                  <w:color w:val="0000FF"/>
                  <w:sz w:val="14"/>
                  <w:szCs w:val="14"/>
                  <w:u w:val="single"/>
                </w:rPr>
                <w:t>CO4</w:t>
              </w:r>
            </w:hyperlink>
          </w:p>
        </w:tc>
      </w:tr>
      <w:tr w:rsidR="00AA42F1" w:rsidRPr="00855791" w14:paraId="1D76A5AE" w14:textId="77777777" w:rsidTr="00031F49">
        <w:trPr>
          <w:trHeight w:val="77"/>
        </w:trPr>
        <w:tc>
          <w:tcPr>
            <w:tcW w:w="1067" w:type="pct"/>
          </w:tcPr>
          <w:p w14:paraId="35F51312" w14:textId="77777777" w:rsidR="00AA42F1" w:rsidRPr="00855791" w:rsidRDefault="00AA42F1" w:rsidP="00031F49">
            <w:pPr>
              <w:spacing w:before="40" w:after="40"/>
              <w:rPr>
                <w:sz w:val="14"/>
                <w:szCs w:val="14"/>
              </w:rPr>
            </w:pPr>
            <w:r w:rsidRPr="00855791">
              <w:rPr>
                <w:sz w:val="14"/>
                <w:szCs w:val="14"/>
              </w:rPr>
              <w:t>spdx:algorithm</w:t>
            </w:r>
          </w:p>
        </w:tc>
        <w:tc>
          <w:tcPr>
            <w:tcW w:w="906" w:type="pct"/>
          </w:tcPr>
          <w:p w14:paraId="15E977BA" w14:textId="77777777" w:rsidR="00AA42F1" w:rsidRPr="00855791" w:rsidRDefault="00AA42F1" w:rsidP="00031F49">
            <w:pPr>
              <w:spacing w:before="40" w:after="40"/>
              <w:rPr>
                <w:sz w:val="14"/>
                <w:szCs w:val="14"/>
              </w:rPr>
            </w:pPr>
            <w:r w:rsidRPr="00855791">
              <w:rPr>
                <w:sz w:val="14"/>
                <w:szCs w:val="14"/>
              </w:rPr>
              <w:t>Mandatory property (Checksum)</w:t>
            </w:r>
          </w:p>
        </w:tc>
        <w:tc>
          <w:tcPr>
            <w:tcW w:w="577" w:type="pct"/>
          </w:tcPr>
          <w:p w14:paraId="38A2DA69"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5AA1BEB1" w14:textId="77777777" w:rsidR="00AA42F1" w:rsidRPr="00855791" w:rsidRDefault="00AA42F1" w:rsidP="00031F49">
            <w:pPr>
              <w:spacing w:before="40" w:after="40"/>
              <w:rPr>
                <w:sz w:val="14"/>
                <w:szCs w:val="14"/>
              </w:rPr>
            </w:pPr>
            <w:r w:rsidRPr="00855791">
              <w:rPr>
                <w:sz w:val="14"/>
                <w:szCs w:val="14"/>
              </w:rPr>
              <w:t>Range: spdx:checksumAlgorithm_sha1</w:t>
            </w:r>
          </w:p>
          <w:p w14:paraId="0A1D7042" w14:textId="77777777" w:rsidR="00AA42F1" w:rsidRPr="00855791" w:rsidRDefault="00AA42F1" w:rsidP="00031F49">
            <w:pPr>
              <w:spacing w:before="40" w:after="40"/>
              <w:rPr>
                <w:sz w:val="14"/>
                <w:szCs w:val="14"/>
              </w:rPr>
            </w:pPr>
            <w:r w:rsidRPr="00855791">
              <w:rPr>
                <w:sz w:val="14"/>
                <w:szCs w:val="14"/>
              </w:rPr>
              <w:t>Cardinality: 1..1</w:t>
            </w:r>
          </w:p>
          <w:p w14:paraId="2668534B" w14:textId="77777777" w:rsidR="00AA42F1" w:rsidRPr="00855791" w:rsidRDefault="00AA42F1" w:rsidP="00031F49">
            <w:pPr>
              <w:spacing w:before="40" w:after="40"/>
              <w:rPr>
                <w:sz w:val="14"/>
                <w:szCs w:val="14"/>
              </w:rPr>
            </w:pPr>
            <w:r w:rsidRPr="00855791">
              <w:rPr>
                <w:sz w:val="14"/>
                <w:szCs w:val="14"/>
              </w:rPr>
              <w:t>This property identifies the algorithm used to produce the subject Checksum. Currently, SHA-1 is the only supported algorithm. It is anticipated that other algorithms will be supported at a later time.</w:t>
            </w:r>
          </w:p>
        </w:tc>
        <w:tc>
          <w:tcPr>
            <w:tcW w:w="474" w:type="pct"/>
          </w:tcPr>
          <w:p w14:paraId="0B502A62" w14:textId="77777777" w:rsidR="00AA42F1" w:rsidRPr="00855791" w:rsidRDefault="00C05CD4" w:rsidP="00031F49">
            <w:pPr>
              <w:spacing w:before="40" w:after="40"/>
              <w:rPr>
                <w:sz w:val="14"/>
                <w:szCs w:val="14"/>
              </w:rPr>
            </w:pPr>
            <w:hyperlink r:id="rId82" w:history="1">
              <w:r w:rsidR="00AA42F1" w:rsidRPr="00855791">
                <w:rPr>
                  <w:color w:val="0000FF"/>
                  <w:sz w:val="14"/>
                  <w:szCs w:val="14"/>
                  <w:u w:val="single"/>
                </w:rPr>
                <w:t>PR1</w:t>
              </w:r>
            </w:hyperlink>
          </w:p>
        </w:tc>
      </w:tr>
      <w:tr w:rsidR="00AA42F1" w:rsidRPr="00855791" w14:paraId="01DFB8A4" w14:textId="77777777" w:rsidTr="00031F49">
        <w:trPr>
          <w:trHeight w:val="402"/>
        </w:trPr>
        <w:tc>
          <w:tcPr>
            <w:tcW w:w="1067" w:type="pct"/>
          </w:tcPr>
          <w:p w14:paraId="6BBEC0E7" w14:textId="77777777" w:rsidR="00AA42F1" w:rsidRPr="00855791" w:rsidRDefault="00AA42F1" w:rsidP="00031F49">
            <w:pPr>
              <w:spacing w:before="40" w:after="40"/>
              <w:rPr>
                <w:sz w:val="14"/>
                <w:szCs w:val="14"/>
              </w:rPr>
            </w:pPr>
            <w:r w:rsidRPr="00855791">
              <w:rPr>
                <w:sz w:val="14"/>
                <w:szCs w:val="14"/>
              </w:rPr>
              <w:t>spdx:Checksum</w:t>
            </w:r>
          </w:p>
        </w:tc>
        <w:tc>
          <w:tcPr>
            <w:tcW w:w="906" w:type="pct"/>
          </w:tcPr>
          <w:p w14:paraId="0FFB3CB5" w14:textId="77777777" w:rsidR="00AA42F1" w:rsidRPr="00855791" w:rsidRDefault="00AA42F1" w:rsidP="00031F49">
            <w:pPr>
              <w:spacing w:before="40" w:after="40"/>
              <w:rPr>
                <w:sz w:val="14"/>
                <w:szCs w:val="14"/>
              </w:rPr>
            </w:pPr>
            <w:r w:rsidRPr="00855791">
              <w:rPr>
                <w:sz w:val="14"/>
                <w:szCs w:val="14"/>
              </w:rPr>
              <w:t>Optional class</w:t>
            </w:r>
          </w:p>
        </w:tc>
        <w:tc>
          <w:tcPr>
            <w:tcW w:w="577" w:type="pct"/>
          </w:tcPr>
          <w:p w14:paraId="345496B0"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2C25BADA" w14:textId="77777777" w:rsidR="00AA42F1" w:rsidRPr="00855791" w:rsidRDefault="00AA42F1" w:rsidP="00031F49">
            <w:pPr>
              <w:spacing w:before="40" w:after="40"/>
              <w:rPr>
                <w:sz w:val="14"/>
                <w:szCs w:val="14"/>
              </w:rPr>
            </w:pPr>
            <w:r w:rsidRPr="00855791">
              <w:rPr>
                <w:sz w:val="14"/>
                <w:szCs w:val="14"/>
              </w:rPr>
              <w:t>A value that allows the contents of a file to be authenticated. This class allows the results of a variety of checksum and cryptographic message digest algorithms to be represented.</w:t>
            </w:r>
          </w:p>
        </w:tc>
        <w:tc>
          <w:tcPr>
            <w:tcW w:w="474" w:type="pct"/>
          </w:tcPr>
          <w:p w14:paraId="3E7DF9AA" w14:textId="77777777" w:rsidR="00AA42F1" w:rsidRPr="00855791" w:rsidRDefault="00C05CD4" w:rsidP="00031F49">
            <w:pPr>
              <w:spacing w:before="40" w:after="40"/>
              <w:rPr>
                <w:sz w:val="14"/>
                <w:szCs w:val="14"/>
              </w:rPr>
            </w:pPr>
            <w:hyperlink r:id="rId83" w:history="1">
              <w:r w:rsidR="00AA42F1" w:rsidRPr="00855791">
                <w:rPr>
                  <w:color w:val="0000FF"/>
                  <w:sz w:val="14"/>
                  <w:szCs w:val="14"/>
                  <w:u w:val="single"/>
                </w:rPr>
                <w:t>PR1</w:t>
              </w:r>
            </w:hyperlink>
          </w:p>
        </w:tc>
      </w:tr>
      <w:tr w:rsidR="00AA42F1" w:rsidRPr="00855791" w14:paraId="10E47878" w14:textId="77777777" w:rsidTr="00031F49">
        <w:trPr>
          <w:trHeight w:val="77"/>
        </w:trPr>
        <w:tc>
          <w:tcPr>
            <w:tcW w:w="1067" w:type="pct"/>
          </w:tcPr>
          <w:p w14:paraId="7EBB22CC" w14:textId="77777777" w:rsidR="00AA42F1" w:rsidRPr="00855791" w:rsidRDefault="00AA42F1" w:rsidP="00031F49">
            <w:pPr>
              <w:spacing w:before="40" w:after="40"/>
              <w:rPr>
                <w:sz w:val="14"/>
                <w:szCs w:val="14"/>
              </w:rPr>
            </w:pPr>
            <w:r w:rsidRPr="00855791">
              <w:rPr>
                <w:sz w:val="14"/>
                <w:szCs w:val="14"/>
              </w:rPr>
              <w:t>spdx:checksum</w:t>
            </w:r>
          </w:p>
        </w:tc>
        <w:tc>
          <w:tcPr>
            <w:tcW w:w="906" w:type="pct"/>
          </w:tcPr>
          <w:p w14:paraId="6C32E74B" w14:textId="77777777" w:rsidR="00AA42F1" w:rsidRPr="00855791" w:rsidRDefault="00AA42F1" w:rsidP="00031F49">
            <w:pPr>
              <w:spacing w:before="40" w:after="40"/>
              <w:rPr>
                <w:sz w:val="14"/>
                <w:szCs w:val="14"/>
              </w:rPr>
            </w:pPr>
            <w:r w:rsidRPr="00855791">
              <w:rPr>
                <w:sz w:val="14"/>
                <w:szCs w:val="14"/>
              </w:rPr>
              <w:t>Optional property (Dataset)</w:t>
            </w:r>
          </w:p>
        </w:tc>
        <w:tc>
          <w:tcPr>
            <w:tcW w:w="577" w:type="pct"/>
          </w:tcPr>
          <w:p w14:paraId="77E00A79"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68FEC941" w14:textId="77777777" w:rsidR="00AA42F1" w:rsidRPr="00855791" w:rsidRDefault="00AA42F1" w:rsidP="00031F49">
            <w:pPr>
              <w:spacing w:before="40" w:after="40"/>
              <w:rPr>
                <w:sz w:val="14"/>
                <w:szCs w:val="14"/>
              </w:rPr>
            </w:pPr>
            <w:r w:rsidRPr="00855791">
              <w:rPr>
                <w:sz w:val="14"/>
                <w:szCs w:val="14"/>
              </w:rPr>
              <w:t>Range: spdx:Checksum</w:t>
            </w:r>
          </w:p>
          <w:p w14:paraId="117BA1DA" w14:textId="77777777" w:rsidR="00AA42F1" w:rsidRPr="00855791" w:rsidRDefault="00AA42F1" w:rsidP="00031F49">
            <w:pPr>
              <w:spacing w:before="40" w:after="40"/>
              <w:rPr>
                <w:sz w:val="14"/>
                <w:szCs w:val="14"/>
              </w:rPr>
            </w:pPr>
            <w:r w:rsidRPr="00855791">
              <w:rPr>
                <w:sz w:val="14"/>
                <w:szCs w:val="14"/>
              </w:rPr>
              <w:t>Cardinality: 0..1</w:t>
            </w:r>
          </w:p>
          <w:p w14:paraId="4EFCD680" w14:textId="77777777" w:rsidR="00AA42F1" w:rsidRPr="00855791" w:rsidRDefault="00AA42F1" w:rsidP="00031F49">
            <w:pPr>
              <w:spacing w:before="40" w:after="40"/>
              <w:rPr>
                <w:sz w:val="14"/>
                <w:szCs w:val="14"/>
              </w:rPr>
            </w:pPr>
            <w:r w:rsidRPr="00855791">
              <w:rPr>
                <w:sz w:val="14"/>
                <w:szCs w:val="14"/>
              </w:rPr>
              <w:t>This property provides a mechanism that can be used to verify that the contents of a Distribution have not changed</w:t>
            </w:r>
          </w:p>
        </w:tc>
        <w:tc>
          <w:tcPr>
            <w:tcW w:w="474" w:type="pct"/>
          </w:tcPr>
          <w:p w14:paraId="54BDD014" w14:textId="77777777" w:rsidR="00AA42F1" w:rsidRPr="00855791" w:rsidRDefault="00C05CD4" w:rsidP="00031F49">
            <w:pPr>
              <w:spacing w:before="40" w:after="40"/>
              <w:rPr>
                <w:sz w:val="14"/>
                <w:szCs w:val="14"/>
              </w:rPr>
            </w:pPr>
            <w:hyperlink r:id="rId84" w:history="1">
              <w:r w:rsidR="00AA42F1" w:rsidRPr="00855791">
                <w:rPr>
                  <w:color w:val="0000FF"/>
                  <w:sz w:val="14"/>
                  <w:szCs w:val="14"/>
                  <w:u w:val="single"/>
                </w:rPr>
                <w:t>PR1</w:t>
              </w:r>
            </w:hyperlink>
          </w:p>
        </w:tc>
      </w:tr>
      <w:tr w:rsidR="00AA42F1" w:rsidRPr="00855791" w14:paraId="1EC79953" w14:textId="77777777" w:rsidTr="00031F49">
        <w:trPr>
          <w:trHeight w:val="77"/>
        </w:trPr>
        <w:tc>
          <w:tcPr>
            <w:tcW w:w="1067" w:type="pct"/>
          </w:tcPr>
          <w:p w14:paraId="27EE47F8" w14:textId="77777777" w:rsidR="00AA42F1" w:rsidRPr="00855791" w:rsidRDefault="00AA42F1" w:rsidP="00031F49">
            <w:pPr>
              <w:spacing w:before="40" w:after="40"/>
              <w:rPr>
                <w:sz w:val="14"/>
                <w:szCs w:val="14"/>
              </w:rPr>
            </w:pPr>
            <w:r w:rsidRPr="00855791">
              <w:rPr>
                <w:sz w:val="14"/>
                <w:szCs w:val="14"/>
              </w:rPr>
              <w:t>spdx:checksumValue</w:t>
            </w:r>
          </w:p>
        </w:tc>
        <w:tc>
          <w:tcPr>
            <w:tcW w:w="906" w:type="pct"/>
          </w:tcPr>
          <w:p w14:paraId="7B4BCDA8" w14:textId="77777777" w:rsidR="00AA42F1" w:rsidRPr="00855791" w:rsidRDefault="00AA42F1" w:rsidP="00031F49">
            <w:pPr>
              <w:spacing w:before="40" w:after="40"/>
              <w:rPr>
                <w:sz w:val="14"/>
                <w:szCs w:val="14"/>
              </w:rPr>
            </w:pPr>
            <w:r w:rsidRPr="00855791">
              <w:rPr>
                <w:sz w:val="14"/>
                <w:szCs w:val="14"/>
              </w:rPr>
              <w:t>Mandatory property (Checksum)</w:t>
            </w:r>
          </w:p>
        </w:tc>
        <w:tc>
          <w:tcPr>
            <w:tcW w:w="577" w:type="pct"/>
          </w:tcPr>
          <w:p w14:paraId="261D9AB2"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58C47175" w14:textId="77777777" w:rsidR="00AA42F1" w:rsidRPr="00855791" w:rsidRDefault="00AA42F1" w:rsidP="00031F49">
            <w:pPr>
              <w:spacing w:before="40" w:after="40"/>
              <w:rPr>
                <w:sz w:val="14"/>
                <w:szCs w:val="14"/>
              </w:rPr>
            </w:pPr>
            <w:r w:rsidRPr="00855791">
              <w:rPr>
                <w:sz w:val="14"/>
                <w:szCs w:val="14"/>
              </w:rPr>
              <w:t>Range: rdfs:Literal typed as xsd:hexBinary</w:t>
            </w:r>
          </w:p>
          <w:p w14:paraId="03418AB2" w14:textId="77777777" w:rsidR="00AA42F1" w:rsidRPr="00855791" w:rsidRDefault="00AA42F1" w:rsidP="00031F49">
            <w:pPr>
              <w:spacing w:before="40" w:after="40"/>
              <w:rPr>
                <w:sz w:val="14"/>
                <w:szCs w:val="14"/>
              </w:rPr>
            </w:pPr>
            <w:r w:rsidRPr="00855791">
              <w:rPr>
                <w:sz w:val="14"/>
                <w:szCs w:val="14"/>
              </w:rPr>
              <w:t>Cardinality: 1..1</w:t>
            </w:r>
          </w:p>
          <w:p w14:paraId="04728571" w14:textId="77777777" w:rsidR="00AA42F1" w:rsidRPr="00855791" w:rsidRDefault="00AA42F1" w:rsidP="00031F49">
            <w:pPr>
              <w:spacing w:before="40" w:after="40"/>
              <w:rPr>
                <w:sz w:val="14"/>
                <w:szCs w:val="14"/>
              </w:rPr>
            </w:pPr>
            <w:r w:rsidRPr="00855791">
              <w:rPr>
                <w:sz w:val="14"/>
                <w:szCs w:val="14"/>
              </w:rPr>
              <w:t>This property provides a lower case hexadecimal encoded digest value produced using a specific algorithm.</w:t>
            </w:r>
          </w:p>
        </w:tc>
        <w:tc>
          <w:tcPr>
            <w:tcW w:w="474" w:type="pct"/>
          </w:tcPr>
          <w:p w14:paraId="3875EB10" w14:textId="77777777" w:rsidR="00AA42F1" w:rsidRPr="00855791" w:rsidRDefault="00C05CD4" w:rsidP="00031F49">
            <w:pPr>
              <w:spacing w:before="40" w:after="40"/>
              <w:rPr>
                <w:sz w:val="14"/>
                <w:szCs w:val="14"/>
              </w:rPr>
            </w:pPr>
            <w:hyperlink r:id="rId85" w:history="1">
              <w:r w:rsidR="00AA42F1" w:rsidRPr="00855791">
                <w:rPr>
                  <w:color w:val="0000FF"/>
                  <w:sz w:val="14"/>
                  <w:szCs w:val="14"/>
                  <w:u w:val="single"/>
                </w:rPr>
                <w:t>PR1</w:t>
              </w:r>
            </w:hyperlink>
          </w:p>
        </w:tc>
      </w:tr>
      <w:tr w:rsidR="00AA42F1" w:rsidRPr="00855791" w14:paraId="69A5CE99" w14:textId="77777777" w:rsidTr="00031F49">
        <w:trPr>
          <w:trHeight w:val="402"/>
        </w:trPr>
        <w:tc>
          <w:tcPr>
            <w:tcW w:w="1067" w:type="pct"/>
          </w:tcPr>
          <w:p w14:paraId="6A51CB82" w14:textId="77777777" w:rsidR="00AA42F1" w:rsidRPr="00855791" w:rsidRDefault="00AA42F1" w:rsidP="00031F49">
            <w:pPr>
              <w:spacing w:before="40" w:after="40"/>
              <w:rPr>
                <w:sz w:val="14"/>
                <w:szCs w:val="14"/>
              </w:rPr>
            </w:pPr>
            <w:r w:rsidRPr="00855791">
              <w:rPr>
                <w:sz w:val="14"/>
                <w:szCs w:val="14"/>
              </w:rPr>
              <w:t>vCard:Kind</w:t>
            </w:r>
          </w:p>
        </w:tc>
        <w:tc>
          <w:tcPr>
            <w:tcW w:w="906" w:type="pct"/>
          </w:tcPr>
          <w:p w14:paraId="5EF92992" w14:textId="77777777" w:rsidR="00AA42F1" w:rsidRPr="00855791" w:rsidRDefault="00AA42F1" w:rsidP="00031F49">
            <w:pPr>
              <w:spacing w:before="40" w:after="40"/>
              <w:rPr>
                <w:sz w:val="14"/>
                <w:szCs w:val="14"/>
              </w:rPr>
            </w:pPr>
            <w:r w:rsidRPr="00855791">
              <w:rPr>
                <w:sz w:val="14"/>
                <w:szCs w:val="14"/>
              </w:rPr>
              <w:t>Optional class</w:t>
            </w:r>
          </w:p>
        </w:tc>
        <w:tc>
          <w:tcPr>
            <w:tcW w:w="577" w:type="pct"/>
          </w:tcPr>
          <w:p w14:paraId="17BC9CBC" w14:textId="77777777" w:rsidR="00AA42F1" w:rsidRPr="00855791" w:rsidRDefault="00AA42F1" w:rsidP="00031F49">
            <w:pPr>
              <w:spacing w:before="40" w:after="40"/>
              <w:rPr>
                <w:sz w:val="14"/>
                <w:szCs w:val="14"/>
              </w:rPr>
            </w:pPr>
            <w:r w:rsidRPr="00855791">
              <w:rPr>
                <w:sz w:val="14"/>
                <w:szCs w:val="14"/>
              </w:rPr>
              <w:t>Updated</w:t>
            </w:r>
          </w:p>
        </w:tc>
        <w:tc>
          <w:tcPr>
            <w:tcW w:w="1976" w:type="pct"/>
          </w:tcPr>
          <w:p w14:paraId="39D591D8" w14:textId="77777777" w:rsidR="00AA42F1" w:rsidRPr="00855791" w:rsidRDefault="00AA42F1" w:rsidP="00031F49">
            <w:pPr>
              <w:spacing w:before="40" w:after="40"/>
              <w:rPr>
                <w:i/>
                <w:sz w:val="14"/>
                <w:szCs w:val="14"/>
              </w:rPr>
            </w:pPr>
            <w:r w:rsidRPr="00855791">
              <w:rPr>
                <w:i/>
                <w:sz w:val="14"/>
                <w:szCs w:val="14"/>
              </w:rPr>
              <w:t>Updates</w:t>
            </w:r>
          </w:p>
          <w:p w14:paraId="5148D220" w14:textId="77777777" w:rsidR="00AA42F1" w:rsidRPr="00855791" w:rsidRDefault="00AA42F1" w:rsidP="00031F49">
            <w:pPr>
              <w:spacing w:before="40" w:after="40"/>
              <w:rPr>
                <w:sz w:val="14"/>
                <w:szCs w:val="14"/>
              </w:rPr>
            </w:pPr>
            <w:r w:rsidRPr="00855791">
              <w:rPr>
                <w:sz w:val="14"/>
                <w:szCs w:val="14"/>
              </w:rPr>
              <w:t xml:space="preserve">Class name: VCard </w:t>
            </w:r>
            <w:r w:rsidRPr="00855791">
              <w:rPr>
                <w:sz w:val="14"/>
                <w:szCs w:val="14"/>
              </w:rPr>
              <w:sym w:font="Symbol" w:char="F0AE"/>
            </w:r>
            <w:r w:rsidRPr="00855791">
              <w:rPr>
                <w:sz w:val="14"/>
                <w:szCs w:val="14"/>
              </w:rPr>
              <w:t xml:space="preserve"> Kind</w:t>
            </w:r>
          </w:p>
          <w:p w14:paraId="71B1FA7A" w14:textId="77777777" w:rsidR="00AA42F1" w:rsidRPr="00855791" w:rsidRDefault="00AA42F1" w:rsidP="00031F49">
            <w:pPr>
              <w:spacing w:before="40" w:after="40"/>
              <w:rPr>
                <w:sz w:val="14"/>
                <w:szCs w:val="14"/>
              </w:rPr>
            </w:pPr>
            <w:r w:rsidRPr="00855791">
              <w:rPr>
                <w:sz w:val="14"/>
                <w:szCs w:val="14"/>
              </w:rPr>
              <w:t xml:space="preserve">URI: VCard </w:t>
            </w:r>
            <w:r w:rsidRPr="00855791">
              <w:rPr>
                <w:sz w:val="14"/>
                <w:szCs w:val="14"/>
              </w:rPr>
              <w:sym w:font="Symbol" w:char="F0AE"/>
            </w:r>
            <w:r w:rsidRPr="00855791">
              <w:rPr>
                <w:sz w:val="14"/>
                <w:szCs w:val="14"/>
              </w:rPr>
              <w:t xml:space="preserve"> vcard:Kind</w:t>
            </w:r>
          </w:p>
          <w:p w14:paraId="53E306E4" w14:textId="77777777" w:rsidR="00AA42F1" w:rsidRPr="00855791" w:rsidRDefault="00AA42F1" w:rsidP="00031F49">
            <w:pPr>
              <w:spacing w:before="40" w:after="40"/>
              <w:rPr>
                <w:sz w:val="14"/>
                <w:szCs w:val="14"/>
              </w:rPr>
            </w:pPr>
            <w:r w:rsidRPr="00855791">
              <w:rPr>
                <w:sz w:val="14"/>
                <w:szCs w:val="14"/>
              </w:rPr>
              <w:t>The class Kind is the parent class for the four explicit types of vCards (Individual, Organization, Location, Group).</w:t>
            </w:r>
          </w:p>
        </w:tc>
        <w:tc>
          <w:tcPr>
            <w:tcW w:w="474" w:type="pct"/>
          </w:tcPr>
          <w:p w14:paraId="478C3A4F" w14:textId="77777777" w:rsidR="00AA42F1" w:rsidRPr="00855791" w:rsidRDefault="00C05CD4" w:rsidP="00031F49">
            <w:pPr>
              <w:spacing w:before="40" w:after="40"/>
              <w:rPr>
                <w:sz w:val="14"/>
                <w:szCs w:val="14"/>
              </w:rPr>
            </w:pPr>
            <w:hyperlink r:id="rId86" w:history="1">
              <w:r w:rsidR="00AA42F1" w:rsidRPr="00855791">
                <w:rPr>
                  <w:color w:val="0000FF"/>
                  <w:sz w:val="14"/>
                  <w:szCs w:val="14"/>
                  <w:u w:val="single"/>
                </w:rPr>
                <w:t>MO4</w:t>
              </w:r>
            </w:hyperlink>
          </w:p>
        </w:tc>
      </w:tr>
      <w:tr w:rsidR="00AA42F1" w:rsidRPr="00855791" w14:paraId="1CD20098" w14:textId="77777777" w:rsidTr="00031F49">
        <w:trPr>
          <w:trHeight w:val="402"/>
        </w:trPr>
        <w:tc>
          <w:tcPr>
            <w:tcW w:w="1067" w:type="pct"/>
          </w:tcPr>
          <w:p w14:paraId="18F3C4FC" w14:textId="77777777" w:rsidR="00AA42F1" w:rsidRPr="00855791" w:rsidRDefault="00AA42F1" w:rsidP="00031F49">
            <w:pPr>
              <w:spacing w:before="40" w:after="40"/>
              <w:rPr>
                <w:sz w:val="14"/>
                <w:szCs w:val="14"/>
              </w:rPr>
            </w:pPr>
            <w:r w:rsidRPr="00855791">
              <w:rPr>
                <w:sz w:val="14"/>
                <w:szCs w:val="14"/>
              </w:rPr>
              <w:t>dct:language</w:t>
            </w:r>
          </w:p>
        </w:tc>
        <w:tc>
          <w:tcPr>
            <w:tcW w:w="906" w:type="pct"/>
          </w:tcPr>
          <w:p w14:paraId="5AD8C59F" w14:textId="77777777" w:rsidR="00AA42F1" w:rsidRPr="00855791" w:rsidRDefault="00AA42F1" w:rsidP="00031F49">
            <w:pPr>
              <w:spacing w:before="40" w:after="40"/>
              <w:rPr>
                <w:sz w:val="14"/>
                <w:szCs w:val="14"/>
              </w:rPr>
            </w:pPr>
            <w:r w:rsidRPr="00855791">
              <w:rPr>
                <w:sz w:val="14"/>
                <w:szCs w:val="14"/>
              </w:rPr>
              <w:t>Optional property (Catalogue Record)</w:t>
            </w:r>
          </w:p>
        </w:tc>
        <w:tc>
          <w:tcPr>
            <w:tcW w:w="577" w:type="pct"/>
          </w:tcPr>
          <w:p w14:paraId="492248F1"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435519C5" w14:textId="77777777" w:rsidR="00AA42F1" w:rsidRPr="00855791" w:rsidRDefault="00AA42F1" w:rsidP="00031F49">
            <w:pPr>
              <w:spacing w:before="40" w:after="40"/>
              <w:rPr>
                <w:sz w:val="14"/>
                <w:szCs w:val="14"/>
              </w:rPr>
            </w:pPr>
            <w:r w:rsidRPr="00855791">
              <w:rPr>
                <w:sz w:val="14"/>
                <w:szCs w:val="14"/>
              </w:rPr>
              <w:t>This property refers to a language used in the textual metadata describing titles, descriptions, etc. of the Datasets in the Catalogue. This property can be repeated if the metadata is provided in multiple languages.</w:t>
            </w:r>
          </w:p>
        </w:tc>
        <w:tc>
          <w:tcPr>
            <w:tcW w:w="474" w:type="pct"/>
          </w:tcPr>
          <w:p w14:paraId="32CA7AB3" w14:textId="77777777" w:rsidR="00AA42F1" w:rsidRPr="00855791" w:rsidRDefault="00C05CD4" w:rsidP="00031F49">
            <w:pPr>
              <w:spacing w:before="40" w:after="40"/>
              <w:rPr>
                <w:sz w:val="14"/>
                <w:szCs w:val="14"/>
              </w:rPr>
            </w:pPr>
            <w:hyperlink r:id="rId87" w:history="1">
              <w:r w:rsidR="00AA42F1" w:rsidRPr="00855791">
                <w:rPr>
                  <w:rStyle w:val="Hyperlink"/>
                  <w:sz w:val="14"/>
                  <w:szCs w:val="14"/>
                </w:rPr>
                <w:t>PR28</w:t>
              </w:r>
            </w:hyperlink>
          </w:p>
        </w:tc>
      </w:tr>
      <w:tr w:rsidR="00AA42F1" w:rsidRPr="00855791" w14:paraId="403920D9" w14:textId="77777777" w:rsidTr="00031F49">
        <w:trPr>
          <w:trHeight w:val="402"/>
        </w:trPr>
        <w:tc>
          <w:tcPr>
            <w:tcW w:w="1067" w:type="pct"/>
          </w:tcPr>
          <w:p w14:paraId="3F6D7959" w14:textId="77777777" w:rsidR="00AA42F1" w:rsidRPr="00855791" w:rsidRDefault="00AA42F1" w:rsidP="00031F49">
            <w:pPr>
              <w:spacing w:before="40" w:after="40"/>
              <w:rPr>
                <w:sz w:val="14"/>
                <w:szCs w:val="14"/>
              </w:rPr>
            </w:pPr>
            <w:r w:rsidRPr="00855791">
              <w:rPr>
                <w:sz w:val="14"/>
                <w:szCs w:val="14"/>
              </w:rPr>
              <w:t>dct:provenance</w:t>
            </w:r>
          </w:p>
        </w:tc>
        <w:tc>
          <w:tcPr>
            <w:tcW w:w="906" w:type="pct"/>
          </w:tcPr>
          <w:p w14:paraId="65D512A9" w14:textId="77777777" w:rsidR="00AA42F1" w:rsidRPr="00855791" w:rsidRDefault="00AA42F1" w:rsidP="00031F49">
            <w:pPr>
              <w:spacing w:before="40" w:after="40"/>
              <w:rPr>
                <w:sz w:val="14"/>
                <w:szCs w:val="14"/>
              </w:rPr>
            </w:pPr>
            <w:r w:rsidRPr="00855791">
              <w:rPr>
                <w:sz w:val="14"/>
                <w:szCs w:val="14"/>
              </w:rPr>
              <w:t>Optional property (Dataset)</w:t>
            </w:r>
          </w:p>
        </w:tc>
        <w:tc>
          <w:tcPr>
            <w:tcW w:w="577" w:type="pct"/>
          </w:tcPr>
          <w:p w14:paraId="3A39DA9A"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58840D6D" w14:textId="77777777" w:rsidR="00AA42F1" w:rsidRPr="00855791" w:rsidRDefault="00AA42F1" w:rsidP="00031F49">
            <w:pPr>
              <w:spacing w:before="40" w:after="40"/>
              <w:rPr>
                <w:sz w:val="14"/>
                <w:szCs w:val="14"/>
              </w:rPr>
            </w:pPr>
            <w:r w:rsidRPr="00855791">
              <w:rPr>
                <w:sz w:val="14"/>
                <w:szCs w:val="14"/>
              </w:rPr>
              <w:t xml:space="preserve">Range: dct:ProvenanceStatement </w:t>
            </w:r>
          </w:p>
          <w:p w14:paraId="5D03F360" w14:textId="77777777" w:rsidR="00AA42F1" w:rsidRPr="00855791" w:rsidRDefault="00AA42F1" w:rsidP="00031F49">
            <w:pPr>
              <w:spacing w:before="40" w:after="40"/>
              <w:rPr>
                <w:sz w:val="14"/>
                <w:szCs w:val="14"/>
              </w:rPr>
            </w:pPr>
            <w:r w:rsidRPr="00855791">
              <w:rPr>
                <w:sz w:val="14"/>
                <w:szCs w:val="14"/>
              </w:rPr>
              <w:t>This property contains a statement about the lineage of a Dataset.</w:t>
            </w:r>
          </w:p>
        </w:tc>
        <w:tc>
          <w:tcPr>
            <w:tcW w:w="474" w:type="pct"/>
          </w:tcPr>
          <w:p w14:paraId="7B9C8F79" w14:textId="77777777" w:rsidR="00AA42F1" w:rsidRPr="00855791" w:rsidRDefault="00C05CD4" w:rsidP="00031F49">
            <w:pPr>
              <w:spacing w:before="40" w:after="40"/>
              <w:rPr>
                <w:sz w:val="14"/>
                <w:szCs w:val="14"/>
              </w:rPr>
            </w:pPr>
            <w:hyperlink r:id="rId88" w:history="1">
              <w:r w:rsidR="00AA42F1" w:rsidRPr="00855791">
                <w:rPr>
                  <w:rStyle w:val="Hyperlink"/>
                  <w:sz w:val="14"/>
                  <w:szCs w:val="14"/>
                </w:rPr>
                <w:t>PR6</w:t>
              </w:r>
            </w:hyperlink>
            <w:r w:rsidR="00AA42F1" w:rsidRPr="00855791">
              <w:rPr>
                <w:sz w:val="14"/>
                <w:szCs w:val="14"/>
              </w:rPr>
              <w:t xml:space="preserve">, </w:t>
            </w:r>
            <w:hyperlink r:id="rId89" w:history="1">
              <w:r w:rsidR="00AA42F1" w:rsidRPr="00855791">
                <w:rPr>
                  <w:rStyle w:val="Hyperlink"/>
                  <w:sz w:val="14"/>
                  <w:szCs w:val="14"/>
                </w:rPr>
                <w:t>PR13</w:t>
              </w:r>
            </w:hyperlink>
            <w:r w:rsidR="00AA42F1" w:rsidRPr="00855791">
              <w:rPr>
                <w:sz w:val="14"/>
                <w:szCs w:val="14"/>
              </w:rPr>
              <w:t xml:space="preserve">, </w:t>
            </w:r>
            <w:hyperlink r:id="rId90" w:history="1">
              <w:r w:rsidR="00AA42F1" w:rsidRPr="00855791">
                <w:rPr>
                  <w:rStyle w:val="Hyperlink"/>
                  <w:sz w:val="14"/>
                  <w:szCs w:val="14"/>
                </w:rPr>
                <w:t>PR14</w:t>
              </w:r>
            </w:hyperlink>
            <w:r w:rsidR="00AA42F1" w:rsidRPr="00855791">
              <w:rPr>
                <w:sz w:val="14"/>
                <w:szCs w:val="14"/>
              </w:rPr>
              <w:t xml:space="preserve">, </w:t>
            </w:r>
            <w:hyperlink r:id="rId91" w:history="1">
              <w:r w:rsidR="00AA42F1" w:rsidRPr="00855791">
                <w:rPr>
                  <w:rStyle w:val="Hyperlink"/>
                  <w:sz w:val="14"/>
                  <w:szCs w:val="14"/>
                </w:rPr>
                <w:t>MO5</w:t>
              </w:r>
            </w:hyperlink>
          </w:p>
        </w:tc>
      </w:tr>
      <w:tr w:rsidR="00AA42F1" w:rsidRPr="00855791" w14:paraId="1A48B0EE" w14:textId="77777777" w:rsidTr="00031F49">
        <w:trPr>
          <w:trHeight w:val="402"/>
        </w:trPr>
        <w:tc>
          <w:tcPr>
            <w:tcW w:w="1067" w:type="pct"/>
          </w:tcPr>
          <w:p w14:paraId="6AAE0377" w14:textId="77777777" w:rsidR="00AA42F1" w:rsidRPr="00855791" w:rsidRDefault="00AA42F1" w:rsidP="00031F49">
            <w:pPr>
              <w:spacing w:before="40" w:after="40"/>
              <w:rPr>
                <w:sz w:val="14"/>
                <w:szCs w:val="14"/>
              </w:rPr>
            </w:pPr>
            <w:r w:rsidRPr="00855791">
              <w:rPr>
                <w:sz w:val="14"/>
                <w:szCs w:val="14"/>
              </w:rPr>
              <w:t>dct:source</w:t>
            </w:r>
          </w:p>
        </w:tc>
        <w:tc>
          <w:tcPr>
            <w:tcW w:w="906" w:type="pct"/>
          </w:tcPr>
          <w:p w14:paraId="30C7D5E1" w14:textId="77777777" w:rsidR="00AA42F1" w:rsidRPr="00855791" w:rsidRDefault="00AA42F1" w:rsidP="00031F49">
            <w:pPr>
              <w:spacing w:before="40" w:after="40"/>
              <w:rPr>
                <w:sz w:val="14"/>
                <w:szCs w:val="14"/>
              </w:rPr>
            </w:pPr>
            <w:r w:rsidRPr="00855791">
              <w:rPr>
                <w:sz w:val="14"/>
                <w:szCs w:val="14"/>
              </w:rPr>
              <w:t>Optional property (Dataset)</w:t>
            </w:r>
          </w:p>
        </w:tc>
        <w:tc>
          <w:tcPr>
            <w:tcW w:w="577" w:type="pct"/>
          </w:tcPr>
          <w:p w14:paraId="7D64F6EB"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2561A1F0" w14:textId="77777777" w:rsidR="00AA42F1" w:rsidRPr="00855791" w:rsidRDefault="00AA42F1" w:rsidP="00031F49">
            <w:pPr>
              <w:spacing w:before="40" w:after="40"/>
              <w:rPr>
                <w:sz w:val="14"/>
                <w:szCs w:val="14"/>
              </w:rPr>
            </w:pPr>
            <w:r w:rsidRPr="00855791">
              <w:rPr>
                <w:sz w:val="14"/>
                <w:szCs w:val="14"/>
              </w:rPr>
              <w:t>Range: dcat:Dataset</w:t>
            </w:r>
          </w:p>
          <w:p w14:paraId="2D8E44BD" w14:textId="77777777" w:rsidR="00AA42F1" w:rsidRPr="00855791" w:rsidRDefault="00AA42F1" w:rsidP="00031F49">
            <w:pPr>
              <w:spacing w:before="40" w:after="40"/>
              <w:rPr>
                <w:sz w:val="14"/>
                <w:szCs w:val="14"/>
              </w:rPr>
            </w:pPr>
            <w:r w:rsidRPr="00855791">
              <w:rPr>
                <w:sz w:val="14"/>
                <w:szCs w:val="14"/>
              </w:rPr>
              <w:t>This property refers to a related Dataset from which the described Dataset is derived.</w:t>
            </w:r>
          </w:p>
        </w:tc>
        <w:tc>
          <w:tcPr>
            <w:tcW w:w="474" w:type="pct"/>
          </w:tcPr>
          <w:p w14:paraId="45EFC440" w14:textId="77777777" w:rsidR="00AA42F1" w:rsidRPr="00855791" w:rsidRDefault="00C05CD4" w:rsidP="00031F49">
            <w:pPr>
              <w:spacing w:before="40" w:after="40"/>
              <w:rPr>
                <w:sz w:val="14"/>
                <w:szCs w:val="14"/>
              </w:rPr>
            </w:pPr>
            <w:hyperlink r:id="rId92" w:history="1">
              <w:r w:rsidR="00AA42F1" w:rsidRPr="00855791">
                <w:rPr>
                  <w:rStyle w:val="Hyperlink"/>
                  <w:sz w:val="14"/>
                  <w:szCs w:val="14"/>
                </w:rPr>
                <w:t>PR6</w:t>
              </w:r>
            </w:hyperlink>
            <w:r w:rsidR="00AA42F1" w:rsidRPr="00855791">
              <w:rPr>
                <w:sz w:val="14"/>
                <w:szCs w:val="14"/>
              </w:rPr>
              <w:t xml:space="preserve">, </w:t>
            </w:r>
            <w:hyperlink r:id="rId93" w:history="1">
              <w:r w:rsidR="00AA42F1" w:rsidRPr="00855791">
                <w:rPr>
                  <w:rStyle w:val="Hyperlink"/>
                  <w:sz w:val="14"/>
                  <w:szCs w:val="14"/>
                </w:rPr>
                <w:t>PR13</w:t>
              </w:r>
            </w:hyperlink>
            <w:r w:rsidR="00AA42F1" w:rsidRPr="00855791">
              <w:rPr>
                <w:sz w:val="14"/>
                <w:szCs w:val="14"/>
              </w:rPr>
              <w:t xml:space="preserve">, </w:t>
            </w:r>
            <w:hyperlink r:id="rId94" w:history="1">
              <w:r w:rsidR="00AA42F1" w:rsidRPr="00855791">
                <w:rPr>
                  <w:rStyle w:val="Hyperlink"/>
                  <w:sz w:val="14"/>
                  <w:szCs w:val="14"/>
                </w:rPr>
                <w:t>PR14</w:t>
              </w:r>
            </w:hyperlink>
            <w:r w:rsidR="00AA42F1" w:rsidRPr="00855791">
              <w:rPr>
                <w:sz w:val="14"/>
                <w:szCs w:val="14"/>
              </w:rPr>
              <w:t xml:space="preserve">, </w:t>
            </w:r>
            <w:hyperlink r:id="rId95" w:history="1">
              <w:r w:rsidR="00AA42F1" w:rsidRPr="00855791">
                <w:rPr>
                  <w:rStyle w:val="Hyperlink"/>
                  <w:sz w:val="14"/>
                  <w:szCs w:val="14"/>
                </w:rPr>
                <w:t>MO5</w:t>
              </w:r>
            </w:hyperlink>
          </w:p>
        </w:tc>
      </w:tr>
      <w:tr w:rsidR="00AA42F1" w:rsidRPr="00855791" w14:paraId="01A56284" w14:textId="77777777" w:rsidTr="00031F49">
        <w:trPr>
          <w:trHeight w:val="402"/>
        </w:trPr>
        <w:tc>
          <w:tcPr>
            <w:tcW w:w="1067" w:type="pct"/>
          </w:tcPr>
          <w:p w14:paraId="71B86097" w14:textId="77777777" w:rsidR="00AA42F1" w:rsidRPr="00855791" w:rsidRDefault="00AA42F1" w:rsidP="00031F49">
            <w:pPr>
              <w:spacing w:before="40" w:after="40"/>
              <w:rPr>
                <w:sz w:val="14"/>
                <w:szCs w:val="14"/>
              </w:rPr>
            </w:pPr>
            <w:r w:rsidRPr="00855791">
              <w:rPr>
                <w:sz w:val="14"/>
                <w:szCs w:val="14"/>
              </w:rPr>
              <w:t>dct:accessRights</w:t>
            </w:r>
          </w:p>
        </w:tc>
        <w:tc>
          <w:tcPr>
            <w:tcW w:w="906" w:type="pct"/>
          </w:tcPr>
          <w:p w14:paraId="495E81A8" w14:textId="77777777" w:rsidR="00AA42F1" w:rsidRPr="00855791" w:rsidRDefault="00AA42F1" w:rsidP="00031F49">
            <w:pPr>
              <w:spacing w:before="40" w:after="40"/>
              <w:rPr>
                <w:sz w:val="14"/>
                <w:szCs w:val="14"/>
              </w:rPr>
            </w:pPr>
            <w:r w:rsidRPr="00855791">
              <w:rPr>
                <w:sz w:val="14"/>
                <w:szCs w:val="14"/>
              </w:rPr>
              <w:t>Optional property (Dataset)</w:t>
            </w:r>
          </w:p>
        </w:tc>
        <w:tc>
          <w:tcPr>
            <w:tcW w:w="577" w:type="pct"/>
          </w:tcPr>
          <w:p w14:paraId="49A0ED29"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3DB723A6" w14:textId="77777777" w:rsidR="00AA42F1" w:rsidRPr="00855791" w:rsidRDefault="00AA42F1" w:rsidP="00031F49">
            <w:pPr>
              <w:spacing w:before="40" w:after="40"/>
              <w:rPr>
                <w:sz w:val="14"/>
                <w:szCs w:val="14"/>
              </w:rPr>
            </w:pPr>
            <w:r w:rsidRPr="00855791">
              <w:rPr>
                <w:sz w:val="14"/>
                <w:szCs w:val="14"/>
              </w:rPr>
              <w:t xml:space="preserve">Range: dct:RightsStatement </w:t>
            </w:r>
          </w:p>
          <w:p w14:paraId="35DF6468" w14:textId="77777777" w:rsidR="00AA42F1" w:rsidRPr="00855791" w:rsidRDefault="00AA42F1" w:rsidP="00031F49">
            <w:pPr>
              <w:spacing w:before="40" w:after="40"/>
              <w:rPr>
                <w:i/>
                <w:sz w:val="14"/>
                <w:szCs w:val="14"/>
              </w:rPr>
            </w:pPr>
            <w:r w:rsidRPr="00855791">
              <w:rPr>
                <w:sz w:val="14"/>
                <w:szCs w:val="14"/>
              </w:rPr>
              <w:t>This property refers to information that indicates whether the Dataset is open data, has access restrictions or is not public.</w:t>
            </w:r>
          </w:p>
        </w:tc>
        <w:tc>
          <w:tcPr>
            <w:tcW w:w="474" w:type="pct"/>
          </w:tcPr>
          <w:p w14:paraId="561BC019" w14:textId="77777777" w:rsidR="00AA42F1" w:rsidRPr="00855791" w:rsidRDefault="00C05CD4" w:rsidP="00031F49">
            <w:pPr>
              <w:spacing w:before="40" w:after="40"/>
              <w:rPr>
                <w:sz w:val="14"/>
                <w:szCs w:val="14"/>
              </w:rPr>
            </w:pPr>
            <w:hyperlink r:id="rId96" w:history="1">
              <w:r w:rsidR="00AA42F1" w:rsidRPr="00855791">
                <w:rPr>
                  <w:rStyle w:val="Hyperlink"/>
                  <w:sz w:val="14"/>
                  <w:szCs w:val="14"/>
                </w:rPr>
                <w:t>PR2</w:t>
              </w:r>
            </w:hyperlink>
            <w:r w:rsidR="00AA42F1" w:rsidRPr="00855791">
              <w:rPr>
                <w:sz w:val="14"/>
                <w:szCs w:val="14"/>
              </w:rPr>
              <w:t xml:space="preserve">, </w:t>
            </w:r>
            <w:hyperlink r:id="rId97" w:history="1">
              <w:r w:rsidR="00AA42F1" w:rsidRPr="00855791">
                <w:rPr>
                  <w:rStyle w:val="Hyperlink"/>
                  <w:sz w:val="14"/>
                  <w:szCs w:val="14"/>
                </w:rPr>
                <w:t>PR3</w:t>
              </w:r>
            </w:hyperlink>
          </w:p>
        </w:tc>
      </w:tr>
      <w:tr w:rsidR="00AA42F1" w:rsidRPr="00855791" w14:paraId="42E87A61" w14:textId="77777777" w:rsidTr="00031F49">
        <w:trPr>
          <w:trHeight w:val="402"/>
        </w:trPr>
        <w:tc>
          <w:tcPr>
            <w:tcW w:w="1067" w:type="pct"/>
          </w:tcPr>
          <w:p w14:paraId="40C116DA" w14:textId="77777777" w:rsidR="00AA42F1" w:rsidRPr="00855791" w:rsidRDefault="00AA42F1" w:rsidP="00031F49">
            <w:pPr>
              <w:spacing w:before="40" w:after="40"/>
              <w:rPr>
                <w:sz w:val="14"/>
                <w:szCs w:val="14"/>
              </w:rPr>
            </w:pPr>
            <w:r w:rsidRPr="00855791">
              <w:rPr>
                <w:sz w:val="14"/>
                <w:szCs w:val="14"/>
              </w:rPr>
              <w:lastRenderedPageBreak/>
              <w:t>dct:hasVersion</w:t>
            </w:r>
          </w:p>
        </w:tc>
        <w:tc>
          <w:tcPr>
            <w:tcW w:w="906" w:type="pct"/>
          </w:tcPr>
          <w:p w14:paraId="4A968C2D" w14:textId="77777777" w:rsidR="00AA42F1" w:rsidRPr="00855791" w:rsidRDefault="00AA42F1" w:rsidP="00031F49">
            <w:pPr>
              <w:spacing w:before="40" w:after="40"/>
              <w:rPr>
                <w:sz w:val="14"/>
                <w:szCs w:val="14"/>
              </w:rPr>
            </w:pPr>
            <w:r w:rsidRPr="00855791">
              <w:rPr>
                <w:sz w:val="14"/>
                <w:szCs w:val="14"/>
              </w:rPr>
              <w:t>Optional property (Dataset)</w:t>
            </w:r>
          </w:p>
        </w:tc>
        <w:tc>
          <w:tcPr>
            <w:tcW w:w="577" w:type="pct"/>
          </w:tcPr>
          <w:p w14:paraId="0C8C7DA2"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04BC56D1" w14:textId="77777777" w:rsidR="00AA42F1" w:rsidRPr="00855791" w:rsidRDefault="00AA42F1" w:rsidP="00031F49">
            <w:pPr>
              <w:spacing w:before="40" w:after="40"/>
              <w:rPr>
                <w:sz w:val="14"/>
                <w:szCs w:val="14"/>
              </w:rPr>
            </w:pPr>
            <w:r w:rsidRPr="00855791">
              <w:rPr>
                <w:sz w:val="14"/>
                <w:szCs w:val="14"/>
              </w:rPr>
              <w:t>Range: dcat:Dataset</w:t>
            </w:r>
          </w:p>
          <w:p w14:paraId="485B54C9" w14:textId="77777777" w:rsidR="00AA42F1" w:rsidRPr="00855791" w:rsidRDefault="00AA42F1" w:rsidP="00031F49">
            <w:pPr>
              <w:spacing w:before="40" w:after="40"/>
              <w:rPr>
                <w:i/>
                <w:sz w:val="14"/>
                <w:szCs w:val="14"/>
              </w:rPr>
            </w:pPr>
            <w:r w:rsidRPr="00855791">
              <w:rPr>
                <w:sz w:val="14"/>
                <w:szCs w:val="14"/>
              </w:rPr>
              <w:t>This property refers to a related Dataset that is a version, edition, or adaptation of the described Dataset.</w:t>
            </w:r>
          </w:p>
        </w:tc>
        <w:tc>
          <w:tcPr>
            <w:tcW w:w="474" w:type="pct"/>
          </w:tcPr>
          <w:p w14:paraId="72D07A15" w14:textId="77777777" w:rsidR="00AA42F1" w:rsidRPr="00855791" w:rsidRDefault="00C05CD4" w:rsidP="00031F49">
            <w:pPr>
              <w:spacing w:before="40" w:after="40"/>
              <w:rPr>
                <w:sz w:val="14"/>
                <w:szCs w:val="14"/>
              </w:rPr>
            </w:pPr>
            <w:hyperlink r:id="rId98" w:history="1">
              <w:r w:rsidR="00AA42F1" w:rsidRPr="00855791">
                <w:rPr>
                  <w:rStyle w:val="Hyperlink"/>
                  <w:sz w:val="14"/>
                  <w:szCs w:val="14"/>
                </w:rPr>
                <w:t>PR5</w:t>
              </w:r>
            </w:hyperlink>
            <w:r w:rsidR="00AA42F1" w:rsidRPr="00855791">
              <w:rPr>
                <w:sz w:val="14"/>
                <w:szCs w:val="14"/>
              </w:rPr>
              <w:t xml:space="preserve">, </w:t>
            </w:r>
            <w:hyperlink r:id="rId99" w:history="1">
              <w:r w:rsidR="00AA42F1" w:rsidRPr="00855791">
                <w:rPr>
                  <w:rStyle w:val="Hyperlink"/>
                  <w:sz w:val="14"/>
                  <w:szCs w:val="14"/>
                </w:rPr>
                <w:t>PR16</w:t>
              </w:r>
            </w:hyperlink>
            <w:r w:rsidR="00AA42F1" w:rsidRPr="00855791">
              <w:rPr>
                <w:sz w:val="14"/>
                <w:szCs w:val="14"/>
              </w:rPr>
              <w:t xml:space="preserve">, </w:t>
            </w:r>
            <w:hyperlink r:id="rId100" w:history="1">
              <w:r w:rsidR="00AA42F1" w:rsidRPr="00855791">
                <w:rPr>
                  <w:rStyle w:val="Hyperlink"/>
                  <w:sz w:val="14"/>
                  <w:szCs w:val="14"/>
                </w:rPr>
                <w:t>MO12</w:t>
              </w:r>
            </w:hyperlink>
          </w:p>
        </w:tc>
      </w:tr>
      <w:tr w:rsidR="00AA42F1" w:rsidRPr="00855791" w14:paraId="0EA6746C" w14:textId="77777777" w:rsidTr="00031F49">
        <w:trPr>
          <w:trHeight w:val="402"/>
        </w:trPr>
        <w:tc>
          <w:tcPr>
            <w:tcW w:w="1067" w:type="pct"/>
          </w:tcPr>
          <w:p w14:paraId="6BABB3BA" w14:textId="77777777" w:rsidR="00AA42F1" w:rsidRPr="00855791" w:rsidRDefault="00AA42F1" w:rsidP="00031F49">
            <w:pPr>
              <w:spacing w:before="40" w:after="40"/>
              <w:rPr>
                <w:sz w:val="14"/>
                <w:szCs w:val="14"/>
              </w:rPr>
            </w:pPr>
            <w:r w:rsidRPr="00855791">
              <w:rPr>
                <w:sz w:val="14"/>
                <w:szCs w:val="14"/>
              </w:rPr>
              <w:t>dct:isVersionOf</w:t>
            </w:r>
          </w:p>
        </w:tc>
        <w:tc>
          <w:tcPr>
            <w:tcW w:w="906" w:type="pct"/>
          </w:tcPr>
          <w:p w14:paraId="351AD444" w14:textId="77777777" w:rsidR="00AA42F1" w:rsidRPr="00855791" w:rsidRDefault="00AA42F1" w:rsidP="00031F49">
            <w:pPr>
              <w:spacing w:before="40" w:after="40"/>
              <w:rPr>
                <w:sz w:val="14"/>
                <w:szCs w:val="14"/>
              </w:rPr>
            </w:pPr>
            <w:r w:rsidRPr="00855791">
              <w:rPr>
                <w:sz w:val="14"/>
                <w:szCs w:val="14"/>
              </w:rPr>
              <w:t>Optional property (Dataset)</w:t>
            </w:r>
          </w:p>
        </w:tc>
        <w:tc>
          <w:tcPr>
            <w:tcW w:w="577" w:type="pct"/>
          </w:tcPr>
          <w:p w14:paraId="614E0B8B"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0A1DC158" w14:textId="77777777" w:rsidR="00AA42F1" w:rsidRPr="00855791" w:rsidRDefault="00AA42F1" w:rsidP="00031F49">
            <w:pPr>
              <w:spacing w:before="40" w:after="40"/>
              <w:rPr>
                <w:sz w:val="14"/>
                <w:szCs w:val="14"/>
              </w:rPr>
            </w:pPr>
            <w:r w:rsidRPr="00855791">
              <w:rPr>
                <w:sz w:val="14"/>
                <w:szCs w:val="14"/>
              </w:rPr>
              <w:t>Range: dcat:Dataset</w:t>
            </w:r>
          </w:p>
          <w:p w14:paraId="328F0B63" w14:textId="77777777" w:rsidR="00AA42F1" w:rsidRPr="00855791" w:rsidRDefault="00AA42F1" w:rsidP="00031F49">
            <w:pPr>
              <w:spacing w:before="40" w:after="40"/>
              <w:rPr>
                <w:i/>
                <w:sz w:val="14"/>
                <w:szCs w:val="14"/>
              </w:rPr>
            </w:pPr>
            <w:r w:rsidRPr="00855791">
              <w:rPr>
                <w:sz w:val="14"/>
                <w:szCs w:val="14"/>
              </w:rPr>
              <w:t>This property refers to a related Dataset of which the described Dataset is a version, edition, or adaptation.</w:t>
            </w:r>
          </w:p>
        </w:tc>
        <w:tc>
          <w:tcPr>
            <w:tcW w:w="474" w:type="pct"/>
          </w:tcPr>
          <w:p w14:paraId="34B49435" w14:textId="77777777" w:rsidR="00AA42F1" w:rsidRPr="00855791" w:rsidRDefault="00C05CD4" w:rsidP="00031F49">
            <w:pPr>
              <w:spacing w:before="40" w:after="40"/>
              <w:rPr>
                <w:sz w:val="14"/>
                <w:szCs w:val="14"/>
              </w:rPr>
            </w:pPr>
            <w:hyperlink r:id="rId101" w:history="1">
              <w:r w:rsidR="00AA42F1" w:rsidRPr="00855791">
                <w:rPr>
                  <w:rStyle w:val="Hyperlink"/>
                  <w:sz w:val="14"/>
                  <w:szCs w:val="14"/>
                </w:rPr>
                <w:t>PR5</w:t>
              </w:r>
            </w:hyperlink>
            <w:r w:rsidR="00AA42F1" w:rsidRPr="00855791">
              <w:rPr>
                <w:sz w:val="14"/>
                <w:szCs w:val="14"/>
              </w:rPr>
              <w:t xml:space="preserve">, </w:t>
            </w:r>
            <w:hyperlink r:id="rId102" w:history="1">
              <w:r w:rsidR="00AA42F1" w:rsidRPr="00855791">
                <w:rPr>
                  <w:rStyle w:val="Hyperlink"/>
                  <w:sz w:val="14"/>
                  <w:szCs w:val="14"/>
                </w:rPr>
                <w:t>PR16</w:t>
              </w:r>
            </w:hyperlink>
            <w:r w:rsidR="00AA42F1" w:rsidRPr="00855791">
              <w:rPr>
                <w:sz w:val="14"/>
                <w:szCs w:val="14"/>
              </w:rPr>
              <w:t xml:space="preserve">, </w:t>
            </w:r>
            <w:hyperlink r:id="rId103" w:history="1">
              <w:r w:rsidR="00AA42F1" w:rsidRPr="00855791">
                <w:rPr>
                  <w:rStyle w:val="Hyperlink"/>
                  <w:sz w:val="14"/>
                  <w:szCs w:val="14"/>
                </w:rPr>
                <w:t>MO12</w:t>
              </w:r>
            </w:hyperlink>
          </w:p>
        </w:tc>
      </w:tr>
      <w:tr w:rsidR="00AA42F1" w:rsidRPr="00855791" w14:paraId="75F5D9BF" w14:textId="77777777" w:rsidTr="00031F49">
        <w:trPr>
          <w:trHeight w:val="402"/>
        </w:trPr>
        <w:tc>
          <w:tcPr>
            <w:tcW w:w="1067" w:type="pct"/>
          </w:tcPr>
          <w:p w14:paraId="22CD0B6F" w14:textId="77777777" w:rsidR="00AA42F1" w:rsidRPr="00855791" w:rsidRDefault="00AA42F1" w:rsidP="00031F49">
            <w:pPr>
              <w:spacing w:before="40" w:after="40"/>
              <w:rPr>
                <w:sz w:val="14"/>
                <w:szCs w:val="14"/>
              </w:rPr>
            </w:pPr>
            <w:r w:rsidRPr="00855791">
              <w:rPr>
                <w:sz w:val="14"/>
                <w:szCs w:val="14"/>
              </w:rPr>
              <w:t>dct:relation</w:t>
            </w:r>
          </w:p>
        </w:tc>
        <w:tc>
          <w:tcPr>
            <w:tcW w:w="906" w:type="pct"/>
          </w:tcPr>
          <w:p w14:paraId="2F3C5DA5" w14:textId="77777777" w:rsidR="00AA42F1" w:rsidRPr="00855791" w:rsidRDefault="00AA42F1" w:rsidP="00031F49">
            <w:pPr>
              <w:spacing w:before="40" w:after="40"/>
              <w:rPr>
                <w:sz w:val="14"/>
                <w:szCs w:val="14"/>
              </w:rPr>
            </w:pPr>
            <w:r w:rsidRPr="00855791">
              <w:rPr>
                <w:sz w:val="14"/>
                <w:szCs w:val="14"/>
              </w:rPr>
              <w:t>Optional property (Dataset)</w:t>
            </w:r>
          </w:p>
        </w:tc>
        <w:tc>
          <w:tcPr>
            <w:tcW w:w="577" w:type="pct"/>
          </w:tcPr>
          <w:p w14:paraId="39E13EE2"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113649EF" w14:textId="77777777" w:rsidR="00AA42F1" w:rsidRPr="00855791" w:rsidRDefault="00AA42F1" w:rsidP="00031F49">
            <w:pPr>
              <w:spacing w:before="40" w:after="40"/>
              <w:rPr>
                <w:sz w:val="14"/>
                <w:szCs w:val="14"/>
              </w:rPr>
            </w:pPr>
            <w:r w:rsidRPr="00855791">
              <w:rPr>
                <w:sz w:val="14"/>
                <w:szCs w:val="14"/>
              </w:rPr>
              <w:t xml:space="preserve">Range: rdfs:Resource </w:t>
            </w:r>
          </w:p>
          <w:p w14:paraId="6ABF0387" w14:textId="77777777" w:rsidR="00AA42F1" w:rsidRPr="00855791" w:rsidRDefault="00AA42F1" w:rsidP="00031F49">
            <w:pPr>
              <w:spacing w:before="40" w:after="40"/>
              <w:rPr>
                <w:i/>
                <w:sz w:val="14"/>
                <w:szCs w:val="14"/>
              </w:rPr>
            </w:pPr>
            <w:r w:rsidRPr="00855791">
              <w:rPr>
                <w:sz w:val="14"/>
                <w:szCs w:val="14"/>
              </w:rPr>
              <w:t>This property refers to a related resource.</w:t>
            </w:r>
          </w:p>
        </w:tc>
        <w:tc>
          <w:tcPr>
            <w:tcW w:w="474" w:type="pct"/>
          </w:tcPr>
          <w:p w14:paraId="3CF74A9A" w14:textId="77777777" w:rsidR="00AA42F1" w:rsidRPr="00855791" w:rsidRDefault="00C05CD4" w:rsidP="00031F49">
            <w:pPr>
              <w:spacing w:before="40" w:after="40"/>
              <w:rPr>
                <w:sz w:val="14"/>
                <w:szCs w:val="14"/>
              </w:rPr>
            </w:pPr>
            <w:hyperlink r:id="rId104" w:history="1">
              <w:r w:rsidR="00AA42F1" w:rsidRPr="00855791">
                <w:rPr>
                  <w:rStyle w:val="Hyperlink"/>
                  <w:sz w:val="14"/>
                  <w:szCs w:val="14"/>
                </w:rPr>
                <w:t>PR19</w:t>
              </w:r>
            </w:hyperlink>
            <w:r w:rsidR="00AA42F1" w:rsidRPr="00855791">
              <w:rPr>
                <w:rStyle w:val="Hyperlink"/>
                <w:sz w:val="14"/>
                <w:szCs w:val="14"/>
              </w:rPr>
              <w:t xml:space="preserve">, </w:t>
            </w:r>
            <w:hyperlink r:id="rId105" w:history="1">
              <w:r w:rsidR="00AA42F1" w:rsidRPr="00855791">
                <w:rPr>
                  <w:rStyle w:val="Hyperlink"/>
                  <w:sz w:val="14"/>
                  <w:szCs w:val="14"/>
                </w:rPr>
                <w:t>MO12</w:t>
              </w:r>
            </w:hyperlink>
          </w:p>
        </w:tc>
      </w:tr>
      <w:tr w:rsidR="00AA42F1" w:rsidRPr="00855791" w14:paraId="45E530F1" w14:textId="77777777" w:rsidTr="00031F49">
        <w:trPr>
          <w:trHeight w:val="402"/>
        </w:trPr>
        <w:tc>
          <w:tcPr>
            <w:tcW w:w="1067" w:type="pct"/>
          </w:tcPr>
          <w:p w14:paraId="73AF727D" w14:textId="77777777" w:rsidR="00AA42F1" w:rsidRPr="00855791" w:rsidRDefault="00AA42F1" w:rsidP="00031F49">
            <w:pPr>
              <w:spacing w:before="40" w:after="40"/>
              <w:rPr>
                <w:sz w:val="14"/>
                <w:szCs w:val="14"/>
              </w:rPr>
            </w:pPr>
            <w:r w:rsidRPr="00855791">
              <w:rPr>
                <w:sz w:val="14"/>
                <w:szCs w:val="14"/>
              </w:rPr>
              <w:t>foaf:page</w:t>
            </w:r>
          </w:p>
        </w:tc>
        <w:tc>
          <w:tcPr>
            <w:tcW w:w="906" w:type="pct"/>
          </w:tcPr>
          <w:p w14:paraId="2CC81A3A" w14:textId="77777777" w:rsidR="00AA42F1" w:rsidRPr="00855791" w:rsidRDefault="00AA42F1" w:rsidP="00031F49">
            <w:pPr>
              <w:spacing w:before="40" w:after="40"/>
              <w:rPr>
                <w:sz w:val="14"/>
                <w:szCs w:val="14"/>
              </w:rPr>
            </w:pPr>
            <w:r w:rsidRPr="00855791">
              <w:rPr>
                <w:sz w:val="14"/>
                <w:szCs w:val="14"/>
              </w:rPr>
              <w:t>Optional property (Dataset)</w:t>
            </w:r>
          </w:p>
        </w:tc>
        <w:tc>
          <w:tcPr>
            <w:tcW w:w="577" w:type="pct"/>
          </w:tcPr>
          <w:p w14:paraId="13A2DD71"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6A15FEA2" w14:textId="77777777" w:rsidR="00AA42F1" w:rsidRPr="00855791" w:rsidRDefault="00AA42F1" w:rsidP="00031F49">
            <w:pPr>
              <w:spacing w:before="40" w:after="40"/>
              <w:rPr>
                <w:sz w:val="14"/>
                <w:szCs w:val="14"/>
              </w:rPr>
            </w:pPr>
            <w:r w:rsidRPr="00855791">
              <w:rPr>
                <w:sz w:val="14"/>
                <w:szCs w:val="14"/>
              </w:rPr>
              <w:t>Range: foaf:Document</w:t>
            </w:r>
          </w:p>
          <w:p w14:paraId="68D66ABC" w14:textId="77777777" w:rsidR="00AA42F1" w:rsidRPr="00855791" w:rsidRDefault="00AA42F1" w:rsidP="00031F49">
            <w:pPr>
              <w:spacing w:before="40" w:after="40"/>
              <w:rPr>
                <w:i/>
                <w:sz w:val="14"/>
                <w:szCs w:val="14"/>
              </w:rPr>
            </w:pPr>
            <w:r w:rsidRPr="00855791">
              <w:rPr>
                <w:sz w:val="14"/>
                <w:szCs w:val="14"/>
              </w:rPr>
              <w:t>This property refers to a page or document about this Dataset.</w:t>
            </w:r>
          </w:p>
        </w:tc>
        <w:tc>
          <w:tcPr>
            <w:tcW w:w="474" w:type="pct"/>
          </w:tcPr>
          <w:p w14:paraId="04C99EFE" w14:textId="77777777" w:rsidR="00AA42F1" w:rsidRPr="00855791" w:rsidRDefault="00C05CD4" w:rsidP="00031F49">
            <w:pPr>
              <w:spacing w:before="40" w:after="40"/>
              <w:rPr>
                <w:sz w:val="14"/>
                <w:szCs w:val="14"/>
              </w:rPr>
            </w:pPr>
            <w:hyperlink r:id="rId106" w:history="1">
              <w:r w:rsidR="00AA42F1" w:rsidRPr="00855791">
                <w:rPr>
                  <w:rStyle w:val="Hyperlink"/>
                  <w:sz w:val="14"/>
                  <w:szCs w:val="14"/>
                </w:rPr>
                <w:t>PR19</w:t>
              </w:r>
            </w:hyperlink>
            <w:r w:rsidR="00AA42F1" w:rsidRPr="00855791">
              <w:rPr>
                <w:sz w:val="14"/>
                <w:szCs w:val="14"/>
              </w:rPr>
              <w:t xml:space="preserve">, </w:t>
            </w:r>
            <w:hyperlink r:id="rId107" w:history="1">
              <w:r w:rsidR="00AA42F1" w:rsidRPr="00855791">
                <w:rPr>
                  <w:rStyle w:val="Hyperlink"/>
                  <w:sz w:val="14"/>
                  <w:szCs w:val="14"/>
                </w:rPr>
                <w:t>PR26</w:t>
              </w:r>
            </w:hyperlink>
          </w:p>
        </w:tc>
      </w:tr>
      <w:tr w:rsidR="00AA42F1" w:rsidRPr="00855791" w14:paraId="13857285" w14:textId="77777777" w:rsidTr="00031F49">
        <w:trPr>
          <w:trHeight w:val="402"/>
        </w:trPr>
        <w:tc>
          <w:tcPr>
            <w:tcW w:w="1067" w:type="pct"/>
          </w:tcPr>
          <w:p w14:paraId="04937003" w14:textId="77777777" w:rsidR="00AA42F1" w:rsidRPr="00855791" w:rsidRDefault="00AA42F1" w:rsidP="00031F49">
            <w:pPr>
              <w:spacing w:before="40" w:after="40"/>
              <w:rPr>
                <w:sz w:val="14"/>
                <w:szCs w:val="14"/>
              </w:rPr>
            </w:pPr>
            <w:r w:rsidRPr="00855791">
              <w:rPr>
                <w:sz w:val="14"/>
                <w:szCs w:val="14"/>
              </w:rPr>
              <w:t>dcat:mediaType</w:t>
            </w:r>
          </w:p>
        </w:tc>
        <w:tc>
          <w:tcPr>
            <w:tcW w:w="906" w:type="pct"/>
          </w:tcPr>
          <w:p w14:paraId="273CCA21" w14:textId="77777777" w:rsidR="00AA42F1" w:rsidRPr="00855791" w:rsidRDefault="00AA42F1" w:rsidP="00031F49">
            <w:pPr>
              <w:spacing w:before="40" w:after="40"/>
              <w:rPr>
                <w:sz w:val="14"/>
                <w:szCs w:val="14"/>
              </w:rPr>
            </w:pPr>
            <w:r w:rsidRPr="00855791">
              <w:rPr>
                <w:sz w:val="14"/>
                <w:szCs w:val="14"/>
              </w:rPr>
              <w:t>Controlled vocabulary</w:t>
            </w:r>
          </w:p>
        </w:tc>
        <w:tc>
          <w:tcPr>
            <w:tcW w:w="577" w:type="pct"/>
          </w:tcPr>
          <w:p w14:paraId="62231FD0" w14:textId="77777777" w:rsidR="00AA42F1" w:rsidRPr="00855791" w:rsidRDefault="00AA42F1" w:rsidP="00031F49">
            <w:pPr>
              <w:spacing w:before="40" w:after="40"/>
              <w:rPr>
                <w:sz w:val="14"/>
                <w:szCs w:val="14"/>
              </w:rPr>
            </w:pPr>
            <w:r w:rsidRPr="00855791">
              <w:rPr>
                <w:sz w:val="14"/>
                <w:szCs w:val="14"/>
              </w:rPr>
              <w:t>Modified</w:t>
            </w:r>
          </w:p>
        </w:tc>
        <w:tc>
          <w:tcPr>
            <w:tcW w:w="1976" w:type="pct"/>
          </w:tcPr>
          <w:p w14:paraId="788867DE" w14:textId="77777777" w:rsidR="00AA42F1" w:rsidRPr="00855791" w:rsidRDefault="00AA42F1" w:rsidP="00031F49">
            <w:pPr>
              <w:spacing w:before="40" w:after="40"/>
              <w:rPr>
                <w:sz w:val="14"/>
                <w:szCs w:val="14"/>
              </w:rPr>
            </w:pPr>
            <w:r w:rsidRPr="00855791">
              <w:rPr>
                <w:sz w:val="14"/>
                <w:szCs w:val="14"/>
              </w:rPr>
              <w:t>Modifications:</w:t>
            </w:r>
          </w:p>
          <w:p w14:paraId="2405B2C6" w14:textId="77777777" w:rsidR="00AA42F1" w:rsidRPr="00855791" w:rsidRDefault="00AA42F1" w:rsidP="00031F49">
            <w:pPr>
              <w:spacing w:before="40" w:after="40"/>
              <w:rPr>
                <w:i/>
                <w:sz w:val="14"/>
                <w:szCs w:val="14"/>
              </w:rPr>
            </w:pPr>
            <w:r w:rsidRPr="00855791">
              <w:rPr>
                <w:sz w:val="14"/>
                <w:szCs w:val="14"/>
              </w:rPr>
              <w:t xml:space="preserve">MDR list </w:t>
            </w:r>
            <w:r w:rsidRPr="00855791">
              <w:rPr>
                <w:sz w:val="14"/>
                <w:szCs w:val="14"/>
              </w:rPr>
              <w:sym w:font="Symbol" w:char="F0AE"/>
            </w:r>
            <w:r w:rsidRPr="00855791">
              <w:rPr>
                <w:sz w:val="14"/>
                <w:szCs w:val="14"/>
              </w:rPr>
              <w:t xml:space="preserve"> IANA types</w:t>
            </w:r>
          </w:p>
        </w:tc>
        <w:tc>
          <w:tcPr>
            <w:tcW w:w="474" w:type="pct"/>
          </w:tcPr>
          <w:p w14:paraId="09A82AFA" w14:textId="77777777" w:rsidR="00AA42F1" w:rsidRPr="00855791" w:rsidRDefault="00C05CD4" w:rsidP="00031F49">
            <w:pPr>
              <w:spacing w:before="40" w:after="40"/>
              <w:rPr>
                <w:sz w:val="14"/>
                <w:szCs w:val="14"/>
              </w:rPr>
            </w:pPr>
            <w:hyperlink r:id="rId108" w:history="1">
              <w:r w:rsidR="00AA42F1" w:rsidRPr="00855791">
                <w:rPr>
                  <w:rStyle w:val="Hyperlink"/>
                  <w:sz w:val="14"/>
                  <w:szCs w:val="14"/>
                </w:rPr>
                <w:t>PR22</w:t>
              </w:r>
            </w:hyperlink>
            <w:r w:rsidR="00AA42F1" w:rsidRPr="00855791">
              <w:rPr>
                <w:sz w:val="14"/>
                <w:szCs w:val="14"/>
              </w:rPr>
              <w:t xml:space="preserve">, </w:t>
            </w:r>
            <w:hyperlink r:id="rId109" w:history="1">
              <w:r w:rsidR="00AA42F1" w:rsidRPr="00855791">
                <w:rPr>
                  <w:rStyle w:val="Hyperlink"/>
                  <w:sz w:val="14"/>
                  <w:szCs w:val="14"/>
                </w:rPr>
                <w:t>VO3</w:t>
              </w:r>
            </w:hyperlink>
          </w:p>
        </w:tc>
      </w:tr>
      <w:tr w:rsidR="00AA42F1" w:rsidRPr="00855791" w14:paraId="4B817670" w14:textId="77777777" w:rsidTr="00031F49">
        <w:trPr>
          <w:trHeight w:val="433"/>
        </w:trPr>
        <w:tc>
          <w:tcPr>
            <w:tcW w:w="1067" w:type="pct"/>
          </w:tcPr>
          <w:p w14:paraId="0187068D" w14:textId="77777777" w:rsidR="00AA42F1" w:rsidRPr="00855791" w:rsidRDefault="00AA42F1" w:rsidP="00031F49">
            <w:pPr>
              <w:spacing w:before="40" w:after="40"/>
              <w:rPr>
                <w:sz w:val="14"/>
                <w:szCs w:val="14"/>
              </w:rPr>
            </w:pPr>
            <w:r w:rsidRPr="00855791">
              <w:rPr>
                <w:sz w:val="14"/>
                <w:szCs w:val="14"/>
              </w:rPr>
              <w:t>dct:spatial</w:t>
            </w:r>
          </w:p>
        </w:tc>
        <w:tc>
          <w:tcPr>
            <w:tcW w:w="906" w:type="pct"/>
          </w:tcPr>
          <w:p w14:paraId="34130579" w14:textId="77777777" w:rsidR="00AA42F1" w:rsidRPr="00855791" w:rsidRDefault="00AA42F1" w:rsidP="00031F49">
            <w:pPr>
              <w:spacing w:before="40" w:after="40"/>
              <w:rPr>
                <w:sz w:val="14"/>
                <w:szCs w:val="14"/>
              </w:rPr>
            </w:pPr>
            <w:r w:rsidRPr="00855791">
              <w:rPr>
                <w:sz w:val="14"/>
                <w:szCs w:val="14"/>
              </w:rPr>
              <w:t>Controlled vocabulary</w:t>
            </w:r>
          </w:p>
        </w:tc>
        <w:tc>
          <w:tcPr>
            <w:tcW w:w="577" w:type="pct"/>
          </w:tcPr>
          <w:p w14:paraId="58C5B9EA" w14:textId="77777777" w:rsidR="00AA42F1" w:rsidRPr="00855791" w:rsidRDefault="00AA42F1" w:rsidP="00031F49">
            <w:pPr>
              <w:spacing w:before="40" w:after="40"/>
              <w:rPr>
                <w:sz w:val="14"/>
                <w:szCs w:val="14"/>
              </w:rPr>
            </w:pPr>
            <w:r w:rsidRPr="00855791">
              <w:rPr>
                <w:sz w:val="14"/>
                <w:szCs w:val="14"/>
              </w:rPr>
              <w:t>Modified</w:t>
            </w:r>
          </w:p>
        </w:tc>
        <w:tc>
          <w:tcPr>
            <w:tcW w:w="1976" w:type="pct"/>
          </w:tcPr>
          <w:p w14:paraId="347A2BE0" w14:textId="77777777" w:rsidR="00AA42F1" w:rsidRPr="00855791" w:rsidRDefault="00AA42F1" w:rsidP="00031F49">
            <w:pPr>
              <w:spacing w:before="40" w:after="40"/>
              <w:rPr>
                <w:sz w:val="14"/>
                <w:szCs w:val="14"/>
              </w:rPr>
            </w:pPr>
            <w:r w:rsidRPr="00855791">
              <w:rPr>
                <w:sz w:val="14"/>
                <w:szCs w:val="14"/>
              </w:rPr>
              <w:t>Modifications:</w:t>
            </w:r>
          </w:p>
          <w:p w14:paraId="4DF1F4B6" w14:textId="77777777" w:rsidR="00AA42F1" w:rsidRPr="00855791" w:rsidRDefault="00AA42F1" w:rsidP="00031F49">
            <w:pPr>
              <w:spacing w:before="40" w:after="40"/>
              <w:rPr>
                <w:sz w:val="14"/>
                <w:szCs w:val="14"/>
              </w:rPr>
            </w:pPr>
            <w:r w:rsidRPr="00855791">
              <w:rPr>
                <w:sz w:val="14"/>
                <w:szCs w:val="14"/>
              </w:rPr>
              <w:t>Added recommendation to use sws.geonames.org if the needed place is not listed in the MDR</w:t>
            </w:r>
          </w:p>
        </w:tc>
        <w:tc>
          <w:tcPr>
            <w:tcW w:w="474" w:type="pct"/>
          </w:tcPr>
          <w:p w14:paraId="5645B6C5" w14:textId="77777777" w:rsidR="00AA42F1" w:rsidRPr="00855791" w:rsidRDefault="00C05CD4" w:rsidP="00031F49">
            <w:pPr>
              <w:spacing w:before="40" w:after="40"/>
              <w:rPr>
                <w:sz w:val="14"/>
                <w:szCs w:val="14"/>
              </w:rPr>
            </w:pPr>
            <w:hyperlink r:id="rId110" w:history="1">
              <w:r w:rsidR="00AA42F1" w:rsidRPr="00855791">
                <w:rPr>
                  <w:rStyle w:val="Hyperlink"/>
                  <w:sz w:val="14"/>
                  <w:szCs w:val="14"/>
                </w:rPr>
                <w:t>VO9</w:t>
              </w:r>
            </w:hyperlink>
          </w:p>
        </w:tc>
      </w:tr>
      <w:tr w:rsidR="00AA42F1" w:rsidRPr="00855791" w14:paraId="1890BD17" w14:textId="77777777" w:rsidTr="00031F49">
        <w:trPr>
          <w:trHeight w:val="402"/>
        </w:trPr>
        <w:tc>
          <w:tcPr>
            <w:tcW w:w="1067" w:type="pct"/>
          </w:tcPr>
          <w:p w14:paraId="40A97C7B" w14:textId="77777777" w:rsidR="00AA42F1" w:rsidRPr="00855791" w:rsidRDefault="00AA42F1" w:rsidP="00031F49">
            <w:pPr>
              <w:spacing w:before="40" w:after="40"/>
              <w:rPr>
                <w:sz w:val="14"/>
                <w:szCs w:val="14"/>
              </w:rPr>
            </w:pPr>
            <w:r w:rsidRPr="00855791">
              <w:rPr>
                <w:sz w:val="14"/>
                <w:szCs w:val="14"/>
              </w:rPr>
              <w:t>dct:isPartOf</w:t>
            </w:r>
          </w:p>
        </w:tc>
        <w:tc>
          <w:tcPr>
            <w:tcW w:w="906" w:type="pct"/>
          </w:tcPr>
          <w:p w14:paraId="411953B3" w14:textId="77777777" w:rsidR="00AA42F1" w:rsidRPr="00855791" w:rsidRDefault="00AA42F1" w:rsidP="00031F49">
            <w:pPr>
              <w:spacing w:before="40" w:after="40"/>
              <w:rPr>
                <w:sz w:val="14"/>
                <w:szCs w:val="14"/>
              </w:rPr>
            </w:pPr>
            <w:r w:rsidRPr="00855791">
              <w:rPr>
                <w:sz w:val="14"/>
                <w:szCs w:val="14"/>
              </w:rPr>
              <w:t>Optional Property (Catalogue)</w:t>
            </w:r>
          </w:p>
        </w:tc>
        <w:tc>
          <w:tcPr>
            <w:tcW w:w="577" w:type="pct"/>
          </w:tcPr>
          <w:p w14:paraId="03ACCBC7"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17124B4A" w14:textId="77777777" w:rsidR="00AA42F1" w:rsidRPr="00855791" w:rsidRDefault="00AA42F1" w:rsidP="00031F49">
            <w:pPr>
              <w:spacing w:before="40" w:after="40"/>
              <w:rPr>
                <w:sz w:val="14"/>
                <w:szCs w:val="14"/>
              </w:rPr>
            </w:pPr>
            <w:r w:rsidRPr="00855791">
              <w:rPr>
                <w:sz w:val="14"/>
                <w:szCs w:val="14"/>
              </w:rPr>
              <w:t>Range: dcat:Catalog</w:t>
            </w:r>
          </w:p>
          <w:p w14:paraId="33DF1FFD" w14:textId="77777777" w:rsidR="00AA42F1" w:rsidRPr="00855791" w:rsidRDefault="00AA42F1" w:rsidP="00031F49">
            <w:pPr>
              <w:spacing w:before="40" w:after="40"/>
              <w:rPr>
                <w:sz w:val="14"/>
                <w:szCs w:val="14"/>
              </w:rPr>
            </w:pPr>
            <w:r w:rsidRPr="00855791">
              <w:rPr>
                <w:sz w:val="14"/>
                <w:szCs w:val="14"/>
              </w:rPr>
              <w:t>This property refers to a related Catalogue in which the described Catalogue is physically or logically included.</w:t>
            </w:r>
          </w:p>
        </w:tc>
        <w:tc>
          <w:tcPr>
            <w:tcW w:w="474" w:type="pct"/>
          </w:tcPr>
          <w:p w14:paraId="11DAF90A" w14:textId="77777777" w:rsidR="00AA42F1" w:rsidRPr="00855791" w:rsidRDefault="00C05CD4" w:rsidP="00031F49">
            <w:pPr>
              <w:spacing w:before="40" w:after="40"/>
              <w:rPr>
                <w:sz w:val="14"/>
                <w:szCs w:val="14"/>
              </w:rPr>
            </w:pPr>
            <w:hyperlink r:id="rId111" w:history="1">
              <w:r w:rsidR="00AA42F1" w:rsidRPr="00855791">
                <w:rPr>
                  <w:rStyle w:val="Hyperlink"/>
                  <w:sz w:val="14"/>
                  <w:szCs w:val="14"/>
                </w:rPr>
                <w:t>nesting</w:t>
              </w:r>
            </w:hyperlink>
          </w:p>
        </w:tc>
      </w:tr>
      <w:tr w:rsidR="00AA42F1" w:rsidRPr="00855791" w14:paraId="62CF6472" w14:textId="77777777" w:rsidTr="00031F49">
        <w:trPr>
          <w:trHeight w:val="402"/>
        </w:trPr>
        <w:tc>
          <w:tcPr>
            <w:tcW w:w="1067" w:type="pct"/>
          </w:tcPr>
          <w:p w14:paraId="03B2E7A3" w14:textId="77777777" w:rsidR="00AA42F1" w:rsidRPr="00855791" w:rsidRDefault="00AA42F1" w:rsidP="00031F49">
            <w:pPr>
              <w:spacing w:before="40" w:after="40"/>
              <w:rPr>
                <w:sz w:val="14"/>
                <w:szCs w:val="14"/>
              </w:rPr>
            </w:pPr>
            <w:r w:rsidRPr="00855791">
              <w:rPr>
                <w:sz w:val="14"/>
                <w:szCs w:val="14"/>
              </w:rPr>
              <w:t>adms:sample</w:t>
            </w:r>
          </w:p>
          <w:p w14:paraId="016D083F" w14:textId="77777777" w:rsidR="00AA42F1" w:rsidRPr="00855791" w:rsidRDefault="00AA42F1" w:rsidP="00031F49">
            <w:pPr>
              <w:spacing w:before="40" w:after="40"/>
              <w:rPr>
                <w:sz w:val="14"/>
                <w:szCs w:val="14"/>
              </w:rPr>
            </w:pPr>
          </w:p>
        </w:tc>
        <w:tc>
          <w:tcPr>
            <w:tcW w:w="906" w:type="pct"/>
          </w:tcPr>
          <w:p w14:paraId="4EE21CEC" w14:textId="77777777" w:rsidR="00AA42F1" w:rsidRPr="00855791" w:rsidRDefault="00AA42F1" w:rsidP="00031F49">
            <w:pPr>
              <w:spacing w:before="40" w:after="40"/>
              <w:rPr>
                <w:sz w:val="14"/>
                <w:szCs w:val="14"/>
              </w:rPr>
            </w:pPr>
            <w:r w:rsidRPr="00855791">
              <w:rPr>
                <w:sz w:val="14"/>
                <w:szCs w:val="14"/>
              </w:rPr>
              <w:t>Optional property (Dataset)</w:t>
            </w:r>
          </w:p>
        </w:tc>
        <w:tc>
          <w:tcPr>
            <w:tcW w:w="577" w:type="pct"/>
          </w:tcPr>
          <w:p w14:paraId="537C60E0"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659D6031" w14:textId="77777777" w:rsidR="00AA42F1" w:rsidRPr="00855791" w:rsidRDefault="00AA42F1" w:rsidP="00031F49">
            <w:pPr>
              <w:spacing w:before="40" w:after="40"/>
              <w:rPr>
                <w:sz w:val="14"/>
                <w:szCs w:val="14"/>
              </w:rPr>
            </w:pPr>
            <w:r w:rsidRPr="00855791">
              <w:rPr>
                <w:sz w:val="14"/>
                <w:szCs w:val="14"/>
              </w:rPr>
              <w:t>This property is related to sample(s) of the dataset</w:t>
            </w:r>
          </w:p>
          <w:p w14:paraId="61802A70" w14:textId="77777777" w:rsidR="00AA42F1" w:rsidRPr="00855791" w:rsidRDefault="00AA42F1" w:rsidP="00031F49">
            <w:pPr>
              <w:spacing w:before="40" w:after="40"/>
              <w:rPr>
                <w:sz w:val="14"/>
                <w:szCs w:val="14"/>
              </w:rPr>
            </w:pPr>
          </w:p>
        </w:tc>
        <w:tc>
          <w:tcPr>
            <w:tcW w:w="474" w:type="pct"/>
          </w:tcPr>
          <w:p w14:paraId="0CE90772" w14:textId="77777777" w:rsidR="00AA42F1" w:rsidRPr="00855791" w:rsidRDefault="00C05CD4" w:rsidP="00031F49">
            <w:pPr>
              <w:spacing w:before="40" w:after="40"/>
              <w:rPr>
                <w:sz w:val="14"/>
                <w:szCs w:val="14"/>
              </w:rPr>
            </w:pPr>
            <w:hyperlink r:id="rId112" w:history="1">
              <w:r w:rsidR="00AA42F1" w:rsidRPr="00855791">
                <w:rPr>
                  <w:rStyle w:val="Hyperlink"/>
                  <w:sz w:val="14"/>
                  <w:szCs w:val="14"/>
                </w:rPr>
                <w:t>PR21</w:t>
              </w:r>
            </w:hyperlink>
          </w:p>
        </w:tc>
      </w:tr>
      <w:tr w:rsidR="00AA42F1" w:rsidRPr="00855791" w14:paraId="4C995BA5" w14:textId="77777777" w:rsidTr="00031F49">
        <w:trPr>
          <w:trHeight w:val="402"/>
        </w:trPr>
        <w:tc>
          <w:tcPr>
            <w:tcW w:w="1067" w:type="pct"/>
          </w:tcPr>
          <w:p w14:paraId="494D66EB" w14:textId="77777777" w:rsidR="00AA42F1" w:rsidRPr="00855791" w:rsidRDefault="00AA42F1" w:rsidP="00031F49">
            <w:pPr>
              <w:spacing w:before="40" w:after="40"/>
              <w:rPr>
                <w:sz w:val="14"/>
                <w:szCs w:val="14"/>
              </w:rPr>
            </w:pPr>
            <w:r w:rsidRPr="00855791">
              <w:rPr>
                <w:sz w:val="14"/>
                <w:szCs w:val="14"/>
              </w:rPr>
              <w:t>foaf:page</w:t>
            </w:r>
          </w:p>
        </w:tc>
        <w:tc>
          <w:tcPr>
            <w:tcW w:w="906" w:type="pct"/>
          </w:tcPr>
          <w:p w14:paraId="397228BA" w14:textId="77777777" w:rsidR="00AA42F1" w:rsidRPr="00855791" w:rsidRDefault="00AA42F1" w:rsidP="00031F49">
            <w:pPr>
              <w:spacing w:before="40" w:after="40"/>
              <w:rPr>
                <w:sz w:val="14"/>
                <w:szCs w:val="14"/>
              </w:rPr>
            </w:pPr>
            <w:r w:rsidRPr="00855791">
              <w:rPr>
                <w:sz w:val="14"/>
                <w:szCs w:val="14"/>
              </w:rPr>
              <w:t>Optional Property (Distribution)</w:t>
            </w:r>
          </w:p>
        </w:tc>
        <w:tc>
          <w:tcPr>
            <w:tcW w:w="577" w:type="pct"/>
          </w:tcPr>
          <w:p w14:paraId="6B913BDD"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3DB27463" w14:textId="77777777" w:rsidR="00AA42F1" w:rsidRPr="00855791" w:rsidRDefault="00AA42F1" w:rsidP="00031F49">
            <w:pPr>
              <w:spacing w:before="40" w:after="40"/>
              <w:rPr>
                <w:sz w:val="14"/>
                <w:szCs w:val="14"/>
              </w:rPr>
            </w:pPr>
            <w:r w:rsidRPr="00855791">
              <w:rPr>
                <w:sz w:val="14"/>
                <w:szCs w:val="14"/>
              </w:rPr>
              <w:t>A page or document about this Distribution</w:t>
            </w:r>
          </w:p>
        </w:tc>
        <w:tc>
          <w:tcPr>
            <w:tcW w:w="474" w:type="pct"/>
          </w:tcPr>
          <w:p w14:paraId="0227D169" w14:textId="77777777" w:rsidR="00AA42F1" w:rsidRPr="00855791" w:rsidRDefault="00C05CD4" w:rsidP="00031F49">
            <w:pPr>
              <w:spacing w:before="40" w:after="40"/>
              <w:rPr>
                <w:sz w:val="14"/>
                <w:szCs w:val="14"/>
              </w:rPr>
            </w:pPr>
            <w:hyperlink r:id="rId113" w:history="1">
              <w:r w:rsidR="00AA42F1" w:rsidRPr="00855791">
                <w:rPr>
                  <w:rStyle w:val="Hyperlink"/>
                  <w:sz w:val="14"/>
                  <w:szCs w:val="14"/>
                </w:rPr>
                <w:t>M02</w:t>
              </w:r>
            </w:hyperlink>
          </w:p>
        </w:tc>
      </w:tr>
      <w:tr w:rsidR="00AA42F1" w:rsidRPr="00855791" w14:paraId="56CB7247" w14:textId="77777777" w:rsidTr="00031F49">
        <w:trPr>
          <w:trHeight w:val="402"/>
        </w:trPr>
        <w:tc>
          <w:tcPr>
            <w:tcW w:w="1067" w:type="pct"/>
          </w:tcPr>
          <w:p w14:paraId="3F704BBA" w14:textId="77777777" w:rsidR="00AA42F1" w:rsidRPr="00855791" w:rsidRDefault="00AA42F1" w:rsidP="00031F49">
            <w:pPr>
              <w:spacing w:before="40" w:after="40"/>
              <w:rPr>
                <w:sz w:val="14"/>
                <w:szCs w:val="14"/>
              </w:rPr>
            </w:pPr>
            <w:r w:rsidRPr="00855791">
              <w:rPr>
                <w:sz w:val="14"/>
                <w:szCs w:val="14"/>
              </w:rPr>
              <w:t>dct:hasPart</w:t>
            </w:r>
          </w:p>
        </w:tc>
        <w:tc>
          <w:tcPr>
            <w:tcW w:w="906" w:type="pct"/>
          </w:tcPr>
          <w:p w14:paraId="52160778" w14:textId="77777777" w:rsidR="00AA42F1" w:rsidRPr="00855791" w:rsidRDefault="00AA42F1" w:rsidP="00031F49">
            <w:pPr>
              <w:spacing w:before="40" w:after="40"/>
              <w:rPr>
                <w:sz w:val="14"/>
                <w:szCs w:val="14"/>
              </w:rPr>
            </w:pPr>
            <w:r w:rsidRPr="00855791">
              <w:rPr>
                <w:sz w:val="14"/>
                <w:szCs w:val="14"/>
              </w:rPr>
              <w:t>Optional Property (Catalogue)</w:t>
            </w:r>
          </w:p>
        </w:tc>
        <w:tc>
          <w:tcPr>
            <w:tcW w:w="577" w:type="pct"/>
          </w:tcPr>
          <w:p w14:paraId="32296BD3"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7A1A4056" w14:textId="77777777" w:rsidR="00AA42F1" w:rsidRPr="00855791" w:rsidRDefault="00AA42F1" w:rsidP="00031F49">
            <w:pPr>
              <w:spacing w:before="40" w:after="40"/>
              <w:rPr>
                <w:sz w:val="14"/>
                <w:szCs w:val="14"/>
              </w:rPr>
            </w:pPr>
            <w:r w:rsidRPr="00855791">
              <w:rPr>
                <w:sz w:val="14"/>
                <w:szCs w:val="14"/>
              </w:rPr>
              <w:t>Range: dcat:Catalog</w:t>
            </w:r>
          </w:p>
          <w:p w14:paraId="5C231668" w14:textId="77777777" w:rsidR="00AA42F1" w:rsidRPr="00855791" w:rsidRDefault="00AA42F1" w:rsidP="00031F49">
            <w:pPr>
              <w:spacing w:before="40" w:after="40"/>
              <w:rPr>
                <w:sz w:val="14"/>
                <w:szCs w:val="14"/>
              </w:rPr>
            </w:pPr>
            <w:r w:rsidRPr="00855791">
              <w:rPr>
                <w:sz w:val="14"/>
                <w:szCs w:val="14"/>
              </w:rPr>
              <w:t>This property refers to a related Catalogue that is part of the described Catalogue</w:t>
            </w:r>
          </w:p>
        </w:tc>
        <w:tc>
          <w:tcPr>
            <w:tcW w:w="474" w:type="pct"/>
          </w:tcPr>
          <w:p w14:paraId="491F74AA" w14:textId="77777777" w:rsidR="00AA42F1" w:rsidRPr="00855791" w:rsidRDefault="00C05CD4" w:rsidP="00031F49">
            <w:pPr>
              <w:spacing w:before="40" w:after="40"/>
              <w:rPr>
                <w:sz w:val="14"/>
                <w:szCs w:val="14"/>
              </w:rPr>
            </w:pPr>
            <w:hyperlink r:id="rId114" w:history="1">
              <w:r w:rsidR="00AA42F1" w:rsidRPr="00855791">
                <w:rPr>
                  <w:rStyle w:val="Hyperlink"/>
                  <w:sz w:val="14"/>
                  <w:szCs w:val="14"/>
                </w:rPr>
                <w:t>nesting</w:t>
              </w:r>
            </w:hyperlink>
          </w:p>
        </w:tc>
      </w:tr>
      <w:tr w:rsidR="00AA42F1" w:rsidRPr="00855791" w14:paraId="3EB03E6B" w14:textId="77777777" w:rsidTr="00031F49">
        <w:trPr>
          <w:trHeight w:val="402"/>
        </w:trPr>
        <w:tc>
          <w:tcPr>
            <w:tcW w:w="1067" w:type="pct"/>
          </w:tcPr>
          <w:p w14:paraId="55EBE36F" w14:textId="77777777" w:rsidR="00AA42F1" w:rsidRPr="00855791" w:rsidRDefault="00AA42F1" w:rsidP="00031F49">
            <w:pPr>
              <w:spacing w:before="40" w:after="40"/>
              <w:rPr>
                <w:sz w:val="14"/>
                <w:szCs w:val="14"/>
              </w:rPr>
            </w:pPr>
            <w:r w:rsidRPr="00855791">
              <w:rPr>
                <w:sz w:val="14"/>
                <w:szCs w:val="14"/>
              </w:rPr>
              <w:t>dcat:themeTaxonomy</w:t>
            </w:r>
          </w:p>
        </w:tc>
        <w:tc>
          <w:tcPr>
            <w:tcW w:w="906" w:type="pct"/>
          </w:tcPr>
          <w:p w14:paraId="55810AC4" w14:textId="77777777" w:rsidR="00AA42F1" w:rsidRPr="00855791" w:rsidRDefault="00AA42F1" w:rsidP="00031F49">
            <w:pPr>
              <w:spacing w:before="40" w:after="40"/>
              <w:rPr>
                <w:sz w:val="14"/>
                <w:szCs w:val="14"/>
              </w:rPr>
            </w:pPr>
            <w:r w:rsidRPr="00855791">
              <w:rPr>
                <w:sz w:val="14"/>
                <w:szCs w:val="14"/>
              </w:rPr>
              <w:t>Controlled vocabulary</w:t>
            </w:r>
          </w:p>
        </w:tc>
        <w:tc>
          <w:tcPr>
            <w:tcW w:w="577" w:type="pct"/>
          </w:tcPr>
          <w:p w14:paraId="5286DB31" w14:textId="77777777" w:rsidR="00AA42F1" w:rsidRPr="00855791" w:rsidRDefault="00AA42F1" w:rsidP="00031F49">
            <w:pPr>
              <w:spacing w:before="40" w:after="40"/>
              <w:rPr>
                <w:sz w:val="14"/>
                <w:szCs w:val="14"/>
              </w:rPr>
            </w:pPr>
            <w:r w:rsidRPr="00855791">
              <w:rPr>
                <w:sz w:val="14"/>
                <w:szCs w:val="14"/>
              </w:rPr>
              <w:t>Modified</w:t>
            </w:r>
          </w:p>
        </w:tc>
        <w:tc>
          <w:tcPr>
            <w:tcW w:w="1976" w:type="pct"/>
          </w:tcPr>
          <w:p w14:paraId="1A93C669" w14:textId="77777777" w:rsidR="00AA42F1" w:rsidRPr="00855791" w:rsidRDefault="00AA42F1" w:rsidP="00031F49">
            <w:pPr>
              <w:spacing w:before="40" w:after="40"/>
              <w:rPr>
                <w:sz w:val="14"/>
                <w:szCs w:val="14"/>
              </w:rPr>
            </w:pPr>
            <w:r w:rsidRPr="00855791">
              <w:rPr>
                <w:sz w:val="14"/>
                <w:szCs w:val="14"/>
              </w:rPr>
              <w:t>Modification</w:t>
            </w:r>
          </w:p>
          <w:p w14:paraId="322F7B4B" w14:textId="0C63605B" w:rsidR="00AA42F1" w:rsidRPr="00855791" w:rsidRDefault="00AA42F1" w:rsidP="00031F49">
            <w:pPr>
              <w:spacing w:before="40" w:after="40"/>
              <w:rPr>
                <w:sz w:val="14"/>
                <w:szCs w:val="14"/>
              </w:rPr>
            </w:pPr>
            <w:r w:rsidRPr="00855791">
              <w:rPr>
                <w:sz w:val="14"/>
                <w:szCs w:val="14"/>
              </w:rPr>
              <w:t xml:space="preserve">Changed the recommendation to use new 13-term vocabulary proposed by the Publications Office instead of </w:t>
            </w:r>
            <w:r w:rsidR="00B76B72" w:rsidRPr="00855791">
              <w:rPr>
                <w:sz w:val="14"/>
                <w:szCs w:val="14"/>
              </w:rPr>
              <w:t>EuroVoc</w:t>
            </w:r>
            <w:r w:rsidR="00CF450F">
              <w:rPr>
                <w:sz w:val="14"/>
                <w:szCs w:val="14"/>
              </w:rPr>
              <w:t>. Added clarification that value is the URI of the concept scheme, not of the concepts</w:t>
            </w:r>
          </w:p>
        </w:tc>
        <w:tc>
          <w:tcPr>
            <w:tcW w:w="474" w:type="pct"/>
          </w:tcPr>
          <w:p w14:paraId="6299BB38" w14:textId="77777777" w:rsidR="00AA42F1" w:rsidRPr="00855791" w:rsidRDefault="00C05CD4" w:rsidP="00031F49">
            <w:pPr>
              <w:spacing w:before="40" w:after="40"/>
              <w:rPr>
                <w:sz w:val="14"/>
                <w:szCs w:val="14"/>
              </w:rPr>
            </w:pPr>
            <w:hyperlink r:id="rId115" w:history="1">
              <w:r w:rsidR="00AA42F1" w:rsidRPr="00855791">
                <w:rPr>
                  <w:rStyle w:val="Hyperlink"/>
                  <w:sz w:val="14"/>
                  <w:szCs w:val="14"/>
                </w:rPr>
                <w:t>VO2</w:t>
              </w:r>
            </w:hyperlink>
          </w:p>
        </w:tc>
      </w:tr>
      <w:tr w:rsidR="00AA42F1" w:rsidRPr="00855791" w14:paraId="6AEABFA6" w14:textId="77777777" w:rsidTr="00031F49">
        <w:trPr>
          <w:trHeight w:val="402"/>
        </w:trPr>
        <w:tc>
          <w:tcPr>
            <w:tcW w:w="1067" w:type="pct"/>
          </w:tcPr>
          <w:p w14:paraId="0A575801" w14:textId="77777777" w:rsidR="00AA42F1" w:rsidRPr="00855791" w:rsidRDefault="00AA42F1" w:rsidP="00031F49">
            <w:pPr>
              <w:spacing w:before="40" w:after="40"/>
              <w:rPr>
                <w:sz w:val="14"/>
                <w:szCs w:val="14"/>
              </w:rPr>
            </w:pPr>
            <w:r w:rsidRPr="00855791">
              <w:rPr>
                <w:sz w:val="14"/>
                <w:szCs w:val="14"/>
              </w:rPr>
              <w:t>dcat:theme</w:t>
            </w:r>
          </w:p>
        </w:tc>
        <w:tc>
          <w:tcPr>
            <w:tcW w:w="906" w:type="pct"/>
          </w:tcPr>
          <w:p w14:paraId="53D7DCA1" w14:textId="77777777" w:rsidR="00AA42F1" w:rsidRPr="00855791" w:rsidRDefault="00AA42F1" w:rsidP="00031F49">
            <w:pPr>
              <w:spacing w:before="40" w:after="40"/>
              <w:rPr>
                <w:sz w:val="14"/>
                <w:szCs w:val="14"/>
              </w:rPr>
            </w:pPr>
            <w:r w:rsidRPr="00855791">
              <w:rPr>
                <w:sz w:val="14"/>
                <w:szCs w:val="14"/>
              </w:rPr>
              <w:t>Controlled vocabulary</w:t>
            </w:r>
          </w:p>
        </w:tc>
        <w:tc>
          <w:tcPr>
            <w:tcW w:w="577" w:type="pct"/>
          </w:tcPr>
          <w:p w14:paraId="1B37E428" w14:textId="77777777" w:rsidR="00AA42F1" w:rsidRPr="007314F2" w:rsidRDefault="00AA42F1" w:rsidP="00031F49">
            <w:pPr>
              <w:spacing w:before="40" w:after="40"/>
              <w:rPr>
                <w:sz w:val="14"/>
                <w:szCs w:val="14"/>
              </w:rPr>
            </w:pPr>
            <w:r w:rsidRPr="007314F2">
              <w:rPr>
                <w:sz w:val="14"/>
                <w:szCs w:val="14"/>
              </w:rPr>
              <w:t>Modified</w:t>
            </w:r>
          </w:p>
        </w:tc>
        <w:tc>
          <w:tcPr>
            <w:tcW w:w="1976" w:type="pct"/>
          </w:tcPr>
          <w:p w14:paraId="4A3899F0" w14:textId="4B9838E1" w:rsidR="00AA42F1" w:rsidRPr="007314F2" w:rsidRDefault="00AA42F1" w:rsidP="00031F49">
            <w:pPr>
              <w:spacing w:before="40" w:after="40"/>
              <w:rPr>
                <w:sz w:val="14"/>
                <w:szCs w:val="14"/>
              </w:rPr>
            </w:pPr>
            <w:r w:rsidRPr="007314F2">
              <w:rPr>
                <w:sz w:val="14"/>
                <w:szCs w:val="14"/>
              </w:rPr>
              <w:t>Modification</w:t>
            </w:r>
            <w:r w:rsidR="00CF701A" w:rsidRPr="007314F2">
              <w:rPr>
                <w:sz w:val="14"/>
                <w:szCs w:val="14"/>
              </w:rPr>
              <w:t>s:</w:t>
            </w:r>
          </w:p>
          <w:p w14:paraId="75BEA9EE" w14:textId="77777777" w:rsidR="00AA42F1" w:rsidRPr="007314F2" w:rsidRDefault="00AA42F1" w:rsidP="00031F49">
            <w:pPr>
              <w:spacing w:before="40" w:after="40"/>
              <w:rPr>
                <w:sz w:val="14"/>
                <w:szCs w:val="14"/>
              </w:rPr>
            </w:pPr>
            <w:r w:rsidRPr="007314F2">
              <w:rPr>
                <w:sz w:val="14"/>
                <w:szCs w:val="14"/>
              </w:rPr>
              <w:t xml:space="preserve">Changed the recommendation to use terms from the new 13-term vocabulary proposed by the Publications Office instead of </w:t>
            </w:r>
            <w:r w:rsidR="00B76B72" w:rsidRPr="007314F2">
              <w:rPr>
                <w:sz w:val="14"/>
                <w:szCs w:val="14"/>
              </w:rPr>
              <w:t>EuroVoc</w:t>
            </w:r>
            <w:r w:rsidRPr="007314F2">
              <w:rPr>
                <w:sz w:val="14"/>
                <w:szCs w:val="14"/>
              </w:rPr>
              <w:t xml:space="preserve"> domains</w:t>
            </w:r>
            <w:r w:rsidR="00CF701A" w:rsidRPr="007314F2">
              <w:rPr>
                <w:sz w:val="14"/>
                <w:szCs w:val="14"/>
              </w:rPr>
              <w:t>.</w:t>
            </w:r>
          </w:p>
          <w:p w14:paraId="787669FF" w14:textId="022E7702" w:rsidR="00CF701A" w:rsidRPr="007314F2" w:rsidRDefault="00CF701A" w:rsidP="00031F49">
            <w:pPr>
              <w:spacing w:before="40" w:after="40"/>
              <w:rPr>
                <w:sz w:val="14"/>
                <w:szCs w:val="14"/>
              </w:rPr>
            </w:pPr>
            <w:r w:rsidRPr="007314F2">
              <w:rPr>
                <w:sz w:val="14"/>
                <w:szCs w:val="14"/>
              </w:rPr>
              <w:t>URI: dct:theme -&gt; dcat:theme</w:t>
            </w:r>
          </w:p>
        </w:tc>
        <w:tc>
          <w:tcPr>
            <w:tcW w:w="474" w:type="pct"/>
          </w:tcPr>
          <w:p w14:paraId="71CD455C" w14:textId="77777777" w:rsidR="00AA42F1" w:rsidRPr="00855791" w:rsidRDefault="00C05CD4" w:rsidP="00031F49">
            <w:pPr>
              <w:spacing w:before="40" w:after="40"/>
              <w:rPr>
                <w:sz w:val="14"/>
                <w:szCs w:val="14"/>
              </w:rPr>
            </w:pPr>
            <w:hyperlink r:id="rId116" w:history="1">
              <w:r w:rsidR="00AA42F1" w:rsidRPr="00855791">
                <w:rPr>
                  <w:rStyle w:val="Hyperlink"/>
                  <w:sz w:val="14"/>
                  <w:szCs w:val="14"/>
                </w:rPr>
                <w:t>VO2</w:t>
              </w:r>
            </w:hyperlink>
          </w:p>
        </w:tc>
      </w:tr>
      <w:tr w:rsidR="00AA42F1" w:rsidRPr="00855791" w14:paraId="3D5D448B" w14:textId="77777777" w:rsidTr="00031F49">
        <w:trPr>
          <w:trHeight w:val="402"/>
        </w:trPr>
        <w:tc>
          <w:tcPr>
            <w:tcW w:w="1067" w:type="pct"/>
          </w:tcPr>
          <w:p w14:paraId="4AC72C6E" w14:textId="2E8A1403" w:rsidR="00AA42F1" w:rsidRPr="00855791" w:rsidRDefault="00AA42F1" w:rsidP="00031F49">
            <w:pPr>
              <w:spacing w:before="40" w:after="40"/>
              <w:rPr>
                <w:sz w:val="14"/>
                <w:szCs w:val="14"/>
              </w:rPr>
            </w:pPr>
            <w:r w:rsidRPr="00855791">
              <w:rPr>
                <w:sz w:val="14"/>
                <w:szCs w:val="14"/>
              </w:rPr>
              <w:t>dct:type</w:t>
            </w:r>
          </w:p>
        </w:tc>
        <w:tc>
          <w:tcPr>
            <w:tcW w:w="906" w:type="pct"/>
          </w:tcPr>
          <w:p w14:paraId="56004BCE" w14:textId="77777777" w:rsidR="00AA42F1" w:rsidRPr="00855791" w:rsidRDefault="00AA42F1" w:rsidP="00031F49">
            <w:pPr>
              <w:spacing w:before="40" w:after="40"/>
              <w:rPr>
                <w:sz w:val="14"/>
                <w:szCs w:val="14"/>
              </w:rPr>
            </w:pPr>
            <w:r w:rsidRPr="00855791">
              <w:rPr>
                <w:sz w:val="14"/>
                <w:szCs w:val="14"/>
              </w:rPr>
              <w:t>Optional Property (Dataset)</w:t>
            </w:r>
          </w:p>
        </w:tc>
        <w:tc>
          <w:tcPr>
            <w:tcW w:w="577" w:type="pct"/>
          </w:tcPr>
          <w:p w14:paraId="6469017D"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2B6B0894" w14:textId="77777777" w:rsidR="00AA42F1" w:rsidRPr="00855791" w:rsidRDefault="00AA42F1" w:rsidP="00031F49">
            <w:pPr>
              <w:spacing w:before="40" w:after="40"/>
              <w:rPr>
                <w:sz w:val="14"/>
                <w:szCs w:val="14"/>
              </w:rPr>
            </w:pPr>
            <w:r w:rsidRPr="00855791">
              <w:rPr>
                <w:sz w:val="14"/>
                <w:szCs w:val="14"/>
              </w:rPr>
              <w:t>This property refers to a type of the Dataset</w:t>
            </w:r>
          </w:p>
        </w:tc>
        <w:tc>
          <w:tcPr>
            <w:tcW w:w="474" w:type="pct"/>
          </w:tcPr>
          <w:p w14:paraId="4434EC62" w14:textId="77777777" w:rsidR="00AA42F1" w:rsidRPr="00855791" w:rsidRDefault="00AA42F1" w:rsidP="00031F49">
            <w:pPr>
              <w:spacing w:before="40" w:after="40"/>
              <w:rPr>
                <w:sz w:val="14"/>
                <w:szCs w:val="14"/>
              </w:rPr>
            </w:pPr>
          </w:p>
        </w:tc>
      </w:tr>
      <w:tr w:rsidR="00AA42F1" w:rsidRPr="00855791" w14:paraId="4D169E94" w14:textId="77777777" w:rsidTr="00031F49">
        <w:trPr>
          <w:trHeight w:val="402"/>
        </w:trPr>
        <w:tc>
          <w:tcPr>
            <w:tcW w:w="1067" w:type="pct"/>
          </w:tcPr>
          <w:p w14:paraId="3E1B5346" w14:textId="77777777" w:rsidR="00AA42F1" w:rsidRPr="00855791" w:rsidRDefault="00AA42F1" w:rsidP="00031F49">
            <w:pPr>
              <w:spacing w:before="40" w:after="40"/>
              <w:rPr>
                <w:sz w:val="14"/>
                <w:szCs w:val="14"/>
              </w:rPr>
            </w:pPr>
            <w:r w:rsidRPr="00855791">
              <w:rPr>
                <w:sz w:val="14"/>
                <w:szCs w:val="14"/>
              </w:rPr>
              <w:t>dct:conformsTo</w:t>
            </w:r>
          </w:p>
        </w:tc>
        <w:tc>
          <w:tcPr>
            <w:tcW w:w="906" w:type="pct"/>
          </w:tcPr>
          <w:p w14:paraId="395688E9" w14:textId="77777777" w:rsidR="00AA42F1" w:rsidRPr="00855791" w:rsidRDefault="00AA42F1" w:rsidP="00031F49">
            <w:pPr>
              <w:spacing w:before="40" w:after="40"/>
              <w:rPr>
                <w:sz w:val="14"/>
                <w:szCs w:val="14"/>
              </w:rPr>
            </w:pPr>
            <w:r w:rsidRPr="00855791">
              <w:rPr>
                <w:sz w:val="14"/>
                <w:szCs w:val="14"/>
              </w:rPr>
              <w:t>Recommended Property (Catalogue Record)</w:t>
            </w:r>
          </w:p>
        </w:tc>
        <w:tc>
          <w:tcPr>
            <w:tcW w:w="577" w:type="pct"/>
          </w:tcPr>
          <w:p w14:paraId="47CF1C60"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6F805E85" w14:textId="77777777" w:rsidR="00AA42F1" w:rsidRPr="00855791" w:rsidRDefault="00AA42F1" w:rsidP="00031F49">
            <w:pPr>
              <w:spacing w:before="40" w:after="40"/>
              <w:rPr>
                <w:sz w:val="14"/>
                <w:szCs w:val="14"/>
              </w:rPr>
            </w:pPr>
            <w:r w:rsidRPr="00855791">
              <w:rPr>
                <w:sz w:val="14"/>
                <w:szCs w:val="14"/>
              </w:rPr>
              <w:t>This property refers to an Application Profile that the Dataset’s metadata conforms to</w:t>
            </w:r>
          </w:p>
        </w:tc>
        <w:tc>
          <w:tcPr>
            <w:tcW w:w="474" w:type="pct"/>
          </w:tcPr>
          <w:p w14:paraId="2AB717BE" w14:textId="77777777" w:rsidR="00AA42F1" w:rsidRPr="00855791" w:rsidRDefault="00AA42F1" w:rsidP="00031F49">
            <w:pPr>
              <w:spacing w:before="40" w:after="40"/>
              <w:rPr>
                <w:sz w:val="14"/>
                <w:szCs w:val="14"/>
              </w:rPr>
            </w:pPr>
          </w:p>
        </w:tc>
      </w:tr>
      <w:tr w:rsidR="00AA42F1" w:rsidRPr="00855791" w14:paraId="3616AE97" w14:textId="77777777" w:rsidTr="00031F49">
        <w:trPr>
          <w:trHeight w:val="402"/>
        </w:trPr>
        <w:tc>
          <w:tcPr>
            <w:tcW w:w="1067" w:type="pct"/>
          </w:tcPr>
          <w:p w14:paraId="77CE6356" w14:textId="77777777" w:rsidR="00AA42F1" w:rsidRPr="00855791" w:rsidRDefault="00AA42F1" w:rsidP="00031F49">
            <w:pPr>
              <w:spacing w:before="40" w:after="40"/>
              <w:rPr>
                <w:sz w:val="14"/>
                <w:szCs w:val="14"/>
              </w:rPr>
            </w:pPr>
            <w:r w:rsidRPr="00855791">
              <w:rPr>
                <w:sz w:val="14"/>
                <w:szCs w:val="14"/>
              </w:rPr>
              <w:t>dct:accrualPeriodicity</w:t>
            </w:r>
          </w:p>
        </w:tc>
        <w:tc>
          <w:tcPr>
            <w:tcW w:w="906" w:type="pct"/>
          </w:tcPr>
          <w:p w14:paraId="43C5D6B3" w14:textId="77777777" w:rsidR="00AA42F1" w:rsidRPr="00855791" w:rsidRDefault="00AA42F1" w:rsidP="00031F49">
            <w:pPr>
              <w:spacing w:before="40" w:after="40"/>
              <w:rPr>
                <w:sz w:val="14"/>
                <w:szCs w:val="14"/>
              </w:rPr>
            </w:pPr>
            <w:r w:rsidRPr="00855791">
              <w:rPr>
                <w:sz w:val="14"/>
                <w:szCs w:val="14"/>
              </w:rPr>
              <w:t>Controlled vocabulary</w:t>
            </w:r>
          </w:p>
        </w:tc>
        <w:tc>
          <w:tcPr>
            <w:tcW w:w="577" w:type="pct"/>
          </w:tcPr>
          <w:p w14:paraId="17CA5FA1" w14:textId="77777777" w:rsidR="00AA42F1" w:rsidRPr="00855791" w:rsidRDefault="00AA42F1" w:rsidP="00031F49">
            <w:pPr>
              <w:spacing w:before="40" w:after="40"/>
              <w:rPr>
                <w:sz w:val="14"/>
                <w:szCs w:val="14"/>
              </w:rPr>
            </w:pPr>
            <w:r w:rsidRPr="00855791">
              <w:rPr>
                <w:sz w:val="14"/>
                <w:szCs w:val="14"/>
              </w:rPr>
              <w:t>Modified</w:t>
            </w:r>
          </w:p>
        </w:tc>
        <w:tc>
          <w:tcPr>
            <w:tcW w:w="1976" w:type="pct"/>
          </w:tcPr>
          <w:p w14:paraId="49C36BB8" w14:textId="77777777" w:rsidR="00AA42F1" w:rsidRPr="00855791" w:rsidRDefault="00AA42F1" w:rsidP="00031F49">
            <w:pPr>
              <w:spacing w:before="40" w:after="40"/>
              <w:rPr>
                <w:sz w:val="14"/>
                <w:szCs w:val="14"/>
              </w:rPr>
            </w:pPr>
            <w:r w:rsidRPr="00855791">
              <w:rPr>
                <w:sz w:val="14"/>
                <w:szCs w:val="14"/>
              </w:rPr>
              <w:t>Modification</w:t>
            </w:r>
          </w:p>
          <w:p w14:paraId="69084F94" w14:textId="77777777" w:rsidR="00AA42F1" w:rsidRPr="00855791" w:rsidRDefault="00AA42F1" w:rsidP="00031F49">
            <w:pPr>
              <w:spacing w:before="40" w:after="40"/>
              <w:rPr>
                <w:sz w:val="14"/>
                <w:szCs w:val="14"/>
              </w:rPr>
            </w:pPr>
            <w:r w:rsidRPr="00855791">
              <w:rPr>
                <w:sz w:val="14"/>
                <w:szCs w:val="14"/>
              </w:rPr>
              <w:t>Changed the recommendation to use terms from the Frequency Name Authority List maintained by the Publications Office instead of the Dublin Core Collection Description Frequency Vocabulary</w:t>
            </w:r>
          </w:p>
        </w:tc>
        <w:tc>
          <w:tcPr>
            <w:tcW w:w="474" w:type="pct"/>
          </w:tcPr>
          <w:p w14:paraId="7EE1C385" w14:textId="77777777" w:rsidR="00AA42F1" w:rsidRPr="00855791" w:rsidRDefault="00AA42F1" w:rsidP="00031F49">
            <w:pPr>
              <w:spacing w:before="40" w:after="40"/>
              <w:rPr>
                <w:sz w:val="14"/>
                <w:szCs w:val="14"/>
              </w:rPr>
            </w:pPr>
          </w:p>
        </w:tc>
      </w:tr>
      <w:tr w:rsidR="00CF701A" w:rsidRPr="00855791" w14:paraId="38C86D7D" w14:textId="77777777" w:rsidTr="00031F49">
        <w:trPr>
          <w:trHeight w:val="402"/>
        </w:trPr>
        <w:tc>
          <w:tcPr>
            <w:tcW w:w="1067" w:type="pct"/>
          </w:tcPr>
          <w:p w14:paraId="43DBFE56" w14:textId="4AB4BA60" w:rsidR="00CF701A" w:rsidRPr="00855791" w:rsidRDefault="00CF701A" w:rsidP="00CF701A">
            <w:pPr>
              <w:spacing w:before="40" w:after="40"/>
              <w:rPr>
                <w:sz w:val="14"/>
                <w:szCs w:val="14"/>
              </w:rPr>
            </w:pPr>
            <w:r>
              <w:rPr>
                <w:sz w:val="14"/>
                <w:szCs w:val="14"/>
              </w:rPr>
              <w:t>dcat:landingPage</w:t>
            </w:r>
          </w:p>
        </w:tc>
        <w:tc>
          <w:tcPr>
            <w:tcW w:w="906" w:type="pct"/>
          </w:tcPr>
          <w:p w14:paraId="69B8F01F" w14:textId="125EDF80" w:rsidR="00CF701A" w:rsidRPr="00855791" w:rsidRDefault="00CF701A" w:rsidP="00CF701A">
            <w:pPr>
              <w:spacing w:before="40" w:after="40"/>
              <w:rPr>
                <w:sz w:val="14"/>
                <w:szCs w:val="14"/>
              </w:rPr>
            </w:pPr>
            <w:r>
              <w:rPr>
                <w:sz w:val="14"/>
                <w:szCs w:val="14"/>
              </w:rPr>
              <w:t>Optional property (Dataset)</w:t>
            </w:r>
          </w:p>
        </w:tc>
        <w:tc>
          <w:tcPr>
            <w:tcW w:w="577" w:type="pct"/>
          </w:tcPr>
          <w:p w14:paraId="76E0CF04" w14:textId="5CB0F72F" w:rsidR="00CF701A" w:rsidRPr="00855791" w:rsidRDefault="00CF701A" w:rsidP="00CF701A">
            <w:pPr>
              <w:spacing w:before="40" w:after="40"/>
              <w:rPr>
                <w:sz w:val="14"/>
                <w:szCs w:val="14"/>
              </w:rPr>
            </w:pPr>
            <w:r>
              <w:rPr>
                <w:sz w:val="14"/>
                <w:szCs w:val="14"/>
              </w:rPr>
              <w:t>Updated</w:t>
            </w:r>
          </w:p>
        </w:tc>
        <w:tc>
          <w:tcPr>
            <w:tcW w:w="1976" w:type="pct"/>
          </w:tcPr>
          <w:p w14:paraId="0C079D12" w14:textId="77777777" w:rsidR="00CF701A" w:rsidRPr="007314F2" w:rsidRDefault="00CF701A" w:rsidP="00CF701A">
            <w:pPr>
              <w:spacing w:before="40" w:after="40"/>
              <w:rPr>
                <w:i/>
                <w:sz w:val="14"/>
                <w:szCs w:val="14"/>
              </w:rPr>
            </w:pPr>
            <w:r w:rsidRPr="007314F2">
              <w:rPr>
                <w:i/>
                <w:sz w:val="14"/>
                <w:szCs w:val="14"/>
              </w:rPr>
              <w:t>Updates</w:t>
            </w:r>
          </w:p>
          <w:p w14:paraId="2972D307" w14:textId="1B216A99" w:rsidR="00CF701A" w:rsidRPr="007314F2" w:rsidRDefault="00CF701A" w:rsidP="00CF701A">
            <w:pPr>
              <w:spacing w:before="40" w:after="40"/>
              <w:rPr>
                <w:sz w:val="14"/>
                <w:szCs w:val="14"/>
              </w:rPr>
            </w:pPr>
            <w:r w:rsidRPr="007314F2">
              <w:rPr>
                <w:sz w:val="14"/>
                <w:szCs w:val="14"/>
              </w:rPr>
              <w:t xml:space="preserve">Cardinality: 0..1 </w:t>
            </w:r>
            <w:r w:rsidRPr="007314F2">
              <w:rPr>
                <w:sz w:val="14"/>
                <w:szCs w:val="14"/>
              </w:rPr>
              <w:sym w:font="Symbol" w:char="F0AE"/>
            </w:r>
            <w:r w:rsidRPr="007314F2">
              <w:rPr>
                <w:sz w:val="14"/>
                <w:szCs w:val="14"/>
              </w:rPr>
              <w:t xml:space="preserve"> 0..n</w:t>
            </w:r>
          </w:p>
        </w:tc>
        <w:tc>
          <w:tcPr>
            <w:tcW w:w="474" w:type="pct"/>
          </w:tcPr>
          <w:p w14:paraId="35166FB6" w14:textId="5401DCDE" w:rsidR="00CF701A" w:rsidRPr="007314F2" w:rsidRDefault="00C05CD4" w:rsidP="0022543C">
            <w:pPr>
              <w:spacing w:before="40" w:after="40"/>
              <w:rPr>
                <w:sz w:val="14"/>
                <w:szCs w:val="14"/>
              </w:rPr>
            </w:pPr>
            <w:hyperlink r:id="rId117" w:history="1">
              <w:r w:rsidR="0022543C" w:rsidRPr="007314F2">
                <w:rPr>
                  <w:rStyle w:val="Hyperlink"/>
                  <w:sz w:val="14"/>
                  <w:szCs w:val="14"/>
                </w:rPr>
                <w:t>Issue</w:t>
              </w:r>
            </w:hyperlink>
            <w:r w:rsidR="0022543C" w:rsidRPr="007314F2">
              <w:rPr>
                <w:rStyle w:val="Hyperlink"/>
                <w:sz w:val="14"/>
                <w:szCs w:val="14"/>
              </w:rPr>
              <w:t xml:space="preserve"> link</w:t>
            </w:r>
          </w:p>
        </w:tc>
      </w:tr>
    </w:tbl>
    <w:p w14:paraId="1F34B8A4" w14:textId="77777777" w:rsidR="00AA42F1" w:rsidRPr="00855791" w:rsidRDefault="00AA42F1" w:rsidP="00AA42F1">
      <w:pPr>
        <w:spacing w:after="0"/>
        <w:jc w:val="left"/>
      </w:pPr>
    </w:p>
    <w:p w14:paraId="449C20A1" w14:textId="77777777" w:rsidR="00AA42F1" w:rsidRPr="00855791" w:rsidRDefault="00AA42F1" w:rsidP="00AA42F1">
      <w:r w:rsidRPr="00855791">
        <w:t>Further textual changes:</w:t>
      </w:r>
    </w:p>
    <w:p w14:paraId="349C8B0B" w14:textId="77777777" w:rsidR="00AA42F1" w:rsidRPr="00855791" w:rsidRDefault="00AA42F1" w:rsidP="00C12AC8">
      <w:pPr>
        <w:pStyle w:val="ListParagraph"/>
        <w:numPr>
          <w:ilvl w:val="0"/>
          <w:numId w:val="28"/>
        </w:numPr>
      </w:pPr>
      <w:r w:rsidRPr="00855791">
        <w:t>Removed sections on related work, use cases and deployment issues.</w:t>
      </w:r>
    </w:p>
    <w:p w14:paraId="748EF491" w14:textId="77777777" w:rsidR="00AA42F1" w:rsidRDefault="00AA42F1" w:rsidP="00C12AC8">
      <w:pPr>
        <w:pStyle w:val="ListParagraph"/>
        <w:numPr>
          <w:ilvl w:val="0"/>
          <w:numId w:val="28"/>
        </w:numPr>
      </w:pPr>
      <w:r w:rsidRPr="00855791">
        <w:t>Updated references to DCAT to refer to the W3C Recommendation of 14 January 2014.</w:t>
      </w:r>
    </w:p>
    <w:p w14:paraId="3FC651AE" w14:textId="4E0DA921" w:rsidR="00CF450F" w:rsidRPr="00855791" w:rsidRDefault="00CF450F" w:rsidP="00C12AC8">
      <w:pPr>
        <w:pStyle w:val="ListParagraph"/>
        <w:numPr>
          <w:ilvl w:val="0"/>
          <w:numId w:val="28"/>
        </w:numPr>
      </w:pPr>
      <w:r>
        <w:t xml:space="preserve">Added section </w:t>
      </w:r>
      <w:r>
        <w:fldChar w:fldCharType="begin"/>
      </w:r>
      <w:r>
        <w:instrText xml:space="preserve"> REF _Ref430857028 \n \h </w:instrText>
      </w:r>
      <w:r>
        <w:fldChar w:fldCharType="separate"/>
      </w:r>
      <w:r w:rsidR="001F32B3">
        <w:t>7</w:t>
      </w:r>
      <w:r>
        <w:fldChar w:fldCharType="end"/>
      </w:r>
      <w:r>
        <w:t xml:space="preserve"> on Agent roles.</w:t>
      </w:r>
    </w:p>
    <w:p w14:paraId="2B495B22" w14:textId="0B693980" w:rsidR="00AA42F1" w:rsidRPr="00855791" w:rsidRDefault="00AA42F1" w:rsidP="00C12AC8">
      <w:pPr>
        <w:pStyle w:val="ListParagraph"/>
        <w:numPr>
          <w:ilvl w:val="0"/>
          <w:numId w:val="28"/>
        </w:numPr>
      </w:pPr>
      <w:r w:rsidRPr="00855791">
        <w:t>Added explanation on how to express that text was machine-translated using RFC6497 in section</w:t>
      </w:r>
      <w:r w:rsidR="00CF450F">
        <w:t xml:space="preserve"> </w:t>
      </w:r>
      <w:r w:rsidR="00CF450F">
        <w:fldChar w:fldCharType="begin"/>
      </w:r>
      <w:r w:rsidR="00CF450F">
        <w:instrText xml:space="preserve"> REF _Ref352005932 \n \h </w:instrText>
      </w:r>
      <w:r w:rsidR="00CF450F">
        <w:fldChar w:fldCharType="separate"/>
      </w:r>
      <w:r w:rsidR="001F32B3">
        <w:t>8</w:t>
      </w:r>
      <w:r w:rsidR="00CF450F">
        <w:fldChar w:fldCharType="end"/>
      </w:r>
      <w:r w:rsidRPr="00855791">
        <w:t>.</w:t>
      </w:r>
    </w:p>
    <w:p w14:paraId="3839F5F4" w14:textId="5D0DC46C" w:rsidR="00AA42F1" w:rsidRPr="00855791" w:rsidRDefault="00AA42F1" w:rsidP="00C12AC8">
      <w:pPr>
        <w:pStyle w:val="ListParagraph"/>
        <w:numPr>
          <w:ilvl w:val="0"/>
          <w:numId w:val="28"/>
        </w:numPr>
      </w:pPr>
      <w:r w:rsidRPr="00855791">
        <w:t xml:space="preserve">Updated the membership list in section </w:t>
      </w:r>
      <w:r w:rsidR="00CF450F">
        <w:fldChar w:fldCharType="begin"/>
      </w:r>
      <w:r w:rsidR="00CF450F">
        <w:instrText xml:space="preserve"> REF _Ref430857010 \n \h </w:instrText>
      </w:r>
      <w:r w:rsidR="00CF450F">
        <w:fldChar w:fldCharType="separate"/>
      </w:r>
      <w:r w:rsidR="001F32B3">
        <w:t>9</w:t>
      </w:r>
      <w:r w:rsidR="00CF450F">
        <w:fldChar w:fldCharType="end"/>
      </w:r>
      <w:r w:rsidRPr="00855791">
        <w:t>.</w:t>
      </w:r>
    </w:p>
    <w:p w14:paraId="1BDC8163" w14:textId="229D59E0" w:rsidR="00CF2693" w:rsidRDefault="00AA42F1" w:rsidP="007314F2">
      <w:pPr>
        <w:pStyle w:val="ListParagraph"/>
        <w:numPr>
          <w:ilvl w:val="0"/>
          <w:numId w:val="28"/>
        </w:numPr>
      </w:pPr>
      <w:r w:rsidRPr="00855791">
        <w:t>Updated the quick reference in Annex I.</w:t>
      </w:r>
    </w:p>
    <w:p w14:paraId="18CABCFE" w14:textId="34C10E07" w:rsidR="00CF450F" w:rsidRPr="00855791" w:rsidRDefault="00CF450F" w:rsidP="007314F2">
      <w:pPr>
        <w:pStyle w:val="ListParagraph"/>
        <w:numPr>
          <w:ilvl w:val="0"/>
          <w:numId w:val="28"/>
        </w:numPr>
      </w:pPr>
      <w:r>
        <w:t>Added URIs to Annex II.</w:t>
      </w:r>
    </w:p>
    <w:sectPr w:rsidR="00CF450F" w:rsidRPr="00855791" w:rsidSect="000F2D68">
      <w:footerReference w:type="default" r:id="rId118"/>
      <w:headerReference w:type="first" r:id="rId119"/>
      <w:footerReference w:type="first" r:id="rId120"/>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2992B6" w14:textId="77777777" w:rsidR="00C05CD4" w:rsidRDefault="00C05CD4">
      <w:r>
        <w:separator/>
      </w:r>
    </w:p>
  </w:endnote>
  <w:endnote w:type="continuationSeparator" w:id="0">
    <w:p w14:paraId="1FB7CC21" w14:textId="77777777" w:rsidR="00C05CD4" w:rsidRDefault="00C05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AE93E" w14:textId="77777777" w:rsidR="00A736E6" w:rsidRDefault="00A736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904"/>
      <w:gridCol w:w="2906"/>
      <w:gridCol w:w="2911"/>
    </w:tblGrid>
    <w:tr w:rsidR="00BB3762" w:rsidRPr="009241B0" w14:paraId="7EA4B9EC" w14:textId="77777777" w:rsidTr="00030154">
      <w:tc>
        <w:tcPr>
          <w:tcW w:w="2944" w:type="dxa"/>
          <w:shd w:val="clear" w:color="auto" w:fill="auto"/>
        </w:tcPr>
        <w:p w14:paraId="7443D080" w14:textId="4DF43511" w:rsidR="00BB3762" w:rsidRPr="00A736E6" w:rsidRDefault="00A736E6" w:rsidP="00A736E6">
          <w:pPr>
            <w:pStyle w:val="FooterDate"/>
            <w:rPr>
              <w:sz w:val="15"/>
              <w:szCs w:val="15"/>
            </w:rPr>
          </w:pPr>
          <w:r>
            <w:rPr>
              <w:sz w:val="15"/>
              <w:szCs w:val="15"/>
            </w:rPr>
            <w:t>2015-10-09</w:t>
          </w:r>
        </w:p>
      </w:tc>
      <w:tc>
        <w:tcPr>
          <w:tcW w:w="2945" w:type="dxa"/>
          <w:shd w:val="clear" w:color="auto" w:fill="auto"/>
        </w:tcPr>
        <w:p w14:paraId="68A2B93B" w14:textId="77777777" w:rsidR="00BB3762" w:rsidRPr="009241B0" w:rsidRDefault="00BB3762" w:rsidP="000846B0">
          <w:pPr>
            <w:pStyle w:val="FooterDate"/>
            <w:rPr>
              <w:sz w:val="15"/>
              <w:szCs w:val="15"/>
            </w:rPr>
          </w:pPr>
        </w:p>
      </w:tc>
      <w:tc>
        <w:tcPr>
          <w:tcW w:w="2945" w:type="dxa"/>
          <w:shd w:val="clear" w:color="auto" w:fill="auto"/>
        </w:tcPr>
        <w:p w14:paraId="45A8FAA7" w14:textId="262E9F9C" w:rsidR="00BB3762" w:rsidRPr="009241B0" w:rsidRDefault="00BB3762"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sidR="00FB1C36">
            <w:rPr>
              <w:rFonts w:ascii="Verdana" w:hAnsi="Verdana"/>
              <w:noProof/>
              <w:sz w:val="15"/>
              <w:szCs w:val="15"/>
              <w:lang w:val="fr-BE"/>
            </w:rPr>
            <w:t>ii</w:t>
          </w:r>
          <w:r>
            <w:rPr>
              <w:rFonts w:ascii="Verdana" w:hAnsi="Verdana"/>
              <w:sz w:val="15"/>
              <w:szCs w:val="15"/>
              <w:lang w:val="fr-BE"/>
            </w:rPr>
            <w:fldChar w:fldCharType="end"/>
          </w:r>
        </w:p>
      </w:tc>
    </w:tr>
  </w:tbl>
  <w:p w14:paraId="107D8A19" w14:textId="77777777" w:rsidR="00BB3762" w:rsidRDefault="00BB3762" w:rsidP="000624B2">
    <w:pPr>
      <w:pStyle w:val="FooterDate"/>
      <w:tabs>
        <w:tab w:val="clear" w:pos="9240"/>
        <w:tab w:val="right" w:pos="8789"/>
      </w:tabs>
      <w:ind w:right="-17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0DF5F" w14:textId="77777777" w:rsidR="00BB3762" w:rsidRPr="00B9193E" w:rsidRDefault="00BB3762" w:rsidP="00895651">
    <w:pPr>
      <w:pStyle w:val="Footer"/>
      <w:rPr>
        <w:rFonts w:cs="Arial"/>
        <w:color w:val="333333"/>
        <w:szCs w:val="16"/>
      </w:rPr>
    </w:pPr>
  </w:p>
  <w:tbl>
    <w:tblPr>
      <w:tblW w:w="8870" w:type="dxa"/>
      <w:tblLook w:val="04A0" w:firstRow="1" w:lastRow="0" w:firstColumn="1" w:lastColumn="0" w:noHBand="0" w:noVBand="1"/>
    </w:tblPr>
    <w:tblGrid>
      <w:gridCol w:w="2956"/>
      <w:gridCol w:w="2957"/>
      <w:gridCol w:w="2957"/>
    </w:tblGrid>
    <w:tr w:rsidR="00BB3762" w:rsidRPr="00C02386" w14:paraId="7D4D4582" w14:textId="77777777" w:rsidTr="0047775C">
      <w:trPr>
        <w:trHeight w:val="298"/>
      </w:trPr>
      <w:tc>
        <w:tcPr>
          <w:tcW w:w="2956" w:type="dxa"/>
          <w:shd w:val="clear" w:color="auto" w:fill="auto"/>
          <w:vAlign w:val="bottom"/>
        </w:tcPr>
        <w:p w14:paraId="50261D79" w14:textId="77777777" w:rsidR="00BB3762" w:rsidRPr="00C02386" w:rsidRDefault="00BB3762" w:rsidP="0047775C">
          <w:pPr>
            <w:pStyle w:val="Footerapproval"/>
            <w:rPr>
              <w:rFonts w:cs="Arial"/>
              <w:color w:val="333333"/>
              <w:sz w:val="15"/>
              <w:szCs w:val="15"/>
              <w:lang w:val="en-US"/>
            </w:rPr>
          </w:pPr>
        </w:p>
      </w:tc>
      <w:tc>
        <w:tcPr>
          <w:tcW w:w="2957" w:type="dxa"/>
          <w:shd w:val="clear" w:color="auto" w:fill="auto"/>
        </w:tcPr>
        <w:p w14:paraId="61457C41" w14:textId="77777777" w:rsidR="00BB3762" w:rsidRPr="00C02386" w:rsidRDefault="00BB3762" w:rsidP="0047775C">
          <w:pPr>
            <w:pStyle w:val="Footerapproval"/>
            <w:rPr>
              <w:sz w:val="15"/>
              <w:szCs w:val="15"/>
              <w:lang w:val="en-US"/>
            </w:rPr>
          </w:pPr>
        </w:p>
      </w:tc>
      <w:tc>
        <w:tcPr>
          <w:tcW w:w="2957" w:type="dxa"/>
          <w:shd w:val="clear" w:color="auto" w:fill="auto"/>
        </w:tcPr>
        <w:p w14:paraId="41BCA686" w14:textId="77777777" w:rsidR="00BB3762" w:rsidRPr="00C02386" w:rsidRDefault="00BB3762" w:rsidP="0047775C">
          <w:pPr>
            <w:pStyle w:val="Footerapproval"/>
            <w:ind w:right="-171"/>
            <w:rPr>
              <w:sz w:val="15"/>
              <w:szCs w:val="15"/>
              <w:lang w:val="en-US"/>
            </w:rPr>
          </w:pPr>
        </w:p>
      </w:tc>
    </w:tr>
    <w:tr w:rsidR="00BB3762" w:rsidRPr="00C02386" w14:paraId="42CE0257" w14:textId="77777777" w:rsidTr="0047775C">
      <w:trPr>
        <w:trHeight w:val="275"/>
      </w:trPr>
      <w:tc>
        <w:tcPr>
          <w:tcW w:w="2956" w:type="dxa"/>
          <w:shd w:val="clear" w:color="auto" w:fill="auto"/>
          <w:vAlign w:val="bottom"/>
        </w:tcPr>
        <w:p w14:paraId="18707C79" w14:textId="77777777" w:rsidR="00BB3762" w:rsidRPr="00C02386" w:rsidRDefault="00BB3762" w:rsidP="0047775C">
          <w:pPr>
            <w:pStyle w:val="Footer"/>
            <w:rPr>
              <w:rFonts w:ascii="Verdana" w:hAnsi="Verdana" w:cs="Arial"/>
              <w:color w:val="333333"/>
              <w:sz w:val="15"/>
              <w:szCs w:val="15"/>
              <w:lang w:val="en-US"/>
            </w:rPr>
          </w:pPr>
        </w:p>
      </w:tc>
      <w:tc>
        <w:tcPr>
          <w:tcW w:w="2957" w:type="dxa"/>
          <w:shd w:val="clear" w:color="auto" w:fill="auto"/>
        </w:tcPr>
        <w:p w14:paraId="2E63E555" w14:textId="77777777" w:rsidR="00BB3762" w:rsidRPr="00C02386" w:rsidRDefault="00BB3762" w:rsidP="0047775C">
          <w:pPr>
            <w:pStyle w:val="Footerapproval"/>
            <w:rPr>
              <w:sz w:val="15"/>
              <w:szCs w:val="15"/>
              <w:lang w:val="en-US"/>
            </w:rPr>
          </w:pPr>
        </w:p>
      </w:tc>
      <w:tc>
        <w:tcPr>
          <w:tcW w:w="2957" w:type="dxa"/>
          <w:shd w:val="clear" w:color="auto" w:fill="auto"/>
        </w:tcPr>
        <w:p w14:paraId="4961AA45" w14:textId="77777777" w:rsidR="00BB3762" w:rsidRPr="00C02386" w:rsidRDefault="00BB3762" w:rsidP="0047775C">
          <w:pPr>
            <w:pStyle w:val="Footerapproval"/>
            <w:rPr>
              <w:sz w:val="15"/>
              <w:szCs w:val="15"/>
              <w:lang w:val="en-US"/>
            </w:rPr>
          </w:pPr>
        </w:p>
      </w:tc>
    </w:tr>
    <w:tr w:rsidR="00BB3762" w:rsidRPr="00C02386" w14:paraId="6DA323FC" w14:textId="77777777" w:rsidTr="0047775C">
      <w:trPr>
        <w:trHeight w:val="298"/>
      </w:trPr>
      <w:tc>
        <w:tcPr>
          <w:tcW w:w="2956" w:type="dxa"/>
          <w:shd w:val="clear" w:color="auto" w:fill="auto"/>
        </w:tcPr>
        <w:p w14:paraId="743CA54F" w14:textId="77777777" w:rsidR="00BB3762" w:rsidRPr="00C02386" w:rsidRDefault="00BB3762" w:rsidP="0047775C">
          <w:pPr>
            <w:pStyle w:val="Footerapproval"/>
            <w:rPr>
              <w:sz w:val="15"/>
              <w:szCs w:val="15"/>
              <w:lang w:val="en-US"/>
            </w:rPr>
          </w:pPr>
        </w:p>
      </w:tc>
      <w:tc>
        <w:tcPr>
          <w:tcW w:w="2957" w:type="dxa"/>
          <w:shd w:val="clear" w:color="auto" w:fill="auto"/>
        </w:tcPr>
        <w:p w14:paraId="559EC281" w14:textId="77777777" w:rsidR="00BB3762" w:rsidRPr="00C02386" w:rsidRDefault="00BB3762" w:rsidP="0047775C">
          <w:pPr>
            <w:pStyle w:val="Footerapproval"/>
            <w:rPr>
              <w:sz w:val="15"/>
              <w:szCs w:val="15"/>
              <w:lang w:val="en-US"/>
            </w:rPr>
          </w:pPr>
        </w:p>
      </w:tc>
      <w:tc>
        <w:tcPr>
          <w:tcW w:w="2957" w:type="dxa"/>
          <w:shd w:val="clear" w:color="auto" w:fill="auto"/>
          <w:vAlign w:val="bottom"/>
        </w:tcPr>
        <w:p w14:paraId="4698C3FA" w14:textId="74FA18A0" w:rsidR="00BB3762" w:rsidRPr="00C02386" w:rsidRDefault="00BB3762" w:rsidP="009B423D">
          <w:pPr>
            <w:pStyle w:val="Footerapproval"/>
            <w:ind w:right="-22"/>
            <w:jc w:val="right"/>
            <w:rPr>
              <w:sz w:val="15"/>
              <w:szCs w:val="15"/>
              <w:lang w:val="en-US"/>
            </w:rPr>
          </w:pPr>
          <w:r w:rsidRPr="00C02386">
            <w:rPr>
              <w:sz w:val="15"/>
              <w:szCs w:val="15"/>
            </w:rPr>
            <w:t xml:space="preserve">Date: </w:t>
          </w:r>
          <w:r>
            <w:rPr>
              <w:sz w:val="15"/>
              <w:szCs w:val="15"/>
            </w:rPr>
            <w:t>2015</w:t>
          </w:r>
          <w:r w:rsidR="00825B98">
            <w:rPr>
              <w:sz w:val="15"/>
              <w:szCs w:val="15"/>
            </w:rPr>
            <w:t>-10-0</w:t>
          </w:r>
          <w:del w:id="11" w:author="Makx Dekkers" w:date="2015-10-09T12:46:00Z">
            <w:r w:rsidR="00825B98" w:rsidDel="009B423D">
              <w:rPr>
                <w:sz w:val="15"/>
                <w:szCs w:val="15"/>
              </w:rPr>
              <w:delText>7</w:delText>
            </w:r>
          </w:del>
          <w:ins w:id="12" w:author="Makx Dekkers" w:date="2015-10-09T12:46:00Z">
            <w:r w:rsidR="009B423D">
              <w:rPr>
                <w:sz w:val="15"/>
                <w:szCs w:val="15"/>
              </w:rPr>
              <w:t>9</w:t>
            </w:r>
          </w:ins>
        </w:p>
      </w:tc>
    </w:tr>
  </w:tbl>
  <w:p w14:paraId="26A87668" w14:textId="77777777" w:rsidR="00BB3762" w:rsidRDefault="00BB3762" w:rsidP="00895651">
    <w:pPr>
      <w:pStyle w:val="FooterDate"/>
      <w:rPr>
        <w:rFonts w:cs="Arial"/>
        <w:sz w:val="12"/>
        <w:szCs w:val="12"/>
      </w:rPr>
    </w:pPr>
  </w:p>
  <w:p w14:paraId="27D33100" w14:textId="77777777" w:rsidR="00BB3762" w:rsidRPr="00910BEB" w:rsidRDefault="00BB3762" w:rsidP="00895651">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60288" behindDoc="0" locked="0" layoutInCell="1" allowOverlap="1" wp14:anchorId="0F219BC6" wp14:editId="1761BB5F">
              <wp:simplePos x="0" y="0"/>
              <wp:positionH relativeFrom="column">
                <wp:posOffset>2230755</wp:posOffset>
              </wp:positionH>
              <wp:positionV relativeFrom="margin">
                <wp:posOffset>8174355</wp:posOffset>
              </wp:positionV>
              <wp:extent cx="842645" cy="288290"/>
              <wp:effectExtent l="0" t="0" r="0" b="0"/>
              <wp:wrapSquare wrapText="bothSides"/>
              <wp:docPr id="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1E41ED"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" fillcolor="#002395" stroked="f">
              <w10:wrap type="square" anchory="margin"/>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908"/>
      <w:gridCol w:w="2904"/>
      <w:gridCol w:w="2909"/>
    </w:tblGrid>
    <w:tr w:rsidR="00BB3762" w:rsidRPr="009241B0" w14:paraId="20096764" w14:textId="77777777" w:rsidTr="0047775C">
      <w:tc>
        <w:tcPr>
          <w:tcW w:w="2944" w:type="dxa"/>
          <w:shd w:val="clear" w:color="auto" w:fill="auto"/>
        </w:tcPr>
        <w:p w14:paraId="039045DD" w14:textId="77680B36" w:rsidR="00BB3762" w:rsidRPr="009241B0" w:rsidRDefault="00CA474C" w:rsidP="0047775C">
          <w:pPr>
            <w:pStyle w:val="FooterDate"/>
            <w:rPr>
              <w:sz w:val="15"/>
              <w:szCs w:val="15"/>
            </w:rPr>
          </w:pPr>
          <w:fldSimple w:instr=" DATE   \* MERGEFORMAT ">
            <w:ins w:id="238" w:author="Emidio Stani" w:date="2015-10-13T11:59:00Z">
              <w:r w:rsidR="00FB1C36" w:rsidRPr="00FB1C36">
                <w:rPr>
                  <w:noProof/>
                  <w:sz w:val="15"/>
                  <w:szCs w:val="15"/>
                </w:rPr>
                <w:t>13/10/2015</w:t>
              </w:r>
            </w:ins>
            <w:ins w:id="239" w:author="Makx Dekkers" w:date="2015-10-11T12:23:00Z">
              <w:del w:id="240" w:author="Emidio Stani" w:date="2015-10-13T11:59:00Z">
                <w:r w:rsidR="001F32B3" w:rsidRPr="001F32B3" w:rsidDel="00FB1C36">
                  <w:rPr>
                    <w:noProof/>
                    <w:sz w:val="15"/>
                    <w:szCs w:val="15"/>
                  </w:rPr>
                  <w:delText>11/10/2015</w:delText>
                </w:r>
              </w:del>
            </w:ins>
            <w:del w:id="241" w:author="Emidio Stani" w:date="2015-10-13T11:59:00Z">
              <w:r w:rsidR="009B423D" w:rsidRPr="009B423D" w:rsidDel="00FB1C36">
                <w:rPr>
                  <w:noProof/>
                  <w:sz w:val="15"/>
                  <w:szCs w:val="15"/>
                </w:rPr>
                <w:delText>09/10/2015</w:delText>
              </w:r>
            </w:del>
          </w:fldSimple>
        </w:p>
      </w:tc>
      <w:tc>
        <w:tcPr>
          <w:tcW w:w="2945" w:type="dxa"/>
          <w:shd w:val="clear" w:color="auto" w:fill="auto"/>
        </w:tcPr>
        <w:p w14:paraId="50D4EAB4" w14:textId="77777777" w:rsidR="00BB3762" w:rsidRPr="009241B0" w:rsidRDefault="00BB3762" w:rsidP="0047775C">
          <w:pPr>
            <w:pStyle w:val="FooterDate"/>
            <w:rPr>
              <w:sz w:val="15"/>
              <w:szCs w:val="15"/>
            </w:rPr>
          </w:pPr>
        </w:p>
      </w:tc>
      <w:tc>
        <w:tcPr>
          <w:tcW w:w="2945" w:type="dxa"/>
          <w:shd w:val="clear" w:color="auto" w:fill="auto"/>
        </w:tcPr>
        <w:p w14:paraId="133CD6CE" w14:textId="77777777" w:rsidR="00BB3762" w:rsidRPr="009241B0" w:rsidRDefault="00BB3762"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r>
            <w:rPr>
              <w:rFonts w:ascii="Verdana" w:hAnsi="Verdana"/>
              <w:sz w:val="15"/>
              <w:szCs w:val="15"/>
              <w:lang w:val="fr-BE"/>
            </w:rPr>
            <w:t xml:space="preserve"> </w:t>
          </w:r>
          <w:r w:rsidRPr="009241B0">
            <w:rPr>
              <w:rFonts w:ascii="Verdana" w:hAnsi="Verdana"/>
              <w:sz w:val="15"/>
              <w:szCs w:val="15"/>
              <w:lang w:val="fr-BE"/>
            </w:rPr>
            <w:t xml:space="preserve">of </w:t>
          </w:r>
        </w:p>
      </w:tc>
    </w:tr>
  </w:tbl>
  <w:p w14:paraId="23D036E7" w14:textId="77777777" w:rsidR="00BB3762" w:rsidRPr="00895651" w:rsidRDefault="00BB3762" w:rsidP="00895651">
    <w:pPr>
      <w:pStyle w:val="Footer"/>
      <w:rPr>
        <w:szCs w:val="1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932"/>
      <w:gridCol w:w="2891"/>
      <w:gridCol w:w="2898"/>
    </w:tblGrid>
    <w:tr w:rsidR="00BB3762" w:rsidRPr="009241B0" w14:paraId="6C840FA1" w14:textId="77777777" w:rsidTr="00030154">
      <w:tc>
        <w:tcPr>
          <w:tcW w:w="2944" w:type="dxa"/>
          <w:shd w:val="clear" w:color="auto" w:fill="auto"/>
        </w:tcPr>
        <w:p w14:paraId="26DACB9E" w14:textId="5737DD3F" w:rsidR="00BB3762" w:rsidRPr="009241B0" w:rsidRDefault="00CA474C" w:rsidP="000846B0">
          <w:pPr>
            <w:pStyle w:val="FooterDate"/>
            <w:rPr>
              <w:sz w:val="15"/>
              <w:szCs w:val="15"/>
            </w:rPr>
          </w:pPr>
          <w:fldSimple w:instr=" DATE   \* MERGEFORMAT ">
            <w:ins w:id="428" w:author="Emidio Stani" w:date="2015-10-13T11:59:00Z">
              <w:r w:rsidR="00FB1C36" w:rsidRPr="00FB1C36">
                <w:rPr>
                  <w:noProof/>
                  <w:sz w:val="15"/>
                  <w:szCs w:val="15"/>
                </w:rPr>
                <w:t>13/10/2015</w:t>
              </w:r>
            </w:ins>
            <w:ins w:id="429" w:author="Makx Dekkers" w:date="2015-10-11T12:23:00Z">
              <w:del w:id="430" w:author="Emidio Stani" w:date="2015-10-13T11:59:00Z">
                <w:r w:rsidR="001F32B3" w:rsidRPr="001F32B3" w:rsidDel="00FB1C36">
                  <w:rPr>
                    <w:noProof/>
                    <w:sz w:val="15"/>
                    <w:szCs w:val="15"/>
                  </w:rPr>
                  <w:delText>11/10/2015</w:delText>
                </w:r>
              </w:del>
            </w:ins>
            <w:del w:id="431" w:author="Emidio Stani" w:date="2015-10-13T11:59:00Z">
              <w:r w:rsidR="009B423D" w:rsidRPr="009B423D" w:rsidDel="00FB1C36">
                <w:rPr>
                  <w:noProof/>
                  <w:sz w:val="15"/>
                  <w:szCs w:val="15"/>
                </w:rPr>
                <w:delText>09/10/2015</w:delText>
              </w:r>
            </w:del>
          </w:fldSimple>
        </w:p>
      </w:tc>
      <w:tc>
        <w:tcPr>
          <w:tcW w:w="2945" w:type="dxa"/>
          <w:shd w:val="clear" w:color="auto" w:fill="auto"/>
        </w:tcPr>
        <w:p w14:paraId="32C22DAA" w14:textId="77777777" w:rsidR="00BB3762" w:rsidRPr="009241B0" w:rsidRDefault="00BB3762" w:rsidP="000846B0">
          <w:pPr>
            <w:pStyle w:val="FooterDate"/>
            <w:rPr>
              <w:sz w:val="15"/>
              <w:szCs w:val="15"/>
            </w:rPr>
          </w:pPr>
        </w:p>
      </w:tc>
      <w:tc>
        <w:tcPr>
          <w:tcW w:w="2945" w:type="dxa"/>
          <w:shd w:val="clear" w:color="auto" w:fill="auto"/>
        </w:tcPr>
        <w:p w14:paraId="5E5E8E40" w14:textId="6209BADC" w:rsidR="00BB3762" w:rsidRPr="009241B0" w:rsidRDefault="00BB3762" w:rsidP="000F2D68">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sidRPr="000F2D68">
            <w:rPr>
              <w:rFonts w:ascii="Verdana" w:hAnsi="Verdana"/>
              <w:sz w:val="15"/>
              <w:szCs w:val="15"/>
              <w:lang w:val="fr-BE"/>
            </w:rPr>
            <w:fldChar w:fldCharType="begin"/>
          </w:r>
          <w:r w:rsidRPr="000F2D68">
            <w:rPr>
              <w:rFonts w:ascii="Verdana" w:hAnsi="Verdana"/>
              <w:sz w:val="15"/>
              <w:szCs w:val="15"/>
              <w:lang w:val="fr-BE"/>
            </w:rPr>
            <w:instrText xml:space="preserve"> PAGE   \* MERGEFORMAT </w:instrText>
          </w:r>
          <w:r w:rsidRPr="000F2D68">
            <w:rPr>
              <w:rFonts w:ascii="Verdana" w:hAnsi="Verdana"/>
              <w:sz w:val="15"/>
              <w:szCs w:val="15"/>
              <w:lang w:val="fr-BE"/>
            </w:rPr>
            <w:fldChar w:fldCharType="separate"/>
          </w:r>
          <w:r w:rsidR="00FB1C36">
            <w:rPr>
              <w:rFonts w:ascii="Verdana" w:hAnsi="Verdana"/>
              <w:noProof/>
              <w:sz w:val="15"/>
              <w:szCs w:val="15"/>
              <w:lang w:val="fr-BE"/>
            </w:rPr>
            <w:t>8</w:t>
          </w:r>
          <w:r w:rsidRPr="000F2D68">
            <w:rPr>
              <w:rFonts w:ascii="Verdana" w:hAnsi="Verdana"/>
              <w:noProof/>
              <w:sz w:val="15"/>
              <w:szCs w:val="15"/>
              <w:lang w:val="fr-BE"/>
            </w:rPr>
            <w:fldChar w:fldCharType="end"/>
          </w:r>
          <w:r>
            <w:rPr>
              <w:rFonts w:ascii="Verdana" w:hAnsi="Verdana"/>
              <w:sz w:val="15"/>
              <w:szCs w:val="15"/>
              <w:lang w:val="fr-BE"/>
            </w:rPr>
            <w:t xml:space="preserve"> </w:t>
          </w:r>
        </w:p>
      </w:tc>
    </w:tr>
  </w:tbl>
  <w:p w14:paraId="21588049" w14:textId="77777777" w:rsidR="00BB3762" w:rsidRDefault="00BB3762" w:rsidP="000624B2">
    <w:pPr>
      <w:pStyle w:val="FooterDate"/>
      <w:tabs>
        <w:tab w:val="clear" w:pos="9240"/>
        <w:tab w:val="right" w:pos="8789"/>
      </w:tabs>
      <w:ind w:right="-171"/>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906"/>
      <w:gridCol w:w="2901"/>
      <w:gridCol w:w="2914"/>
    </w:tblGrid>
    <w:tr w:rsidR="00BB3762" w:rsidRPr="00856F3E" w14:paraId="7C709E90" w14:textId="77777777" w:rsidTr="0047775C">
      <w:tc>
        <w:tcPr>
          <w:tcW w:w="2944" w:type="dxa"/>
          <w:shd w:val="clear" w:color="auto" w:fill="auto"/>
        </w:tcPr>
        <w:p w14:paraId="1570EDE1" w14:textId="5C0CA635" w:rsidR="00BB3762" w:rsidRPr="009241B0" w:rsidRDefault="00CA474C" w:rsidP="0047775C">
          <w:pPr>
            <w:pStyle w:val="FooterDate"/>
            <w:rPr>
              <w:sz w:val="15"/>
              <w:szCs w:val="15"/>
            </w:rPr>
          </w:pPr>
          <w:fldSimple w:instr=" DATE   \* MERGEFORMAT ">
            <w:ins w:id="432" w:author="Emidio Stani" w:date="2015-10-13T11:59:00Z">
              <w:r w:rsidR="00FB1C36" w:rsidRPr="00FB1C36">
                <w:rPr>
                  <w:noProof/>
                  <w:sz w:val="15"/>
                  <w:szCs w:val="15"/>
                </w:rPr>
                <w:t>13/10/2015</w:t>
              </w:r>
            </w:ins>
            <w:ins w:id="433" w:author="Makx Dekkers" w:date="2015-10-11T12:23:00Z">
              <w:del w:id="434" w:author="Emidio Stani" w:date="2015-10-13T11:59:00Z">
                <w:r w:rsidR="001F32B3" w:rsidRPr="001F32B3" w:rsidDel="00FB1C36">
                  <w:rPr>
                    <w:noProof/>
                    <w:sz w:val="15"/>
                    <w:szCs w:val="15"/>
                  </w:rPr>
                  <w:delText>11/10/2015</w:delText>
                </w:r>
              </w:del>
            </w:ins>
            <w:del w:id="435" w:author="Emidio Stani" w:date="2015-10-13T11:59:00Z">
              <w:r w:rsidR="009B423D" w:rsidRPr="009B423D" w:rsidDel="00FB1C36">
                <w:rPr>
                  <w:noProof/>
                  <w:sz w:val="15"/>
                  <w:szCs w:val="15"/>
                </w:rPr>
                <w:delText>09/10/2015</w:delText>
              </w:r>
            </w:del>
          </w:fldSimple>
        </w:p>
      </w:tc>
      <w:tc>
        <w:tcPr>
          <w:tcW w:w="2945" w:type="dxa"/>
          <w:shd w:val="clear" w:color="auto" w:fill="auto"/>
        </w:tcPr>
        <w:p w14:paraId="28629500" w14:textId="77777777" w:rsidR="00BB3762" w:rsidRPr="009241B0" w:rsidRDefault="00BB3762" w:rsidP="0047775C">
          <w:pPr>
            <w:pStyle w:val="FooterDate"/>
            <w:rPr>
              <w:sz w:val="15"/>
              <w:szCs w:val="15"/>
            </w:rPr>
          </w:pPr>
        </w:p>
      </w:tc>
      <w:tc>
        <w:tcPr>
          <w:tcW w:w="2945" w:type="dxa"/>
          <w:shd w:val="clear" w:color="auto" w:fill="auto"/>
        </w:tcPr>
        <w:p w14:paraId="68FAE6AE" w14:textId="0900E3B4" w:rsidR="00BB3762" w:rsidRPr="005551D1" w:rsidRDefault="00BB3762" w:rsidP="00CD6C97">
          <w:pPr>
            <w:pStyle w:val="Footer"/>
            <w:tabs>
              <w:tab w:val="right" w:pos="9240"/>
            </w:tabs>
            <w:ind w:right="0"/>
            <w:jc w:val="right"/>
            <w:rPr>
              <w:rFonts w:ascii="Verdana" w:hAnsi="Verdana" w:cs="Arial"/>
              <w:color w:val="333333"/>
              <w:sz w:val="15"/>
              <w:szCs w:val="15"/>
            </w:rPr>
          </w:pPr>
          <w:r w:rsidRPr="005551D1">
            <w:rPr>
              <w:rFonts w:ascii="Verdana" w:hAnsi="Verdana"/>
              <w:sz w:val="15"/>
              <w:szCs w:val="15"/>
            </w:rPr>
            <w:t xml:space="preserve">Page </w:t>
          </w:r>
          <w:r w:rsidRPr="009241B0">
            <w:rPr>
              <w:rFonts w:ascii="Verdana" w:hAnsi="Verdana"/>
              <w:sz w:val="15"/>
              <w:szCs w:val="15"/>
              <w:lang w:val="fr-BE"/>
            </w:rPr>
            <w:fldChar w:fldCharType="begin"/>
          </w:r>
          <w:r w:rsidRPr="005551D1">
            <w:rPr>
              <w:rFonts w:ascii="Verdana" w:hAnsi="Verdana"/>
              <w:sz w:val="15"/>
              <w:szCs w:val="15"/>
            </w:rPr>
            <w:instrText xml:space="preserve"> PAGE </w:instrText>
          </w:r>
          <w:r w:rsidRPr="009241B0">
            <w:rPr>
              <w:rFonts w:ascii="Verdana" w:hAnsi="Verdana"/>
              <w:sz w:val="15"/>
              <w:szCs w:val="15"/>
              <w:lang w:val="fr-BE"/>
            </w:rPr>
            <w:fldChar w:fldCharType="separate"/>
          </w:r>
          <w:r w:rsidRPr="005551D1">
            <w:rPr>
              <w:rFonts w:ascii="Verdana" w:hAnsi="Verdana"/>
              <w:noProof/>
              <w:sz w:val="15"/>
              <w:szCs w:val="15"/>
            </w:rPr>
            <w:t>1</w:t>
          </w:r>
          <w:r w:rsidRPr="009241B0">
            <w:rPr>
              <w:rFonts w:ascii="Verdana" w:hAnsi="Verdana"/>
              <w:sz w:val="15"/>
              <w:szCs w:val="15"/>
              <w:lang w:val="fr-BE"/>
            </w:rPr>
            <w:fldChar w:fldCharType="end"/>
          </w:r>
          <w:r w:rsidRPr="005551D1">
            <w:rPr>
              <w:rFonts w:ascii="Verdana" w:hAnsi="Verdana"/>
              <w:sz w:val="15"/>
              <w:szCs w:val="15"/>
            </w:rPr>
            <w:t xml:space="preserve"> of </w:t>
          </w:r>
          <w:r>
            <w:fldChar w:fldCharType="begin"/>
          </w:r>
          <w:r w:rsidRPr="005551D1">
            <w:instrText xml:space="preserve"> PAGEREF  FinalPage  \* MERGEFORMAT </w:instrText>
          </w:r>
          <w:r>
            <w:fldChar w:fldCharType="separate"/>
          </w:r>
          <w:r w:rsidR="001F32B3">
            <w:rPr>
              <w:b/>
              <w:bCs/>
              <w:noProof/>
              <w:lang w:val="en-US"/>
            </w:rPr>
            <w:t>Error! Bookmark not defined.</w:t>
          </w:r>
          <w:r>
            <w:fldChar w:fldCharType="end"/>
          </w:r>
        </w:p>
      </w:tc>
    </w:tr>
  </w:tbl>
  <w:p w14:paraId="077FF619" w14:textId="77777777" w:rsidR="00BB3762" w:rsidRPr="00F6781F" w:rsidRDefault="00BB3762" w:rsidP="00F6781F">
    <w:pPr>
      <w:pStyle w:val="Footer"/>
      <w:rPr>
        <w:rFonts w:ascii="Verdana" w:hAnsi="Verdana"/>
        <w:szCs w:val="12"/>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08E6FE" w14:textId="77777777" w:rsidR="00C05CD4" w:rsidRDefault="00C05CD4" w:rsidP="00E9077C">
      <w:pPr>
        <w:spacing w:after="80"/>
      </w:pPr>
      <w:r>
        <w:separator/>
      </w:r>
    </w:p>
  </w:footnote>
  <w:footnote w:type="continuationSeparator" w:id="0">
    <w:p w14:paraId="1DE841E6" w14:textId="77777777" w:rsidR="00C05CD4" w:rsidRDefault="00C05CD4">
      <w:r>
        <w:continuationSeparator/>
      </w:r>
    </w:p>
  </w:footnote>
  <w:footnote w:id="1">
    <w:p w14:paraId="1B5DE715" w14:textId="66BA8BA0" w:rsidR="00BB3762" w:rsidRPr="00D66EFE" w:rsidRDefault="00BB3762">
      <w:pPr>
        <w:pStyle w:val="FootnoteText"/>
      </w:pPr>
      <w:r>
        <w:rPr>
          <w:rStyle w:val="FootnoteReference"/>
        </w:rPr>
        <w:footnoteRef/>
      </w:r>
      <w:r w:rsidRPr="00D66EFE">
        <w:t xml:space="preserve"> European Commission. Interoperability </w:t>
      </w:r>
      <w:r>
        <w:t xml:space="preserve">Solutions </w:t>
      </w:r>
      <w:r w:rsidRPr="00D66EFE">
        <w:t>for European Public Administrations (ISA). Improving semantic interoperability in European eGovernment systems</w:t>
      </w:r>
      <w:r>
        <w:t xml:space="preserve">. </w:t>
      </w:r>
      <w:hyperlink r:id="rId1" w:history="1">
        <w:r w:rsidRPr="00A8484D">
          <w:rPr>
            <w:rStyle w:val="Hyperlink"/>
          </w:rPr>
          <w:t>http://ec.europa.eu/isa/actions/01-trusted-information-exchange/1-1action_en.htm</w:t>
        </w:r>
      </w:hyperlink>
      <w:r>
        <w:t xml:space="preserve"> </w:t>
      </w:r>
    </w:p>
  </w:footnote>
  <w:footnote w:id="2">
    <w:p w14:paraId="7C76D39D" w14:textId="1D8B78F5" w:rsidR="00BB3762" w:rsidRPr="00073C32" w:rsidRDefault="00BB3762">
      <w:pPr>
        <w:pStyle w:val="FootnoteText"/>
      </w:pPr>
      <w:r>
        <w:rPr>
          <w:rStyle w:val="FootnoteReference"/>
        </w:rPr>
        <w:footnoteRef/>
      </w:r>
      <w:r w:rsidRPr="00D66EFE">
        <w:t xml:space="preserve"> European Commission</w:t>
      </w:r>
      <w:r>
        <w:t xml:space="preserve">. </w:t>
      </w:r>
      <w:r w:rsidRPr="00D66EFE">
        <w:t xml:space="preserve">Interoperability </w:t>
      </w:r>
      <w:r>
        <w:t xml:space="preserve">Solutions </w:t>
      </w:r>
      <w:r w:rsidRPr="00D66EFE">
        <w:t>for European Public Administrations (ISA).</w:t>
      </w:r>
      <w:r>
        <w:t xml:space="preserve"> </w:t>
      </w:r>
      <w:hyperlink r:id="rId2" w:history="1">
        <w:r w:rsidRPr="00073C32">
          <w:rPr>
            <w:rStyle w:val="Hyperlink"/>
          </w:rPr>
          <w:t>http://ec.europa.eu/isa/index_en.htm</w:t>
        </w:r>
      </w:hyperlink>
      <w:r w:rsidRPr="00073C32">
        <w:t xml:space="preserve"> </w:t>
      </w:r>
    </w:p>
  </w:footnote>
  <w:footnote w:id="3">
    <w:p w14:paraId="75A116B5" w14:textId="77777777" w:rsidR="00BB3762" w:rsidRPr="000F45BD" w:rsidRDefault="00BB3762">
      <w:pPr>
        <w:pStyle w:val="FootnoteText"/>
      </w:pPr>
      <w:r>
        <w:rPr>
          <w:rStyle w:val="FootnoteReference"/>
        </w:rPr>
        <w:footnoteRef/>
      </w:r>
      <w:r w:rsidRPr="000F45BD">
        <w:t xml:space="preserve"> Review of recent studies </w:t>
      </w:r>
      <w:r>
        <w:t xml:space="preserve">on PSI reuse and related market developments, Graham Vickery. </w:t>
      </w:r>
      <w:hyperlink r:id="rId3" w:history="1">
        <w:r w:rsidRPr="000F45BD">
          <w:rPr>
            <w:rStyle w:val="Hyperlink"/>
          </w:rPr>
          <w:t>http://ec.europa.eu/information_society/policy/psi/docs/pdfs/report/final_version_study_psi.docx</w:t>
        </w:r>
      </w:hyperlink>
    </w:p>
  </w:footnote>
  <w:footnote w:id="4">
    <w:p w14:paraId="3FF11484" w14:textId="77777777" w:rsidR="00BB3762" w:rsidRPr="00073C32" w:rsidRDefault="00BB3762">
      <w:pPr>
        <w:pStyle w:val="FootnoteText"/>
      </w:pPr>
      <w:r>
        <w:rPr>
          <w:rStyle w:val="FootnoteReference"/>
        </w:rPr>
        <w:footnoteRef/>
      </w:r>
      <w:r w:rsidRPr="00073C32">
        <w:t xml:space="preserve"> European Commission. Communication on Open Data. </w:t>
      </w:r>
    </w:p>
    <w:p w14:paraId="1EACE20C" w14:textId="77777777" w:rsidR="00BB3762" w:rsidRPr="00073C32" w:rsidRDefault="00C05CD4" w:rsidP="00356E31">
      <w:pPr>
        <w:pStyle w:val="FootnoteText"/>
        <w:ind w:left="226"/>
      </w:pPr>
      <w:hyperlink r:id="rId4" w:history="1">
        <w:r w:rsidR="00BB3762" w:rsidRPr="00073C32">
          <w:rPr>
            <w:rStyle w:val="Hyperlink"/>
          </w:rPr>
          <w:t>http://ec.europa.eu/information_society/policy/psi/docs/pdfs/opendata2012/open_data_communication/en.pdf</w:t>
        </w:r>
      </w:hyperlink>
    </w:p>
  </w:footnote>
  <w:footnote w:id="5">
    <w:p w14:paraId="3A3EECF4" w14:textId="27AEE20E" w:rsidR="00BB3762" w:rsidRDefault="00BB3762">
      <w:pPr>
        <w:pStyle w:val="FootnoteText"/>
      </w:pPr>
      <w:r>
        <w:rPr>
          <w:rStyle w:val="FootnoteReference"/>
        </w:rPr>
        <w:footnoteRef/>
      </w:r>
      <w:r>
        <w:t xml:space="preserve"> </w:t>
      </w:r>
      <w:hyperlink r:id="rId5" w:history="1">
        <w:r w:rsidRPr="00883301">
          <w:rPr>
            <w:rStyle w:val="Hyperlink"/>
          </w:rPr>
          <w:t>https://joinup.ec.europa.eu/asset/dcat_application_profile/asset_release/dcat-application-profile-data-portals-europe-final</w:t>
        </w:r>
      </w:hyperlink>
      <w:r>
        <w:t xml:space="preserve"> </w:t>
      </w:r>
    </w:p>
  </w:footnote>
  <w:footnote w:id="6">
    <w:p w14:paraId="70F029BA" w14:textId="77777777" w:rsidR="00BB3762" w:rsidRPr="00611B2F" w:rsidRDefault="00BB3762">
      <w:pPr>
        <w:pStyle w:val="FootnoteText"/>
      </w:pPr>
      <w:r>
        <w:rPr>
          <w:rStyle w:val="FootnoteReference"/>
        </w:rPr>
        <w:footnoteRef/>
      </w:r>
      <w:r w:rsidRPr="001D73C3">
        <w:t xml:space="preserve"> W3C. Government Linked Data </w:t>
      </w:r>
      <w:r>
        <w:t xml:space="preserve">(GLD) </w:t>
      </w:r>
      <w:r w:rsidRPr="001D73C3">
        <w:t xml:space="preserve">Working Group. </w:t>
      </w:r>
      <w:hyperlink r:id="rId6" w:history="1">
        <w:r w:rsidRPr="00611B2F">
          <w:rPr>
            <w:rStyle w:val="Hyperlink"/>
          </w:rPr>
          <w:t>http://www.w3.org/2011/gld/wiki/Main_Page</w:t>
        </w:r>
      </w:hyperlink>
      <w:r w:rsidRPr="00611B2F">
        <w:t xml:space="preserve"> </w:t>
      </w:r>
    </w:p>
  </w:footnote>
  <w:footnote w:id="7">
    <w:p w14:paraId="487DA66D" w14:textId="77777777" w:rsidR="00BB3762" w:rsidRDefault="00BB3762" w:rsidP="00336C25">
      <w:pPr>
        <w:pStyle w:val="FootnoteText"/>
      </w:pPr>
      <w:r>
        <w:rPr>
          <w:rStyle w:val="FootnoteReference"/>
        </w:rPr>
        <w:footnoteRef/>
      </w:r>
      <w:r>
        <w:t xml:space="preserve"> </w:t>
      </w:r>
      <w:r w:rsidRPr="00B3749C">
        <w:t>Fadi Maali, Richard Cyganiak, Vassilios Peristeras: Enabling Interoperability of Government Data Catalogues. EGOV 2010: 339-350.</w:t>
      </w:r>
    </w:p>
  </w:footnote>
  <w:footnote w:id="8">
    <w:p w14:paraId="17668622" w14:textId="77777777" w:rsidR="00BB3762" w:rsidRPr="00611B2F" w:rsidRDefault="00BB3762">
      <w:pPr>
        <w:pStyle w:val="FootnoteText"/>
      </w:pPr>
      <w:r>
        <w:rPr>
          <w:rStyle w:val="FootnoteReference"/>
        </w:rPr>
        <w:footnoteRef/>
      </w:r>
      <w:r w:rsidRPr="00611B2F">
        <w:t xml:space="preserve"> W3C. Resource Description Framework (RDF). </w:t>
      </w:r>
      <w:hyperlink r:id="rId7" w:history="1">
        <w:r w:rsidRPr="00611B2F">
          <w:rPr>
            <w:rStyle w:val="Hyperlink"/>
          </w:rPr>
          <w:t>http://www.w3.org/RDF/</w:t>
        </w:r>
      </w:hyperlink>
      <w:r w:rsidRPr="00611B2F">
        <w:t xml:space="preserve"> </w:t>
      </w:r>
    </w:p>
  </w:footnote>
  <w:footnote w:id="9">
    <w:p w14:paraId="79B8002B" w14:textId="65CC6445" w:rsidR="00BB3762" w:rsidRDefault="00BB3762">
      <w:pPr>
        <w:pStyle w:val="FootnoteText"/>
      </w:pPr>
      <w:r>
        <w:rPr>
          <w:rStyle w:val="FootnoteReference"/>
        </w:rPr>
        <w:footnoteRef/>
      </w:r>
      <w:r>
        <w:t xml:space="preserve"> European Commission. Joinup. </w:t>
      </w:r>
      <w:r w:rsidRPr="00855791">
        <w:t>DCAT application profile for data portals in Europe</w:t>
      </w:r>
      <w:r>
        <w:t xml:space="preserve">. </w:t>
      </w:r>
      <w:r w:rsidRPr="00855791">
        <w:t>GeoDCAT-AP working drafts</w:t>
      </w:r>
      <w:r>
        <w:t xml:space="preserve">. </w:t>
      </w:r>
      <w:hyperlink r:id="rId8" w:history="1">
        <w:r w:rsidRPr="00C43E2B">
          <w:rPr>
            <w:rStyle w:val="Hyperlink"/>
          </w:rPr>
          <w:t>https://joinup.ec.europa.eu/node/139283</w:t>
        </w:r>
      </w:hyperlink>
      <w:r>
        <w:t xml:space="preserve"> </w:t>
      </w:r>
    </w:p>
  </w:footnote>
  <w:footnote w:id="10">
    <w:p w14:paraId="3DFB943F" w14:textId="420ABAC3" w:rsidR="00BB3762" w:rsidRDefault="00BB3762">
      <w:pPr>
        <w:pStyle w:val="FootnoteText"/>
      </w:pPr>
      <w:r>
        <w:rPr>
          <w:rStyle w:val="FootnoteReference"/>
        </w:rPr>
        <w:footnoteRef/>
      </w:r>
      <w:r>
        <w:t xml:space="preserve"> Request analysis: </w:t>
      </w:r>
      <w:hyperlink r:id="rId9" w:history="1">
        <w:r w:rsidRPr="00480566">
          <w:rPr>
            <w:rStyle w:val="Hyperlink"/>
          </w:rPr>
          <w:t>https://joinup.ec.europa.eu/sites/default/files/dcat-ap_revision_requests_v0.03.xlsx</w:t>
        </w:r>
      </w:hyperlink>
    </w:p>
  </w:footnote>
  <w:footnote w:id="11">
    <w:p w14:paraId="70DD9CD5" w14:textId="24C64EB8" w:rsidR="00BB3762" w:rsidRDefault="00BB3762">
      <w:pPr>
        <w:pStyle w:val="FootnoteText"/>
      </w:pPr>
      <w:r>
        <w:rPr>
          <w:rStyle w:val="FootnoteReference"/>
        </w:rPr>
        <w:footnoteRef/>
      </w:r>
      <w:r>
        <w:t xml:space="preserve"> DCAT-AP Issue Log: </w:t>
      </w:r>
      <w:hyperlink r:id="rId10" w:history="1">
        <w:r w:rsidRPr="00480566">
          <w:rPr>
            <w:rStyle w:val="Hyperlink"/>
          </w:rPr>
          <w:t>https://joinup.ec.europa.eu/asset/dcat_application_profile/issue/all</w:t>
        </w:r>
      </w:hyperlink>
      <w:r>
        <w:t xml:space="preserve"> </w:t>
      </w:r>
    </w:p>
  </w:footnote>
  <w:footnote w:id="12">
    <w:p w14:paraId="6070A5F4" w14:textId="77777777" w:rsidR="00BB3762" w:rsidRDefault="00BB3762" w:rsidP="00880F6D">
      <w:pPr>
        <w:pStyle w:val="FootnoteText"/>
      </w:pPr>
      <w:r>
        <w:rPr>
          <w:rStyle w:val="FootnoteReference"/>
        </w:rPr>
        <w:footnoteRef/>
      </w:r>
      <w:r>
        <w:t xml:space="preserve"> Revised DCAT-AP on Joinup: </w:t>
      </w:r>
      <w:hyperlink r:id="rId11" w:history="1">
        <w:r w:rsidRPr="00480566">
          <w:rPr>
            <w:rStyle w:val="Hyperlink"/>
          </w:rPr>
          <w:t>https://joinup.ec.europa.eu/node/137964</w:t>
        </w:r>
      </w:hyperlink>
      <w:r>
        <w:t xml:space="preserve"> </w:t>
      </w:r>
    </w:p>
  </w:footnote>
  <w:footnote w:id="13">
    <w:p w14:paraId="734DD2BD" w14:textId="505952DA" w:rsidR="00BB3762" w:rsidRPr="00ED1B01" w:rsidRDefault="00BB3762">
      <w:pPr>
        <w:pStyle w:val="FootnoteText"/>
      </w:pPr>
      <w:r>
        <w:rPr>
          <w:rStyle w:val="FootnoteReference"/>
        </w:rPr>
        <w:footnoteRef/>
      </w:r>
      <w:r w:rsidRPr="00623511">
        <w:t xml:space="preserve"> W3C. Data Catalog Vocabulary (DCAT). </w:t>
      </w:r>
      <w:r w:rsidRPr="00ED1B01">
        <w:t>W3C Recommendation 16 January 2014</w:t>
      </w:r>
      <w:r>
        <w:t xml:space="preserve">. </w:t>
      </w:r>
      <w:hyperlink r:id="rId12" w:history="1">
        <w:r w:rsidRPr="00C876B9">
          <w:rPr>
            <w:rStyle w:val="Hyperlink"/>
          </w:rPr>
          <w:t>http://www.w3.org/TR/2014/REC-vocab-dcat-20140116/</w:t>
        </w:r>
      </w:hyperlink>
      <w:r>
        <w:t xml:space="preserve"> </w:t>
      </w:r>
    </w:p>
  </w:footnote>
  <w:footnote w:id="14">
    <w:p w14:paraId="0B9A954C" w14:textId="77777777" w:rsidR="00BB3762" w:rsidRPr="00B83BAA" w:rsidRDefault="00BB3762" w:rsidP="00671ED7">
      <w:pPr>
        <w:pStyle w:val="FootnoteText"/>
      </w:pPr>
      <w:r>
        <w:rPr>
          <w:rStyle w:val="FootnoteReference"/>
        </w:rPr>
        <w:footnoteRef/>
      </w:r>
      <w:r w:rsidRPr="00F92771">
        <w:t xml:space="preserve"> IETF. RFC 2119. </w:t>
      </w:r>
      <w:r w:rsidRPr="002E4671">
        <w:t>Key words for use in RFCs to Indicate Requirement Levels</w:t>
      </w:r>
      <w:r>
        <w:t xml:space="preserve">. </w:t>
      </w:r>
      <w:hyperlink r:id="rId13" w:history="1">
        <w:r w:rsidRPr="00B83BAA">
          <w:rPr>
            <w:rStyle w:val="Hyperlink"/>
          </w:rPr>
          <w:t>http://www.ietf.org/rfc/rfc2119.txt</w:t>
        </w:r>
      </w:hyperlink>
      <w:r w:rsidRPr="00B83BAA">
        <w:t xml:space="preserve"> </w:t>
      </w:r>
    </w:p>
  </w:footnote>
  <w:footnote w:id="15">
    <w:p w14:paraId="445E492B" w14:textId="34609FD9" w:rsidR="00BB3762" w:rsidRPr="00662E74" w:rsidRDefault="00BB3762">
      <w:pPr>
        <w:pStyle w:val="FootnoteText"/>
      </w:pPr>
      <w:r>
        <w:rPr>
          <w:rStyle w:val="FootnoteReference"/>
        </w:rPr>
        <w:footnoteRef/>
      </w:r>
      <w:r w:rsidRPr="00822FB3">
        <w:t xml:space="preserve"> </w:t>
      </w:r>
      <w:r>
        <w:t xml:space="preserve">W3C. The Organization Ontology. W3C Candidate Recommendation, 25 June 2013. </w:t>
      </w:r>
      <w:hyperlink r:id="rId14" w:history="1">
        <w:r w:rsidRPr="00662E74">
          <w:rPr>
            <w:rStyle w:val="Hyperlink"/>
          </w:rPr>
          <w:t>http://www.w3.org/TR/2013/CR-vocab-org-20130625/</w:t>
        </w:r>
      </w:hyperlink>
      <w:r w:rsidRPr="00662E74">
        <w:t xml:space="preserve"> </w:t>
      </w:r>
    </w:p>
  </w:footnote>
  <w:footnote w:id="16">
    <w:p w14:paraId="7029D82D" w14:textId="77777777" w:rsidR="00BB3762" w:rsidRPr="00DF3368" w:rsidRDefault="00BB3762">
      <w:pPr>
        <w:pStyle w:val="FootnoteText"/>
        <w:rPr>
          <w:lang w:val="it-IT"/>
        </w:rPr>
      </w:pPr>
      <w:r>
        <w:rPr>
          <w:rStyle w:val="FootnoteReference"/>
        </w:rPr>
        <w:footnoteRef/>
      </w:r>
      <w:r w:rsidRPr="00E63D3B">
        <w:t xml:space="preserve"> IETF. BCP 47. </w:t>
      </w:r>
      <w:r w:rsidRPr="000E4647">
        <w:t>Tags for Identifying Languages</w:t>
      </w:r>
      <w:r>
        <w:t xml:space="preserve">. </w:t>
      </w:r>
      <w:hyperlink r:id="rId15" w:history="1">
        <w:r w:rsidRPr="00DF3368">
          <w:rPr>
            <w:rStyle w:val="Hyperlink"/>
            <w:lang w:val="it-IT"/>
          </w:rPr>
          <w:t>http://www.rfc-editor.org/rfc/bcp/bcp47.txt</w:t>
        </w:r>
      </w:hyperlink>
      <w:r w:rsidRPr="00DF3368">
        <w:rPr>
          <w:lang w:val="it-IT"/>
        </w:rPr>
        <w:t xml:space="preserve"> </w:t>
      </w:r>
    </w:p>
  </w:footnote>
  <w:footnote w:id="17">
    <w:p w14:paraId="10572339" w14:textId="77777777" w:rsidR="00BB3762" w:rsidRPr="00E63D3B" w:rsidRDefault="00BB3762" w:rsidP="000D24B8">
      <w:pPr>
        <w:pStyle w:val="FootnoteText"/>
      </w:pPr>
      <w:r>
        <w:rPr>
          <w:rStyle w:val="FootnoteReference"/>
        </w:rPr>
        <w:footnoteRef/>
      </w:r>
      <w:r w:rsidRPr="00DF3368">
        <w:rPr>
          <w:lang w:val="it-IT"/>
        </w:rPr>
        <w:t xml:space="preserve"> European Commission. </w:t>
      </w:r>
      <w:r w:rsidRPr="00E63D3B">
        <w:t xml:space="preserve">Joinup. Core Location Vocabulary. </w:t>
      </w:r>
      <w:hyperlink r:id="rId16" w:history="1">
        <w:r w:rsidRPr="00E63D3B">
          <w:rPr>
            <w:rStyle w:val="Hyperlink"/>
          </w:rPr>
          <w:t>https://joinup.ec.europa.eu/asset/core_location/description</w:t>
        </w:r>
      </w:hyperlink>
      <w:r w:rsidRPr="00E63D3B">
        <w:t xml:space="preserve"> </w:t>
      </w:r>
    </w:p>
  </w:footnote>
  <w:footnote w:id="18">
    <w:p w14:paraId="79EEF255" w14:textId="77777777" w:rsidR="00BB3762" w:rsidRPr="00D91613" w:rsidRDefault="00BB3762">
      <w:pPr>
        <w:pStyle w:val="FootnoteText"/>
      </w:pPr>
      <w:r>
        <w:rPr>
          <w:rStyle w:val="FootnoteReference"/>
        </w:rPr>
        <w:footnoteRef/>
      </w:r>
      <w:r w:rsidRPr="001D1029">
        <w:t xml:space="preserve">  Mikulski Archive for Space Telescopes (MAST)</w:t>
      </w:r>
      <w:r>
        <w:t xml:space="preserve">. </w:t>
      </w:r>
      <w:r w:rsidRPr="001D1029">
        <w:t>Referencing Data Sets in Astronomical Literature</w:t>
      </w:r>
      <w:r>
        <w:t xml:space="preserve">. </w:t>
      </w:r>
      <w:hyperlink r:id="rId17" w:history="1">
        <w:r w:rsidRPr="00D91613">
          <w:rPr>
            <w:rStyle w:val="Hyperlink"/>
          </w:rPr>
          <w:t>http://archive.stsci.edu/pub_dsn.html</w:t>
        </w:r>
      </w:hyperlink>
      <w:r w:rsidRPr="00D91613">
        <w:t xml:space="preserve"> </w:t>
      </w:r>
    </w:p>
  </w:footnote>
  <w:footnote w:id="19">
    <w:p w14:paraId="5ED3A2A9" w14:textId="77777777" w:rsidR="00BB3762" w:rsidRPr="002B5A5F" w:rsidRDefault="00BB3762">
      <w:pPr>
        <w:pStyle w:val="FootnoteText"/>
      </w:pPr>
      <w:r>
        <w:rPr>
          <w:rStyle w:val="FootnoteReference"/>
        </w:rPr>
        <w:footnoteRef/>
      </w:r>
      <w:r>
        <w:t xml:space="preserve"> DataCite. </w:t>
      </w:r>
      <w:hyperlink r:id="rId18" w:history="1">
        <w:r>
          <w:rPr>
            <w:rStyle w:val="Hyperlink"/>
          </w:rPr>
          <w:t>http://www.datacite.org/</w:t>
        </w:r>
      </w:hyperlink>
    </w:p>
  </w:footnote>
  <w:footnote w:id="20">
    <w:p w14:paraId="781409EE" w14:textId="77777777" w:rsidR="00BB3762" w:rsidRPr="002B5A5F" w:rsidRDefault="00BB3762">
      <w:pPr>
        <w:pStyle w:val="FootnoteText"/>
      </w:pPr>
      <w:r>
        <w:rPr>
          <w:rStyle w:val="FootnoteReference"/>
        </w:rPr>
        <w:footnoteRef/>
      </w:r>
      <w:r>
        <w:t xml:space="preserve"> DOI. </w:t>
      </w:r>
      <w:r w:rsidRPr="001D1029">
        <w:t xml:space="preserve">Digital Object Identifier. </w:t>
      </w:r>
      <w:hyperlink r:id="rId19" w:history="1">
        <w:r w:rsidRPr="002B5A5F">
          <w:rPr>
            <w:rStyle w:val="Hyperlink"/>
          </w:rPr>
          <w:t>http://www.doi.org/</w:t>
        </w:r>
      </w:hyperlink>
      <w:r w:rsidRPr="002B5A5F">
        <w:t xml:space="preserve"> </w:t>
      </w:r>
    </w:p>
  </w:footnote>
  <w:footnote w:id="21">
    <w:p w14:paraId="33CDD5D0" w14:textId="77777777" w:rsidR="00BB3762" w:rsidRPr="00E1606C" w:rsidRDefault="00BB3762">
      <w:pPr>
        <w:pStyle w:val="FootnoteText"/>
      </w:pPr>
      <w:r>
        <w:rPr>
          <w:rStyle w:val="FootnoteReference"/>
        </w:rPr>
        <w:footnoteRef/>
      </w:r>
      <w:r w:rsidRPr="00E1606C">
        <w:t xml:space="preserve"> EZID. </w:t>
      </w:r>
      <w:hyperlink r:id="rId20" w:history="1">
        <w:r w:rsidRPr="00E1606C">
          <w:rPr>
            <w:rStyle w:val="Hyperlink"/>
          </w:rPr>
          <w:t>http://n2t.net/ezid</w:t>
        </w:r>
      </w:hyperlink>
    </w:p>
  </w:footnote>
  <w:footnote w:id="22">
    <w:p w14:paraId="7A906B32" w14:textId="77777777" w:rsidR="00BB3762" w:rsidRPr="00B83BAA" w:rsidRDefault="00BB3762">
      <w:pPr>
        <w:pStyle w:val="FootnoteText"/>
      </w:pPr>
      <w:r>
        <w:rPr>
          <w:rStyle w:val="FootnoteReference"/>
        </w:rPr>
        <w:footnoteRef/>
      </w:r>
      <w:r w:rsidRPr="00EC2C55">
        <w:t xml:space="preserve"> W3C Permanent Identifier Community</w:t>
      </w:r>
      <w:r>
        <w:t xml:space="preserve"> Group</w:t>
      </w:r>
      <w:r w:rsidRPr="00EC2C55">
        <w:t xml:space="preserve">. Permanent Identifiers for the Web. </w:t>
      </w:r>
      <w:hyperlink r:id="rId21" w:history="1">
        <w:r w:rsidRPr="00B83BAA">
          <w:rPr>
            <w:rStyle w:val="Hyperlink"/>
          </w:rPr>
          <w:t>https://w3id.org/</w:t>
        </w:r>
      </w:hyperlink>
      <w:r w:rsidRPr="00B83BAA">
        <w:t xml:space="preserve"> </w:t>
      </w:r>
    </w:p>
  </w:footnote>
  <w:footnote w:id="23">
    <w:p w14:paraId="139E3301" w14:textId="77777777" w:rsidR="00BB3762" w:rsidRPr="007314F2" w:rsidRDefault="00BB3762" w:rsidP="000E2AB0">
      <w:pPr>
        <w:pStyle w:val="FootnoteText"/>
      </w:pPr>
      <w:r>
        <w:rPr>
          <w:rStyle w:val="FootnoteReference"/>
        </w:rPr>
        <w:footnoteRef/>
      </w:r>
      <w:r>
        <w:t xml:space="preserve"> </w:t>
      </w:r>
      <w:r w:rsidRPr="00F3543E">
        <w:t>DataCite Resource Identifier Scheme</w:t>
      </w:r>
      <w:r w:rsidRPr="007314F2">
        <w:t xml:space="preserve">. </w:t>
      </w:r>
      <w:hyperlink r:id="rId22" w:history="1">
        <w:r w:rsidRPr="005055CC">
          <w:rPr>
            <w:rStyle w:val="Hyperlink"/>
          </w:rPr>
          <w:t>http://purl.org/spar/datacite/ResourceIdentifierScheme</w:t>
        </w:r>
      </w:hyperlink>
    </w:p>
  </w:footnote>
  <w:footnote w:id="24">
    <w:p w14:paraId="0BF95A88" w14:textId="4F74A13A" w:rsidR="00BB3762" w:rsidRPr="003E3B00" w:rsidRDefault="00BB3762">
      <w:pPr>
        <w:pStyle w:val="FootnoteText"/>
        <w:rPr>
          <w:lang w:val="nl-NL"/>
        </w:rPr>
      </w:pPr>
      <w:r w:rsidRPr="00E366C3">
        <w:rPr>
          <w:rStyle w:val="FootnoteReference"/>
        </w:rPr>
        <w:footnoteRef/>
      </w:r>
      <w:r w:rsidRPr="00E366C3">
        <w:t xml:space="preserve"> Internet Assigned Numbers Authority (IANA). </w:t>
      </w:r>
      <w:r w:rsidRPr="003E3B00">
        <w:rPr>
          <w:lang w:val="nl-NL"/>
        </w:rPr>
        <w:t xml:space="preserve">Media Types </w:t>
      </w:r>
      <w:hyperlink r:id="rId23" w:history="1">
        <w:r w:rsidRPr="003E3B00">
          <w:rPr>
            <w:rStyle w:val="Hyperlink"/>
            <w:lang w:val="nl-NL"/>
          </w:rPr>
          <w:t>http://www.iana.org/assignments/media-types/</w:t>
        </w:r>
      </w:hyperlink>
      <w:r w:rsidRPr="003E3B00">
        <w:rPr>
          <w:lang w:val="nl-NL"/>
        </w:rPr>
        <w:t xml:space="preserve"> </w:t>
      </w:r>
    </w:p>
  </w:footnote>
  <w:footnote w:id="25">
    <w:p w14:paraId="4E101A93" w14:textId="188AEF84" w:rsidR="00BB3762" w:rsidRPr="00E366C3" w:rsidRDefault="00BB3762">
      <w:pPr>
        <w:pStyle w:val="FootnoteText"/>
      </w:pPr>
      <w:r w:rsidRPr="00E366C3">
        <w:rPr>
          <w:rStyle w:val="FootnoteReference"/>
        </w:rPr>
        <w:footnoteRef/>
      </w:r>
      <w:r w:rsidRPr="00E366C3">
        <w:t xml:space="preserve"> Publications Office of the European Union. Metadata Registry. Authorities. Frequencies. </w:t>
      </w:r>
      <w:hyperlink r:id="rId24" w:history="1">
        <w:r>
          <w:rPr>
            <w:rStyle w:val="Hyperlink"/>
          </w:rPr>
          <w:t>http://publications.europa.eu/mdr/authority/frequency</w:t>
        </w:r>
      </w:hyperlink>
    </w:p>
  </w:footnote>
  <w:footnote w:id="26">
    <w:p w14:paraId="77ADC781" w14:textId="01855F94" w:rsidR="00BB3762" w:rsidRPr="00E366C3" w:rsidRDefault="00BB3762">
      <w:pPr>
        <w:pStyle w:val="FootnoteText"/>
      </w:pPr>
      <w:r w:rsidRPr="00E366C3">
        <w:rPr>
          <w:rStyle w:val="FootnoteReference"/>
        </w:rPr>
        <w:footnoteRef/>
      </w:r>
      <w:r w:rsidRPr="00E366C3">
        <w:t xml:space="preserve"> Publications Office of the European Union. Metadata Registry. Authorities. File types. </w:t>
      </w:r>
      <w:hyperlink r:id="rId25" w:history="1">
        <w:r w:rsidRPr="00E366C3">
          <w:rPr>
            <w:rStyle w:val="Hyperlink"/>
          </w:rPr>
          <w:t>http://publications.europa.eu/mdr/authority/file-type/</w:t>
        </w:r>
      </w:hyperlink>
      <w:r w:rsidRPr="00E366C3">
        <w:t xml:space="preserve"> </w:t>
      </w:r>
    </w:p>
  </w:footnote>
  <w:footnote w:id="27">
    <w:p w14:paraId="1A61D722" w14:textId="77777777" w:rsidR="00BB3762" w:rsidRPr="00E366C3" w:rsidRDefault="00BB3762" w:rsidP="005F585A">
      <w:pPr>
        <w:pStyle w:val="FootnoteText"/>
      </w:pPr>
      <w:r w:rsidRPr="00E366C3">
        <w:rPr>
          <w:rStyle w:val="FootnoteReference"/>
        </w:rPr>
        <w:footnoteRef/>
      </w:r>
      <w:r w:rsidRPr="00E366C3">
        <w:t xml:space="preserve"> Publications Office of the European Union. Metadata Registry. Authorities. Languages. </w:t>
      </w:r>
      <w:hyperlink r:id="rId26" w:history="1">
        <w:r w:rsidRPr="00E366C3">
          <w:rPr>
            <w:rStyle w:val="Hyperlink"/>
          </w:rPr>
          <w:t>http://publications.europa.eu/mdr/authority/language/</w:t>
        </w:r>
      </w:hyperlink>
    </w:p>
  </w:footnote>
  <w:footnote w:id="28">
    <w:p w14:paraId="3686F284" w14:textId="77777777" w:rsidR="00BB3762" w:rsidRPr="00E366C3" w:rsidRDefault="00BB3762" w:rsidP="00586A3A">
      <w:pPr>
        <w:pStyle w:val="FootnoteText"/>
      </w:pPr>
      <w:r w:rsidRPr="00E366C3">
        <w:rPr>
          <w:rStyle w:val="FootnoteReference"/>
        </w:rPr>
        <w:footnoteRef/>
      </w:r>
      <w:r w:rsidRPr="00E366C3">
        <w:t xml:space="preserve"> Publications Office of the European Union. Metadata Registry. Authorities. Corporate bodies. </w:t>
      </w:r>
      <w:hyperlink r:id="rId27" w:history="1">
        <w:r w:rsidRPr="00E366C3">
          <w:rPr>
            <w:rStyle w:val="Hyperlink"/>
          </w:rPr>
          <w:t>http://publications.europa.eu/mdr/authority/corporate-body/</w:t>
        </w:r>
      </w:hyperlink>
    </w:p>
  </w:footnote>
  <w:footnote w:id="29">
    <w:p w14:paraId="31DD20DE" w14:textId="77777777" w:rsidR="00BB3762" w:rsidRDefault="00BB3762" w:rsidP="00345D89">
      <w:pPr>
        <w:pStyle w:val="FootnoteText"/>
      </w:pPr>
      <w:r>
        <w:rPr>
          <w:rStyle w:val="FootnoteReference"/>
        </w:rPr>
        <w:footnoteRef/>
      </w:r>
      <w:r>
        <w:t xml:space="preserve"> </w:t>
      </w:r>
      <w:r w:rsidRPr="00E366C3">
        <w:t>Publications Office of the European Union. Metadata Registry. Authorities.</w:t>
      </w:r>
      <w:r>
        <w:t xml:space="preserve"> Continents.</w:t>
      </w:r>
    </w:p>
    <w:p w14:paraId="0B42A6F7" w14:textId="77777777" w:rsidR="00BB3762" w:rsidRDefault="00C05CD4" w:rsidP="00345D89">
      <w:pPr>
        <w:pStyle w:val="FootnoteText"/>
      </w:pPr>
      <w:hyperlink r:id="rId28" w:history="1">
        <w:r w:rsidR="00BB3762" w:rsidRPr="005055CC">
          <w:rPr>
            <w:rStyle w:val="Hyperlink"/>
          </w:rPr>
          <w:t>http://publications.europa.eu/mdr/authority/continent/</w:t>
        </w:r>
      </w:hyperlink>
      <w:r w:rsidR="00BB3762">
        <w:t xml:space="preserve"> </w:t>
      </w:r>
    </w:p>
  </w:footnote>
  <w:footnote w:id="30">
    <w:p w14:paraId="72129083" w14:textId="77777777" w:rsidR="00BB3762" w:rsidRPr="00E366C3" w:rsidRDefault="00BB3762" w:rsidP="00992D16">
      <w:pPr>
        <w:pStyle w:val="FootnoteText"/>
      </w:pPr>
      <w:r w:rsidRPr="00E366C3">
        <w:rPr>
          <w:rStyle w:val="FootnoteReference"/>
        </w:rPr>
        <w:footnoteRef/>
      </w:r>
      <w:r w:rsidRPr="00E366C3">
        <w:t xml:space="preserve"> Publications Office of the European Union. Metadata Registry. Authorities. Countries. </w:t>
      </w:r>
      <w:hyperlink r:id="rId29" w:history="1">
        <w:r w:rsidRPr="00E366C3">
          <w:rPr>
            <w:rStyle w:val="Hyperlink"/>
          </w:rPr>
          <w:t>http://publications.europa.eu/mdr/authority/country/</w:t>
        </w:r>
      </w:hyperlink>
    </w:p>
  </w:footnote>
  <w:footnote w:id="31">
    <w:p w14:paraId="4D3ED445" w14:textId="77777777" w:rsidR="00BB3762" w:rsidRPr="008A61C6" w:rsidRDefault="00BB3762" w:rsidP="00216E55">
      <w:pPr>
        <w:pStyle w:val="FootnoteText"/>
      </w:pPr>
      <w:r w:rsidRPr="00E366C3">
        <w:rPr>
          <w:rStyle w:val="FootnoteReference"/>
        </w:rPr>
        <w:footnoteRef/>
      </w:r>
      <w:r w:rsidRPr="00E366C3">
        <w:t xml:space="preserve"> Publications Office of the European Union. Metadata Registry. Authorities. Places. </w:t>
      </w:r>
      <w:hyperlink r:id="rId30" w:history="1">
        <w:r w:rsidRPr="00E366C3">
          <w:rPr>
            <w:rStyle w:val="Hyperlink"/>
          </w:rPr>
          <w:t>http://publications.europa.eu/mdr/authority/place/</w:t>
        </w:r>
      </w:hyperlink>
    </w:p>
  </w:footnote>
  <w:footnote w:id="32">
    <w:p w14:paraId="7E623D72" w14:textId="77777777" w:rsidR="00BB3762" w:rsidRPr="0006477C" w:rsidRDefault="00BB3762">
      <w:pPr>
        <w:pStyle w:val="FootnoteText"/>
        <w:rPr>
          <w:lang w:val="es-ES"/>
        </w:rPr>
      </w:pPr>
      <w:r>
        <w:rPr>
          <w:rStyle w:val="FootnoteReference"/>
        </w:rPr>
        <w:footnoteRef/>
      </w:r>
      <w:r w:rsidRPr="00DF0DA2">
        <w:t xml:space="preserve"> </w:t>
      </w:r>
      <w:r>
        <w:t xml:space="preserve">European Commission. Joinup. </w:t>
      </w:r>
      <w:r w:rsidRPr="00DF0DA2">
        <w:t>Asset Description Metadata Schema (ADMS)</w:t>
      </w:r>
      <w:r>
        <w:t xml:space="preserve">. </w:t>
      </w:r>
      <w:r w:rsidRPr="0006477C">
        <w:rPr>
          <w:lang w:val="es-ES"/>
        </w:rPr>
        <w:t xml:space="preserve">ADMS 1.00. </w:t>
      </w:r>
      <w:hyperlink r:id="rId31" w:history="1">
        <w:r w:rsidRPr="0006477C">
          <w:rPr>
            <w:rStyle w:val="Hyperlink"/>
            <w:lang w:val="es-ES"/>
          </w:rPr>
          <w:t>http://joinup.ec.europa.eu/asset/adms/release/100</w:t>
        </w:r>
      </w:hyperlink>
    </w:p>
  </w:footnote>
  <w:footnote w:id="33">
    <w:p w14:paraId="166F5DA3" w14:textId="5B305596" w:rsidR="00BB3762" w:rsidRPr="001A3086" w:rsidRDefault="00BB3762">
      <w:pPr>
        <w:pStyle w:val="FootnoteText"/>
      </w:pPr>
      <w:r>
        <w:rPr>
          <w:rStyle w:val="FootnoteReference"/>
        </w:rPr>
        <w:footnoteRef/>
      </w:r>
      <w:r w:rsidRPr="0006477C">
        <w:rPr>
          <w:lang w:val="es-ES"/>
        </w:rPr>
        <w:t xml:space="preserve"> EuroVoc. </w:t>
      </w:r>
      <w:hyperlink r:id="rId32" w:history="1">
        <w:r w:rsidRPr="001A3086">
          <w:rPr>
            <w:rStyle w:val="Hyperlink"/>
          </w:rPr>
          <w:t>http://eurovoc.europa.eu/</w:t>
        </w:r>
      </w:hyperlink>
      <w:r w:rsidRPr="001A3086">
        <w:rPr>
          <w:color w:val="1F497D"/>
        </w:rPr>
        <w:t>.</w:t>
      </w:r>
    </w:p>
  </w:footnote>
  <w:footnote w:id="34">
    <w:p w14:paraId="19DC2B36" w14:textId="77777777" w:rsidR="00BB3762" w:rsidRPr="001A3086" w:rsidRDefault="00BB3762">
      <w:pPr>
        <w:pStyle w:val="FootnoteText"/>
      </w:pPr>
      <w:r>
        <w:rPr>
          <w:rStyle w:val="FootnoteReference"/>
        </w:rPr>
        <w:footnoteRef/>
      </w:r>
      <w:r w:rsidRPr="001A3086">
        <w:t xml:space="preserve"> </w:t>
      </w:r>
      <w:hyperlink r:id="rId33" w:history="1">
        <w:r w:rsidRPr="001A3086">
          <w:rPr>
            <w:rStyle w:val="Hyperlink"/>
          </w:rPr>
          <w:t>http://www.eurocris.org/Uploads/Web%20pages/CERIF-1.5/CERIF1.5_Semantics.xhtml</w:t>
        </w:r>
      </w:hyperlink>
    </w:p>
  </w:footnote>
  <w:footnote w:id="35">
    <w:p w14:paraId="2E728691" w14:textId="77777777" w:rsidR="00BB3762" w:rsidRPr="002C5E30" w:rsidRDefault="00BB3762">
      <w:pPr>
        <w:pStyle w:val="FootnoteText"/>
      </w:pPr>
      <w:r>
        <w:rPr>
          <w:rStyle w:val="FootnoteReference"/>
        </w:rPr>
        <w:footnoteRef/>
      </w:r>
      <w:r w:rsidRPr="002C5E30">
        <w:t xml:space="preserve"> OCLC. Dewey Summaries as Linked Data. </w:t>
      </w:r>
      <w:hyperlink r:id="rId34" w:history="1">
        <w:r w:rsidRPr="002C5E30">
          <w:rPr>
            <w:rStyle w:val="Hyperlink"/>
          </w:rPr>
          <w:t>http://www.oclc.org/dewey/webservices.en.html</w:t>
        </w:r>
      </w:hyperlink>
      <w:r w:rsidRPr="002C5E30">
        <w:t xml:space="preserve"> and </w:t>
      </w:r>
      <w:hyperlink r:id="rId35" w:history="1">
        <w:r w:rsidRPr="002C5E30">
          <w:rPr>
            <w:rStyle w:val="Hyperlink"/>
          </w:rPr>
          <w:t>http://dewey.info/</w:t>
        </w:r>
      </w:hyperlink>
    </w:p>
  </w:footnote>
  <w:footnote w:id="36">
    <w:p w14:paraId="7AA13B3E" w14:textId="77777777" w:rsidR="00BB3762" w:rsidRPr="00A05347" w:rsidRDefault="00BB3762">
      <w:pPr>
        <w:pStyle w:val="FootnoteText"/>
      </w:pPr>
      <w:r>
        <w:rPr>
          <w:rStyle w:val="FootnoteReference"/>
        </w:rPr>
        <w:footnoteRef/>
      </w:r>
      <w:r w:rsidRPr="00A05347">
        <w:t xml:space="preserve"> Creative Commons. About The Licenses. </w:t>
      </w:r>
      <w:hyperlink r:id="rId36" w:history="1">
        <w:r w:rsidRPr="00A05347">
          <w:rPr>
            <w:rStyle w:val="Hyperlink"/>
          </w:rPr>
          <w:t>http://creativecommons.org/licenses/</w:t>
        </w:r>
      </w:hyperlink>
    </w:p>
  </w:footnote>
  <w:footnote w:id="37">
    <w:p w14:paraId="166AC02C" w14:textId="77777777" w:rsidR="00BB3762" w:rsidRPr="00A05347" w:rsidRDefault="00BB3762">
      <w:pPr>
        <w:pStyle w:val="FootnoteText"/>
      </w:pPr>
      <w:r>
        <w:rPr>
          <w:rStyle w:val="FootnoteReference"/>
        </w:rPr>
        <w:footnoteRef/>
      </w:r>
      <w:r w:rsidRPr="00A05347">
        <w:t xml:space="preserve"> Creative Commons. </w:t>
      </w:r>
      <w:r>
        <w:t xml:space="preserve">CC0 1.0 Universal (CC0 1.0) Public Domain Dedication. </w:t>
      </w:r>
      <w:hyperlink r:id="rId37" w:history="1">
        <w:r w:rsidRPr="00A05347">
          <w:rPr>
            <w:rStyle w:val="Hyperlink"/>
          </w:rPr>
          <w:t>http://creativecommons.org/publicdomain/zero/1.0/</w:t>
        </w:r>
      </w:hyperlink>
    </w:p>
  </w:footnote>
  <w:footnote w:id="38">
    <w:p w14:paraId="185B1B33" w14:textId="77777777" w:rsidR="00BB3762" w:rsidRPr="00DF3368" w:rsidRDefault="00BB3762">
      <w:pPr>
        <w:pStyle w:val="FootnoteText"/>
        <w:rPr>
          <w:lang w:val="pt-PT"/>
        </w:rPr>
      </w:pPr>
      <w:r>
        <w:rPr>
          <w:rStyle w:val="FootnoteReference"/>
        </w:rPr>
        <w:footnoteRef/>
      </w:r>
      <w:r w:rsidRPr="00A05347">
        <w:t xml:space="preserve"> Open Data Commons Public Domain Dedication and License (PDDL)</w:t>
      </w:r>
      <w:r>
        <w:t xml:space="preserve">. </w:t>
      </w:r>
      <w:hyperlink r:id="rId38" w:history="1">
        <w:r w:rsidRPr="00DF3368">
          <w:rPr>
            <w:rStyle w:val="Hyperlink"/>
            <w:lang w:val="pt-PT"/>
          </w:rPr>
          <w:t>http://opendatacommons.org/licenses/pddl/</w:t>
        </w:r>
      </w:hyperlink>
    </w:p>
  </w:footnote>
  <w:footnote w:id="39">
    <w:p w14:paraId="7A2F2461" w14:textId="77777777" w:rsidR="00BB3762" w:rsidRPr="00DF3368" w:rsidRDefault="00BB3762">
      <w:pPr>
        <w:pStyle w:val="FootnoteText"/>
        <w:rPr>
          <w:lang w:val="pt-PT"/>
        </w:rPr>
      </w:pPr>
      <w:r>
        <w:rPr>
          <w:rStyle w:val="FootnoteReference"/>
        </w:rPr>
        <w:footnoteRef/>
      </w:r>
      <w:r w:rsidRPr="00DF3368">
        <w:rPr>
          <w:lang w:val="pt-PT"/>
        </w:rPr>
        <w:t xml:space="preserve"> ISA Open Metadata Licence v1.1, </w:t>
      </w:r>
      <w:hyperlink r:id="rId39" w:history="1">
        <w:r w:rsidRPr="00DF3368">
          <w:rPr>
            <w:rStyle w:val="Hyperlink"/>
            <w:lang w:val="pt-PT"/>
          </w:rPr>
          <w:t>https://joinup.ec.europa.eu/category/licence/isa-open-metadata-licence-v11</w:t>
        </w:r>
      </w:hyperlink>
    </w:p>
  </w:footnote>
  <w:footnote w:id="40">
    <w:p w14:paraId="7D93878F" w14:textId="77777777" w:rsidR="00BB3762" w:rsidRPr="00851411" w:rsidRDefault="00BB3762">
      <w:pPr>
        <w:pStyle w:val="FootnoteText"/>
      </w:pPr>
      <w:r>
        <w:rPr>
          <w:rStyle w:val="FootnoteReference"/>
        </w:rPr>
        <w:footnoteRef/>
      </w:r>
      <w:r w:rsidRPr="00851411">
        <w:t xml:space="preserve"> European Commission. Joinup. </w:t>
      </w:r>
      <w:r>
        <w:t xml:space="preserve">Open Source Software. </w:t>
      </w:r>
      <w:r w:rsidRPr="00851411">
        <w:t>European Union Public Licence (EUPL)</w:t>
      </w:r>
      <w:r>
        <w:t xml:space="preserve">. </w:t>
      </w:r>
      <w:hyperlink r:id="rId40" w:history="1">
        <w:r w:rsidRPr="007F535E">
          <w:rPr>
            <w:rStyle w:val="Hyperlink"/>
          </w:rPr>
          <w:t>http://joinup.ec.europa.eu/software/page/eupl</w:t>
        </w:r>
      </w:hyperlink>
    </w:p>
  </w:footnote>
  <w:footnote w:id="41">
    <w:p w14:paraId="1FC46F90" w14:textId="77777777" w:rsidR="00BB3762" w:rsidRPr="00A05347" w:rsidRDefault="00BB3762">
      <w:pPr>
        <w:pStyle w:val="FootnoteText"/>
      </w:pPr>
      <w:r>
        <w:rPr>
          <w:rStyle w:val="FootnoteReference"/>
        </w:rPr>
        <w:footnoteRef/>
      </w:r>
      <w:r w:rsidRPr="00A05347">
        <w:t xml:space="preserve"> The National Archives. </w:t>
      </w:r>
      <w:r>
        <w:t xml:space="preserve">Open Government Licence for public sector information. </w:t>
      </w:r>
      <w:hyperlink r:id="rId41" w:history="1">
        <w:r>
          <w:rPr>
            <w:rStyle w:val="Hyperlink"/>
          </w:rPr>
          <w:t>http://www.nationalarchives.gov.uk/doc/open-government-licence/version/2/</w:t>
        </w:r>
      </w:hyperlink>
    </w:p>
  </w:footnote>
  <w:footnote w:id="42">
    <w:p w14:paraId="4DF8AF78" w14:textId="77777777" w:rsidR="00BB3762" w:rsidRPr="00DF3368" w:rsidRDefault="00BB3762">
      <w:pPr>
        <w:pStyle w:val="FootnoteText"/>
        <w:rPr>
          <w:lang w:val="nn-NO"/>
        </w:rPr>
      </w:pPr>
      <w:r>
        <w:rPr>
          <w:rStyle w:val="FootnoteReference"/>
        </w:rPr>
        <w:footnoteRef/>
      </w:r>
      <w:r w:rsidRPr="00DF3368">
        <w:rPr>
          <w:lang w:val="nn-NO"/>
        </w:rPr>
        <w:t xml:space="preserve"> Open Data Institute. </w:t>
      </w:r>
      <w:hyperlink r:id="rId42" w:history="1">
        <w:r w:rsidRPr="00DF3368">
          <w:rPr>
            <w:rStyle w:val="Hyperlink"/>
            <w:lang w:val="nn-NO"/>
          </w:rPr>
          <w:t>http://www.theodi.org/</w:t>
        </w:r>
      </w:hyperlink>
    </w:p>
  </w:footnote>
  <w:footnote w:id="43">
    <w:p w14:paraId="5870655C" w14:textId="77777777" w:rsidR="00BB3762" w:rsidRPr="00B2210B" w:rsidRDefault="00BB3762">
      <w:pPr>
        <w:pStyle w:val="FootnoteText"/>
      </w:pPr>
      <w:r>
        <w:rPr>
          <w:rStyle w:val="FootnoteReference"/>
        </w:rPr>
        <w:footnoteRef/>
      </w:r>
      <w:r w:rsidRPr="00B2210B">
        <w:t xml:space="preserve"> Open Data Institute. Open Data Rights Statement Vocabulary</w:t>
      </w:r>
      <w:r>
        <w:t xml:space="preserve">. </w:t>
      </w:r>
      <w:hyperlink r:id="rId43" w:history="1">
        <w:r w:rsidRPr="00B2210B">
          <w:rPr>
            <w:rStyle w:val="Hyperlink"/>
          </w:rPr>
          <w:t>http://schema.theodi.org/odrs/</w:t>
        </w:r>
      </w:hyperlink>
    </w:p>
  </w:footnote>
  <w:footnote w:id="44">
    <w:p w14:paraId="6AED614C" w14:textId="77777777" w:rsidR="00BB3762" w:rsidRPr="00B2210B" w:rsidRDefault="00BB3762">
      <w:pPr>
        <w:pStyle w:val="FootnoteText"/>
      </w:pPr>
      <w:r>
        <w:rPr>
          <w:rStyle w:val="FootnoteReference"/>
        </w:rPr>
        <w:footnoteRef/>
      </w:r>
      <w:r w:rsidRPr="00B2210B">
        <w:t xml:space="preserve"> Open Digital Rights Language (ODRL) Initiative</w:t>
      </w:r>
      <w:r>
        <w:t xml:space="preserve">. </w:t>
      </w:r>
      <w:hyperlink r:id="rId44" w:history="1">
        <w:r w:rsidRPr="007F535E">
          <w:rPr>
            <w:rStyle w:val="Hyperlink"/>
          </w:rPr>
          <w:t>http://www.w3.org/community/odrl/</w:t>
        </w:r>
      </w:hyperlink>
    </w:p>
  </w:footnote>
  <w:footnote w:id="45">
    <w:p w14:paraId="60AB0D61" w14:textId="77777777" w:rsidR="00BB3762" w:rsidRPr="006A5D51" w:rsidRDefault="00BB3762" w:rsidP="00355429">
      <w:pPr>
        <w:pStyle w:val="FootnoteText"/>
      </w:pPr>
      <w:r>
        <w:rPr>
          <w:rStyle w:val="FootnoteReference"/>
        </w:rPr>
        <w:footnoteRef/>
      </w:r>
      <w:r>
        <w:t xml:space="preserve"> </w:t>
      </w:r>
      <w:r w:rsidRPr="006A5D51">
        <w:t>Publications Office of the European Union. Metadata Registry. Authorities.</w:t>
      </w:r>
      <w:r>
        <w:t xml:space="preserve"> Roles. </w:t>
      </w:r>
      <w:hyperlink r:id="rId45" w:history="1">
        <w:r w:rsidRPr="00DB5ECF">
          <w:rPr>
            <w:rStyle w:val="Hyperlink"/>
          </w:rPr>
          <w:t>http://publications.europa.eu/mdr/authority/role/</w:t>
        </w:r>
      </w:hyperlink>
    </w:p>
  </w:footnote>
  <w:footnote w:id="46">
    <w:p w14:paraId="719A7CE0" w14:textId="4783590A" w:rsidR="00BB3762" w:rsidRDefault="00BB3762">
      <w:pPr>
        <w:pStyle w:val="FootnoteText"/>
      </w:pPr>
      <w:r>
        <w:rPr>
          <w:rStyle w:val="FootnoteReference"/>
        </w:rPr>
        <w:footnoteRef/>
      </w:r>
      <w:r>
        <w:t xml:space="preserve"> </w:t>
      </w:r>
      <w:r w:rsidRPr="00E938FA">
        <w:t>European Commission. INSPIRE Registry. Responsible Party Role</w:t>
      </w:r>
      <w:r>
        <w:t xml:space="preserve">. </w:t>
      </w:r>
      <w:hyperlink r:id="rId46" w:history="1">
        <w:r w:rsidRPr="00E43D3A">
          <w:rPr>
            <w:rStyle w:val="Hyperlink"/>
          </w:rPr>
          <w:t>http://inspire.ec.europa.eu/metadata-codelist/ResponsiblePartyRole/</w:t>
        </w:r>
      </w:hyperlink>
    </w:p>
  </w:footnote>
  <w:footnote w:id="47">
    <w:p w14:paraId="68EB394C" w14:textId="77777777" w:rsidR="00BB3762" w:rsidRPr="006A5D51" w:rsidRDefault="00BB3762" w:rsidP="00355429">
      <w:pPr>
        <w:pStyle w:val="FootnoteText"/>
      </w:pPr>
      <w:r>
        <w:rPr>
          <w:rStyle w:val="FootnoteReference"/>
        </w:rPr>
        <w:footnoteRef/>
      </w:r>
      <w:r>
        <w:t xml:space="preserve"> Library of Congress. </w:t>
      </w:r>
      <w:r w:rsidRPr="006A5D51">
        <w:t>MARC Code List for Relators</w:t>
      </w:r>
      <w:r>
        <w:t xml:space="preserve">. </w:t>
      </w:r>
      <w:hyperlink r:id="rId47" w:history="1">
        <w:r w:rsidRPr="00DB5ECF">
          <w:rPr>
            <w:rStyle w:val="Hyperlink"/>
          </w:rPr>
          <w:t>http://loc.gov/marc/relators/relaterm.html</w:t>
        </w:r>
      </w:hyperlink>
      <w:r>
        <w:t xml:space="preserve"> </w:t>
      </w:r>
    </w:p>
  </w:footnote>
  <w:footnote w:id="48">
    <w:p w14:paraId="23020A5A" w14:textId="77777777" w:rsidR="00BB3762" w:rsidRPr="006A5D51" w:rsidRDefault="00BB3762" w:rsidP="00355429">
      <w:pPr>
        <w:pStyle w:val="FootnoteText"/>
      </w:pPr>
      <w:r>
        <w:rPr>
          <w:rStyle w:val="FootnoteReference"/>
        </w:rPr>
        <w:footnoteRef/>
      </w:r>
      <w:r>
        <w:t xml:space="preserve"> </w:t>
      </w:r>
      <w:r w:rsidRPr="006A5D51">
        <w:t>DataCite Metadata Schema for the Publication and Citation of Research Data</w:t>
      </w:r>
      <w:r>
        <w:t xml:space="preserve">, version 3.1. In: </w:t>
      </w:r>
      <w:hyperlink r:id="rId48" w:history="1">
        <w:r w:rsidRPr="00DB5ECF">
          <w:rPr>
            <w:rStyle w:val="Hyperlink"/>
          </w:rPr>
          <w:t>https://schema.datacite.org/meta/kernel-3/doc/DataCite-MetadataKernel_v3.1.pdf</w:t>
        </w:r>
      </w:hyperlink>
      <w:r>
        <w:t>, Appendix 1, table 5.</w:t>
      </w:r>
    </w:p>
  </w:footnote>
  <w:footnote w:id="49">
    <w:p w14:paraId="2053EE32" w14:textId="77777777" w:rsidR="00BB3762" w:rsidRPr="006A5D51" w:rsidRDefault="00BB3762" w:rsidP="00355429">
      <w:pPr>
        <w:pStyle w:val="FootnoteText"/>
      </w:pPr>
      <w:r>
        <w:rPr>
          <w:rStyle w:val="FootnoteReference"/>
        </w:rPr>
        <w:footnoteRef/>
      </w:r>
      <w:r>
        <w:t xml:space="preserve"> W3C. PROV-O: The PROV Ontology. </w:t>
      </w:r>
      <w:r w:rsidRPr="006A5D51">
        <w:t>W3C Recommendation 30 April 2013</w:t>
      </w:r>
      <w:r>
        <w:t xml:space="preserve">. </w:t>
      </w:r>
      <w:hyperlink r:id="rId49" w:history="1">
        <w:r w:rsidRPr="00DB5ECF">
          <w:rPr>
            <w:rStyle w:val="Hyperlink"/>
          </w:rPr>
          <w:t>http://www.w3.org/TR/prov-o/</w:t>
        </w:r>
      </w:hyperlink>
    </w:p>
  </w:footnote>
  <w:footnote w:id="50">
    <w:p w14:paraId="4EE5C34A" w14:textId="77777777" w:rsidR="00BB3762" w:rsidRPr="00E938FA" w:rsidRDefault="00BB3762" w:rsidP="00355429">
      <w:pPr>
        <w:pStyle w:val="FootnoteText"/>
      </w:pPr>
      <w:r>
        <w:rPr>
          <w:rStyle w:val="FootnoteReference"/>
        </w:rPr>
        <w:footnoteRef/>
      </w:r>
      <w:r>
        <w:t xml:space="preserve"> European Commission. Joinup.</w:t>
      </w:r>
      <w:r w:rsidRPr="00E938FA">
        <w:t xml:space="preserve"> DCAT application profile for data portals in Europe</w:t>
      </w:r>
      <w:r>
        <w:t xml:space="preserve">.  </w:t>
      </w:r>
      <w:r w:rsidRPr="00E938FA">
        <w:t>GeoDCAT-AP</w:t>
      </w:r>
      <w:r>
        <w:t xml:space="preserve"> – How to </w:t>
      </w:r>
      <w:r w:rsidRPr="00E938FA">
        <w:t>express the different responsible party roles supported in ISO 19115 / INSPIRE</w:t>
      </w:r>
      <w:r>
        <w:t xml:space="preserve">. </w:t>
      </w:r>
      <w:hyperlink r:id="rId50" w:history="1">
        <w:r w:rsidRPr="00E43D3A">
          <w:rPr>
            <w:rStyle w:val="Hyperlink"/>
          </w:rPr>
          <w:t>https://joinup.ec.europa.eu/node/141757</w:t>
        </w:r>
      </w:hyperlink>
      <w:r>
        <w:t xml:space="preserve"> </w:t>
      </w:r>
    </w:p>
  </w:footnote>
  <w:footnote w:id="51">
    <w:p w14:paraId="533B2F85" w14:textId="45CDC50A" w:rsidR="00BB3762" w:rsidRPr="00791D0A" w:rsidRDefault="00BB3762">
      <w:pPr>
        <w:pStyle w:val="FootnoteText"/>
      </w:pPr>
      <w:r>
        <w:rPr>
          <w:rStyle w:val="FootnoteReference"/>
        </w:rPr>
        <w:footnoteRef/>
      </w:r>
      <w:r w:rsidRPr="00791D0A">
        <w:t xml:space="preserve"> Internet Engineering Task Force (IETF). </w:t>
      </w:r>
      <w:r>
        <w:t xml:space="preserve">BCP47. </w:t>
      </w:r>
      <w:r w:rsidRPr="00791D0A">
        <w:t>Tags for Identifying Languages</w:t>
      </w:r>
      <w:r>
        <w:t xml:space="preserve">. </w:t>
      </w:r>
      <w:hyperlink r:id="rId51" w:history="1">
        <w:r w:rsidRPr="007E1885">
          <w:rPr>
            <w:rStyle w:val="Hyperlink"/>
          </w:rPr>
          <w:t>http://tools.ietf.org/html/bcp47</w:t>
        </w:r>
      </w:hyperlink>
      <w:r>
        <w:t xml:space="preserve"> </w:t>
      </w:r>
    </w:p>
  </w:footnote>
  <w:footnote w:id="52">
    <w:p w14:paraId="44B9F38F" w14:textId="62E68E39" w:rsidR="00BB3762" w:rsidRPr="00791D0A" w:rsidRDefault="00BB3762">
      <w:pPr>
        <w:pStyle w:val="FootnoteText"/>
      </w:pPr>
      <w:r>
        <w:rPr>
          <w:rStyle w:val="FootnoteReference"/>
        </w:rPr>
        <w:footnoteRef/>
      </w:r>
      <w:r w:rsidRPr="0041137F">
        <w:t xml:space="preserve"> Internet Engineering Task Force (IETF). </w:t>
      </w:r>
      <w:r w:rsidRPr="001A3086">
        <w:rPr>
          <w:lang w:val="fr-FR"/>
        </w:rPr>
        <w:t xml:space="preserve">BCP47 Extension T – Transformed Content. </w:t>
      </w:r>
      <w:hyperlink r:id="rId52" w:history="1">
        <w:r w:rsidRPr="007E1885">
          <w:rPr>
            <w:rStyle w:val="Hyperlink"/>
          </w:rPr>
          <w:t>http://tools.ietf.org/html/rfc6497</w:t>
        </w:r>
      </w:hyperlink>
      <w:r>
        <w:t xml:space="preserve"> </w:t>
      </w:r>
    </w:p>
  </w:footnote>
  <w:footnote w:id="53">
    <w:p w14:paraId="6F0AB97C" w14:textId="6AACFF3F" w:rsidR="00BB3762" w:rsidRPr="00791D0A" w:rsidRDefault="00BB3762">
      <w:pPr>
        <w:pStyle w:val="FootnoteText"/>
      </w:pPr>
      <w:r>
        <w:rPr>
          <w:rStyle w:val="FootnoteReference"/>
        </w:rPr>
        <w:footnoteRef/>
      </w:r>
      <w:r>
        <w:t xml:space="preserve"> UNICODE Consortium. </w:t>
      </w:r>
      <w:r w:rsidRPr="00791D0A">
        <w:t>CLDR - Unicode Common Locale Data Repository</w:t>
      </w:r>
      <w:r>
        <w:t xml:space="preserve">. BCP47, transform_mt.xml. </w:t>
      </w:r>
      <w:hyperlink r:id="rId53" w:history="1">
        <w:r w:rsidRPr="007E1885">
          <w:rPr>
            <w:rStyle w:val="Hyperlink"/>
          </w:rPr>
          <w:t>http://unicode.org/cldr/trac/browser/trunk/common/bcp47/transform_mt.xml</w:t>
        </w:r>
      </w:hyperlink>
      <w:r>
        <w:t xml:space="preserve"> </w:t>
      </w:r>
    </w:p>
  </w:footnote>
  <w:footnote w:id="54">
    <w:p w14:paraId="7F78909C" w14:textId="77777777" w:rsidR="00BB3762" w:rsidRDefault="00BB3762" w:rsidP="00105106">
      <w:pPr>
        <w:pStyle w:val="FootnoteText"/>
      </w:pPr>
      <w:r>
        <w:rPr>
          <w:rStyle w:val="FootnoteReference"/>
        </w:rPr>
        <w:footnoteRef/>
      </w:r>
      <w:r>
        <w:t xml:space="preserve"> Apache Web Server: content negotiation. </w:t>
      </w:r>
      <w:hyperlink r:id="rId54" w:history="1">
        <w:r>
          <w:rPr>
            <w:rStyle w:val="Hyperlink"/>
          </w:rPr>
          <w:t>http://httpd.apache.org/docs/current/content-negotiation.html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263B7" w14:textId="77777777" w:rsidR="00A736E6" w:rsidRDefault="00A736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BB3762" w:rsidRPr="00A64C48" w14:paraId="46B5DEAF" w14:textId="77777777" w:rsidTr="00B328E6">
      <w:trPr>
        <w:trHeight w:val="855"/>
      </w:trPr>
      <w:tc>
        <w:tcPr>
          <w:tcW w:w="851" w:type="dxa"/>
        </w:tcPr>
        <w:p w14:paraId="58E16F6E" w14:textId="77777777" w:rsidR="00BB3762" w:rsidRDefault="00BB3762"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5B7CC605" w14:textId="77777777" w:rsidR="00BB3762" w:rsidRPr="0073068D" w:rsidRDefault="00BB3762" w:rsidP="00AB65B5">
          <w:pPr>
            <w:pStyle w:val="HeaderTitle"/>
          </w:pPr>
          <w:r>
            <w:t>DCAT Application Profile for Data Portals in Europe</w:t>
          </w:r>
        </w:p>
      </w:tc>
      <w:tc>
        <w:tcPr>
          <w:tcW w:w="1146" w:type="dxa"/>
        </w:tcPr>
        <w:p w14:paraId="5CC59FB5" w14:textId="77777777" w:rsidR="00BB3762" w:rsidRPr="00AB65B5" w:rsidRDefault="00BB3762" w:rsidP="00ED7DE3">
          <w:pPr>
            <w:pStyle w:val="ZCom"/>
          </w:pPr>
        </w:p>
        <w:p w14:paraId="248CC031" w14:textId="77777777" w:rsidR="00BB3762" w:rsidRPr="00AB65B5" w:rsidRDefault="00BB3762" w:rsidP="00ED7DE3">
          <w:pPr>
            <w:pStyle w:val="ZDGName"/>
          </w:pPr>
        </w:p>
      </w:tc>
    </w:tr>
  </w:tbl>
  <w:p w14:paraId="4A2CB2F8" w14:textId="77777777" w:rsidR="00BB3762" w:rsidRPr="00AB65B5" w:rsidRDefault="00BB3762" w:rsidP="009B050C">
    <w:pPr>
      <w:pStyle w:val="Header"/>
      <w:tabs>
        <w:tab w:val="clear" w:pos="8306"/>
      </w:tabs>
      <w:spacing w:after="0"/>
      <w:ind w:right="-74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62C15" w14:textId="3A71E2A8" w:rsidR="00BB3762" w:rsidRDefault="00BB3762" w:rsidP="00F55526">
    <w:pPr>
      <w:pStyle w:val="Header"/>
      <w:spacing w:after="0"/>
      <w:jc w:val="center"/>
    </w:pPr>
    <w:r>
      <w:rPr>
        <w:noProof/>
        <w:lang w:eastAsia="en-GB"/>
      </w:rPr>
      <w:drawing>
        <wp:anchor distT="0" distB="0" distL="114300" distR="114300" simplePos="0" relativeHeight="251658240" behindDoc="1" locked="0" layoutInCell="1" allowOverlap="1" wp14:anchorId="5F99C437" wp14:editId="29094DB2">
          <wp:simplePos x="0" y="0"/>
          <wp:positionH relativeFrom="margin">
            <wp:posOffset>-999490</wp:posOffset>
          </wp:positionH>
          <wp:positionV relativeFrom="margin">
            <wp:posOffset>1911350</wp:posOffset>
          </wp:positionV>
          <wp:extent cx="7345045" cy="7423785"/>
          <wp:effectExtent l="19050" t="0" r="8255" b="0"/>
          <wp:wrapNone/>
          <wp:docPr id="47"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BB3762" w:rsidRPr="00A64C48" w14:paraId="207761FA" w14:textId="77777777" w:rsidTr="0047775C">
      <w:trPr>
        <w:trHeight w:val="855"/>
      </w:trPr>
      <w:tc>
        <w:tcPr>
          <w:tcW w:w="851" w:type="dxa"/>
        </w:tcPr>
        <w:p w14:paraId="1299DF7C" w14:textId="77777777" w:rsidR="00BB3762" w:rsidRDefault="00BB3762" w:rsidP="0047775C">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341F4A53" w14:textId="77777777" w:rsidR="00BB3762" w:rsidRPr="0073068D" w:rsidRDefault="00BB3762" w:rsidP="0047775C">
          <w:pPr>
            <w:pStyle w:val="HeaderTitle"/>
          </w:pPr>
          <w:r w:rsidRPr="0073068D">
            <w:t>D4.2 - Acceptance Test execution results for GUI quick wins</w:t>
          </w:r>
        </w:p>
      </w:tc>
      <w:tc>
        <w:tcPr>
          <w:tcW w:w="1146" w:type="dxa"/>
        </w:tcPr>
        <w:p w14:paraId="2F73276C" w14:textId="77777777" w:rsidR="00BB3762" w:rsidRPr="001A74F1" w:rsidRDefault="00BB3762" w:rsidP="0047775C">
          <w:pPr>
            <w:pStyle w:val="ZCom"/>
          </w:pPr>
        </w:p>
        <w:p w14:paraId="6FBC28D5" w14:textId="77777777" w:rsidR="00BB3762" w:rsidRPr="001A74F1" w:rsidRDefault="00BB3762" w:rsidP="0047775C">
          <w:pPr>
            <w:pStyle w:val="ZDGName"/>
          </w:pPr>
        </w:p>
      </w:tc>
    </w:tr>
  </w:tbl>
  <w:p w14:paraId="1EF66B32" w14:textId="77777777" w:rsidR="00BB3762" w:rsidRPr="001A74F1" w:rsidRDefault="00BB3762" w:rsidP="00F55526">
    <w:pPr>
      <w:pStyle w:val="Header"/>
      <w:spacing w:after="0"/>
      <w:jc w:val="cen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BB3762" w:rsidRPr="00A64C48" w14:paraId="14B6466C" w14:textId="77777777" w:rsidTr="0047775C">
      <w:trPr>
        <w:trHeight w:val="855"/>
      </w:trPr>
      <w:tc>
        <w:tcPr>
          <w:tcW w:w="851" w:type="dxa"/>
        </w:tcPr>
        <w:p w14:paraId="7E3C0E29" w14:textId="77777777" w:rsidR="00BB3762" w:rsidRDefault="00BB3762" w:rsidP="0047775C">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0F8418A" w14:textId="77777777" w:rsidR="00BB3762" w:rsidRPr="0073068D" w:rsidRDefault="00BB3762" w:rsidP="0047775C">
          <w:pPr>
            <w:pStyle w:val="HeaderTitle"/>
          </w:pPr>
          <w:r w:rsidRPr="0073068D">
            <w:t>D4.2 - Acceptance Test execution results for GUI quick wins</w:t>
          </w:r>
        </w:p>
      </w:tc>
      <w:tc>
        <w:tcPr>
          <w:tcW w:w="1146" w:type="dxa"/>
        </w:tcPr>
        <w:p w14:paraId="2EF734B5" w14:textId="77777777" w:rsidR="00BB3762" w:rsidRPr="001A74F1" w:rsidRDefault="00BB3762" w:rsidP="0047775C">
          <w:pPr>
            <w:pStyle w:val="ZCom"/>
          </w:pPr>
        </w:p>
        <w:p w14:paraId="5CADDAF8" w14:textId="77777777" w:rsidR="00BB3762" w:rsidRPr="001A74F1" w:rsidRDefault="00BB3762" w:rsidP="0047775C">
          <w:pPr>
            <w:pStyle w:val="ZDGName"/>
          </w:pPr>
        </w:p>
      </w:tc>
    </w:tr>
  </w:tbl>
  <w:p w14:paraId="2FB8470C" w14:textId="77777777" w:rsidR="00BB3762" w:rsidRPr="001A74F1" w:rsidRDefault="00BB3762" w:rsidP="00434779">
    <w:pPr>
      <w:pStyle w:val="Header"/>
      <w:tabs>
        <w:tab w:val="clear" w:pos="8306"/>
      </w:tabs>
      <w:ind w:right="-74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13CE7F99"/>
    <w:multiLevelType w:val="multilevel"/>
    <w:tmpl w:val="D1E48D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45F33BA"/>
    <w:multiLevelType w:val="hybridMultilevel"/>
    <w:tmpl w:val="5D96C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2658EE"/>
    <w:multiLevelType w:val="hybridMultilevel"/>
    <w:tmpl w:val="B3D0E0D6"/>
    <w:lvl w:ilvl="0" w:tplc="1CCC2B98">
      <w:start w:val="1"/>
      <w:numFmt w:val="bullet"/>
      <w:lvlText w:val=""/>
      <w:lvlJc w:val="left"/>
      <w:pPr>
        <w:tabs>
          <w:tab w:val="num" w:pos="720"/>
        </w:tabs>
        <w:ind w:left="720" w:hanging="360"/>
      </w:pPr>
      <w:rPr>
        <w:rFonts w:ascii="Wingdings" w:hAnsi="Wingdings" w:hint="default"/>
      </w:rPr>
    </w:lvl>
    <w:lvl w:ilvl="1" w:tplc="DCF65228" w:tentative="1">
      <w:start w:val="1"/>
      <w:numFmt w:val="bullet"/>
      <w:lvlText w:val=""/>
      <w:lvlJc w:val="left"/>
      <w:pPr>
        <w:tabs>
          <w:tab w:val="num" w:pos="1440"/>
        </w:tabs>
        <w:ind w:left="1440" w:hanging="360"/>
      </w:pPr>
      <w:rPr>
        <w:rFonts w:ascii="Wingdings" w:hAnsi="Wingdings" w:hint="default"/>
      </w:rPr>
    </w:lvl>
    <w:lvl w:ilvl="2" w:tplc="4AC4D496" w:tentative="1">
      <w:start w:val="1"/>
      <w:numFmt w:val="bullet"/>
      <w:lvlText w:val=""/>
      <w:lvlJc w:val="left"/>
      <w:pPr>
        <w:tabs>
          <w:tab w:val="num" w:pos="2160"/>
        </w:tabs>
        <w:ind w:left="2160" w:hanging="360"/>
      </w:pPr>
      <w:rPr>
        <w:rFonts w:ascii="Wingdings" w:hAnsi="Wingdings" w:hint="default"/>
      </w:rPr>
    </w:lvl>
    <w:lvl w:ilvl="3" w:tplc="2310A8BA" w:tentative="1">
      <w:start w:val="1"/>
      <w:numFmt w:val="bullet"/>
      <w:lvlText w:val=""/>
      <w:lvlJc w:val="left"/>
      <w:pPr>
        <w:tabs>
          <w:tab w:val="num" w:pos="2880"/>
        </w:tabs>
        <w:ind w:left="2880" w:hanging="360"/>
      </w:pPr>
      <w:rPr>
        <w:rFonts w:ascii="Wingdings" w:hAnsi="Wingdings" w:hint="default"/>
      </w:rPr>
    </w:lvl>
    <w:lvl w:ilvl="4" w:tplc="9914FAA0" w:tentative="1">
      <w:start w:val="1"/>
      <w:numFmt w:val="bullet"/>
      <w:lvlText w:val=""/>
      <w:lvlJc w:val="left"/>
      <w:pPr>
        <w:tabs>
          <w:tab w:val="num" w:pos="3600"/>
        </w:tabs>
        <w:ind w:left="3600" w:hanging="360"/>
      </w:pPr>
      <w:rPr>
        <w:rFonts w:ascii="Wingdings" w:hAnsi="Wingdings" w:hint="default"/>
      </w:rPr>
    </w:lvl>
    <w:lvl w:ilvl="5" w:tplc="98380398" w:tentative="1">
      <w:start w:val="1"/>
      <w:numFmt w:val="bullet"/>
      <w:lvlText w:val=""/>
      <w:lvlJc w:val="left"/>
      <w:pPr>
        <w:tabs>
          <w:tab w:val="num" w:pos="4320"/>
        </w:tabs>
        <w:ind w:left="4320" w:hanging="360"/>
      </w:pPr>
      <w:rPr>
        <w:rFonts w:ascii="Wingdings" w:hAnsi="Wingdings" w:hint="default"/>
      </w:rPr>
    </w:lvl>
    <w:lvl w:ilvl="6" w:tplc="1DCA375E" w:tentative="1">
      <w:start w:val="1"/>
      <w:numFmt w:val="bullet"/>
      <w:lvlText w:val=""/>
      <w:lvlJc w:val="left"/>
      <w:pPr>
        <w:tabs>
          <w:tab w:val="num" w:pos="5040"/>
        </w:tabs>
        <w:ind w:left="5040" w:hanging="360"/>
      </w:pPr>
      <w:rPr>
        <w:rFonts w:ascii="Wingdings" w:hAnsi="Wingdings" w:hint="default"/>
      </w:rPr>
    </w:lvl>
    <w:lvl w:ilvl="7" w:tplc="7BF0449E" w:tentative="1">
      <w:start w:val="1"/>
      <w:numFmt w:val="bullet"/>
      <w:lvlText w:val=""/>
      <w:lvlJc w:val="left"/>
      <w:pPr>
        <w:tabs>
          <w:tab w:val="num" w:pos="5760"/>
        </w:tabs>
        <w:ind w:left="5760" w:hanging="360"/>
      </w:pPr>
      <w:rPr>
        <w:rFonts w:ascii="Wingdings" w:hAnsi="Wingdings" w:hint="default"/>
      </w:rPr>
    </w:lvl>
    <w:lvl w:ilvl="8" w:tplc="C9A0B53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D573EC6"/>
    <w:multiLevelType w:val="hybridMultilevel"/>
    <w:tmpl w:val="9814C59E"/>
    <w:lvl w:ilvl="0" w:tplc="D5B053BE">
      <w:start w:val="1"/>
      <w:numFmt w:val="bullet"/>
      <w:pStyle w:val="Bulletpoint1"/>
      <w:lvlText w:val=""/>
      <w:lvlJc w:val="left"/>
      <w:pPr>
        <w:ind w:left="360" w:hanging="360"/>
      </w:pPr>
      <w:rPr>
        <w:rFonts w:ascii="Symbol" w:hAnsi="Symbol" w:hint="default"/>
        <w:color w:val="002395"/>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734306"/>
    <w:multiLevelType w:val="multilevel"/>
    <w:tmpl w:val="5622E2F4"/>
    <w:lvl w:ilvl="0">
      <w:start w:val="1"/>
      <w:numFmt w:val="decimal"/>
      <w:lvlText w:val="%1."/>
      <w:lvlJc w:val="left"/>
      <w:pPr>
        <w:tabs>
          <w:tab w:val="num" w:pos="480"/>
        </w:tabs>
        <w:ind w:left="480" w:hanging="480"/>
      </w:pPr>
    </w:lvl>
    <w:lvl w:ilvl="1">
      <w:start w:val="1"/>
      <w:numFmt w:val="decimal"/>
      <w:pStyle w:val="NumPar2"/>
      <w:lvlText w:val="%1.%2."/>
      <w:lvlJc w:val="left"/>
      <w:pPr>
        <w:tabs>
          <w:tab w:val="num" w:pos="1287"/>
        </w:tabs>
        <w:ind w:left="1287" w:hanging="720"/>
      </w:pPr>
    </w:lvl>
    <w:lvl w:ilvl="2">
      <w:start w:val="1"/>
      <w:numFmt w:val="decimal"/>
      <w:pStyle w:val="NumPar3"/>
      <w:lvlText w:val="%1.%2.%3."/>
      <w:lvlJc w:val="left"/>
      <w:pPr>
        <w:tabs>
          <w:tab w:val="num" w:pos="1920"/>
        </w:tabs>
        <w:ind w:left="1920" w:hanging="720"/>
      </w:pPr>
    </w:lvl>
    <w:lvl w:ilvl="3">
      <w:start w:val="1"/>
      <w:numFmt w:val="decimal"/>
      <w:pStyle w:val="NumPar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9FA0D49"/>
    <w:multiLevelType w:val="hybridMultilevel"/>
    <w:tmpl w:val="C64253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1"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DC06CB1"/>
    <w:multiLevelType w:val="hybridMultilevel"/>
    <w:tmpl w:val="1E981AD8"/>
    <w:lvl w:ilvl="0" w:tplc="2FD8BD7A">
      <w:start w:val="1"/>
      <w:numFmt w:val="bullet"/>
      <w:lvlText w:val=""/>
      <w:lvlJc w:val="left"/>
      <w:pPr>
        <w:tabs>
          <w:tab w:val="num" w:pos="720"/>
        </w:tabs>
        <w:ind w:left="720" w:hanging="360"/>
      </w:pPr>
      <w:rPr>
        <w:rFonts w:ascii="Wingdings" w:hAnsi="Wingdings" w:hint="default"/>
      </w:rPr>
    </w:lvl>
    <w:lvl w:ilvl="1" w:tplc="9F3A084A" w:tentative="1">
      <w:start w:val="1"/>
      <w:numFmt w:val="bullet"/>
      <w:lvlText w:val=""/>
      <w:lvlJc w:val="left"/>
      <w:pPr>
        <w:tabs>
          <w:tab w:val="num" w:pos="1440"/>
        </w:tabs>
        <w:ind w:left="1440" w:hanging="360"/>
      </w:pPr>
      <w:rPr>
        <w:rFonts w:ascii="Wingdings" w:hAnsi="Wingdings" w:hint="default"/>
      </w:rPr>
    </w:lvl>
    <w:lvl w:ilvl="2" w:tplc="805A60F6" w:tentative="1">
      <w:start w:val="1"/>
      <w:numFmt w:val="bullet"/>
      <w:lvlText w:val=""/>
      <w:lvlJc w:val="left"/>
      <w:pPr>
        <w:tabs>
          <w:tab w:val="num" w:pos="2160"/>
        </w:tabs>
        <w:ind w:left="2160" w:hanging="360"/>
      </w:pPr>
      <w:rPr>
        <w:rFonts w:ascii="Wingdings" w:hAnsi="Wingdings" w:hint="default"/>
      </w:rPr>
    </w:lvl>
    <w:lvl w:ilvl="3" w:tplc="5516B09C" w:tentative="1">
      <w:start w:val="1"/>
      <w:numFmt w:val="bullet"/>
      <w:lvlText w:val=""/>
      <w:lvlJc w:val="left"/>
      <w:pPr>
        <w:tabs>
          <w:tab w:val="num" w:pos="2880"/>
        </w:tabs>
        <w:ind w:left="2880" w:hanging="360"/>
      </w:pPr>
      <w:rPr>
        <w:rFonts w:ascii="Wingdings" w:hAnsi="Wingdings" w:hint="default"/>
      </w:rPr>
    </w:lvl>
    <w:lvl w:ilvl="4" w:tplc="07DA9CE6" w:tentative="1">
      <w:start w:val="1"/>
      <w:numFmt w:val="bullet"/>
      <w:lvlText w:val=""/>
      <w:lvlJc w:val="left"/>
      <w:pPr>
        <w:tabs>
          <w:tab w:val="num" w:pos="3600"/>
        </w:tabs>
        <w:ind w:left="3600" w:hanging="360"/>
      </w:pPr>
      <w:rPr>
        <w:rFonts w:ascii="Wingdings" w:hAnsi="Wingdings" w:hint="default"/>
      </w:rPr>
    </w:lvl>
    <w:lvl w:ilvl="5" w:tplc="CCB6138E" w:tentative="1">
      <w:start w:val="1"/>
      <w:numFmt w:val="bullet"/>
      <w:lvlText w:val=""/>
      <w:lvlJc w:val="left"/>
      <w:pPr>
        <w:tabs>
          <w:tab w:val="num" w:pos="4320"/>
        </w:tabs>
        <w:ind w:left="4320" w:hanging="360"/>
      </w:pPr>
      <w:rPr>
        <w:rFonts w:ascii="Wingdings" w:hAnsi="Wingdings" w:hint="default"/>
      </w:rPr>
    </w:lvl>
    <w:lvl w:ilvl="6" w:tplc="9CB666B4" w:tentative="1">
      <w:start w:val="1"/>
      <w:numFmt w:val="bullet"/>
      <w:lvlText w:val=""/>
      <w:lvlJc w:val="left"/>
      <w:pPr>
        <w:tabs>
          <w:tab w:val="num" w:pos="5040"/>
        </w:tabs>
        <w:ind w:left="5040" w:hanging="360"/>
      </w:pPr>
      <w:rPr>
        <w:rFonts w:ascii="Wingdings" w:hAnsi="Wingdings" w:hint="default"/>
      </w:rPr>
    </w:lvl>
    <w:lvl w:ilvl="7" w:tplc="6188113C" w:tentative="1">
      <w:start w:val="1"/>
      <w:numFmt w:val="bullet"/>
      <w:lvlText w:val=""/>
      <w:lvlJc w:val="left"/>
      <w:pPr>
        <w:tabs>
          <w:tab w:val="num" w:pos="5760"/>
        </w:tabs>
        <w:ind w:left="5760" w:hanging="360"/>
      </w:pPr>
      <w:rPr>
        <w:rFonts w:ascii="Wingdings" w:hAnsi="Wingdings" w:hint="default"/>
      </w:rPr>
    </w:lvl>
    <w:lvl w:ilvl="8" w:tplc="7C28941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4"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16"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17"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8"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E409F3"/>
    <w:multiLevelType w:val="hybridMultilevel"/>
    <w:tmpl w:val="CBF040CE"/>
    <w:lvl w:ilvl="0" w:tplc="76FAD9EA">
      <w:start w:val="1"/>
      <w:numFmt w:val="bullet"/>
      <w:lvlText w:val=""/>
      <w:lvlJc w:val="left"/>
      <w:pPr>
        <w:tabs>
          <w:tab w:val="num" w:pos="720"/>
        </w:tabs>
        <w:ind w:left="720" w:hanging="360"/>
      </w:pPr>
      <w:rPr>
        <w:rFonts w:ascii="Wingdings" w:hAnsi="Wingdings" w:hint="default"/>
      </w:rPr>
    </w:lvl>
    <w:lvl w:ilvl="1" w:tplc="7FC87E68" w:tentative="1">
      <w:start w:val="1"/>
      <w:numFmt w:val="bullet"/>
      <w:lvlText w:val=""/>
      <w:lvlJc w:val="left"/>
      <w:pPr>
        <w:tabs>
          <w:tab w:val="num" w:pos="1440"/>
        </w:tabs>
        <w:ind w:left="1440" w:hanging="360"/>
      </w:pPr>
      <w:rPr>
        <w:rFonts w:ascii="Wingdings" w:hAnsi="Wingdings" w:hint="default"/>
      </w:rPr>
    </w:lvl>
    <w:lvl w:ilvl="2" w:tplc="CA469E28" w:tentative="1">
      <w:start w:val="1"/>
      <w:numFmt w:val="bullet"/>
      <w:lvlText w:val=""/>
      <w:lvlJc w:val="left"/>
      <w:pPr>
        <w:tabs>
          <w:tab w:val="num" w:pos="2160"/>
        </w:tabs>
        <w:ind w:left="2160" w:hanging="360"/>
      </w:pPr>
      <w:rPr>
        <w:rFonts w:ascii="Wingdings" w:hAnsi="Wingdings" w:hint="default"/>
      </w:rPr>
    </w:lvl>
    <w:lvl w:ilvl="3" w:tplc="085AA942" w:tentative="1">
      <w:start w:val="1"/>
      <w:numFmt w:val="bullet"/>
      <w:lvlText w:val=""/>
      <w:lvlJc w:val="left"/>
      <w:pPr>
        <w:tabs>
          <w:tab w:val="num" w:pos="2880"/>
        </w:tabs>
        <w:ind w:left="2880" w:hanging="360"/>
      </w:pPr>
      <w:rPr>
        <w:rFonts w:ascii="Wingdings" w:hAnsi="Wingdings" w:hint="default"/>
      </w:rPr>
    </w:lvl>
    <w:lvl w:ilvl="4" w:tplc="E198337A" w:tentative="1">
      <w:start w:val="1"/>
      <w:numFmt w:val="bullet"/>
      <w:lvlText w:val=""/>
      <w:lvlJc w:val="left"/>
      <w:pPr>
        <w:tabs>
          <w:tab w:val="num" w:pos="3600"/>
        </w:tabs>
        <w:ind w:left="3600" w:hanging="360"/>
      </w:pPr>
      <w:rPr>
        <w:rFonts w:ascii="Wingdings" w:hAnsi="Wingdings" w:hint="default"/>
      </w:rPr>
    </w:lvl>
    <w:lvl w:ilvl="5" w:tplc="3C0020CA" w:tentative="1">
      <w:start w:val="1"/>
      <w:numFmt w:val="bullet"/>
      <w:lvlText w:val=""/>
      <w:lvlJc w:val="left"/>
      <w:pPr>
        <w:tabs>
          <w:tab w:val="num" w:pos="4320"/>
        </w:tabs>
        <w:ind w:left="4320" w:hanging="360"/>
      </w:pPr>
      <w:rPr>
        <w:rFonts w:ascii="Wingdings" w:hAnsi="Wingdings" w:hint="default"/>
      </w:rPr>
    </w:lvl>
    <w:lvl w:ilvl="6" w:tplc="37CE677A" w:tentative="1">
      <w:start w:val="1"/>
      <w:numFmt w:val="bullet"/>
      <w:lvlText w:val=""/>
      <w:lvlJc w:val="left"/>
      <w:pPr>
        <w:tabs>
          <w:tab w:val="num" w:pos="5040"/>
        </w:tabs>
        <w:ind w:left="5040" w:hanging="360"/>
      </w:pPr>
      <w:rPr>
        <w:rFonts w:ascii="Wingdings" w:hAnsi="Wingdings" w:hint="default"/>
      </w:rPr>
    </w:lvl>
    <w:lvl w:ilvl="7" w:tplc="2F460ABA" w:tentative="1">
      <w:start w:val="1"/>
      <w:numFmt w:val="bullet"/>
      <w:lvlText w:val=""/>
      <w:lvlJc w:val="left"/>
      <w:pPr>
        <w:tabs>
          <w:tab w:val="num" w:pos="5760"/>
        </w:tabs>
        <w:ind w:left="5760" w:hanging="360"/>
      </w:pPr>
      <w:rPr>
        <w:rFonts w:ascii="Wingdings" w:hAnsi="Wingdings" w:hint="default"/>
      </w:rPr>
    </w:lvl>
    <w:lvl w:ilvl="8" w:tplc="EDB8598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1"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2"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23"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24" w15:restartNumberingAfterBreak="0">
    <w:nsid w:val="67A56AD1"/>
    <w:multiLevelType w:val="hybridMultilevel"/>
    <w:tmpl w:val="55D8C85A"/>
    <w:lvl w:ilvl="0" w:tplc="CDFA8F6E">
      <w:start w:val="1"/>
      <w:numFmt w:val="bullet"/>
      <w:lvlText w:val="-"/>
      <w:lvlJc w:val="left"/>
      <w:pPr>
        <w:tabs>
          <w:tab w:val="num" w:pos="360"/>
        </w:tabs>
        <w:ind w:left="360" w:hanging="360"/>
      </w:pPr>
      <w:rPr>
        <w:rFonts w:ascii="Arial" w:hAnsi="Arial" w:hint="default"/>
      </w:rPr>
    </w:lvl>
    <w:lvl w:ilvl="1" w:tplc="1952A2C2" w:tentative="1">
      <w:start w:val="1"/>
      <w:numFmt w:val="bullet"/>
      <w:lvlText w:val="-"/>
      <w:lvlJc w:val="left"/>
      <w:pPr>
        <w:tabs>
          <w:tab w:val="num" w:pos="1080"/>
        </w:tabs>
        <w:ind w:left="1080" w:hanging="360"/>
      </w:pPr>
      <w:rPr>
        <w:rFonts w:ascii="Arial" w:hAnsi="Arial" w:hint="default"/>
      </w:rPr>
    </w:lvl>
    <w:lvl w:ilvl="2" w:tplc="7A00AECE" w:tentative="1">
      <w:start w:val="1"/>
      <w:numFmt w:val="bullet"/>
      <w:lvlText w:val="-"/>
      <w:lvlJc w:val="left"/>
      <w:pPr>
        <w:tabs>
          <w:tab w:val="num" w:pos="1800"/>
        </w:tabs>
        <w:ind w:left="1800" w:hanging="360"/>
      </w:pPr>
      <w:rPr>
        <w:rFonts w:ascii="Arial" w:hAnsi="Arial" w:hint="default"/>
      </w:rPr>
    </w:lvl>
    <w:lvl w:ilvl="3" w:tplc="96162D78" w:tentative="1">
      <w:start w:val="1"/>
      <w:numFmt w:val="bullet"/>
      <w:lvlText w:val="-"/>
      <w:lvlJc w:val="left"/>
      <w:pPr>
        <w:tabs>
          <w:tab w:val="num" w:pos="2520"/>
        </w:tabs>
        <w:ind w:left="2520" w:hanging="360"/>
      </w:pPr>
      <w:rPr>
        <w:rFonts w:ascii="Arial" w:hAnsi="Arial" w:hint="default"/>
      </w:rPr>
    </w:lvl>
    <w:lvl w:ilvl="4" w:tplc="E078E644" w:tentative="1">
      <w:start w:val="1"/>
      <w:numFmt w:val="bullet"/>
      <w:lvlText w:val="-"/>
      <w:lvlJc w:val="left"/>
      <w:pPr>
        <w:tabs>
          <w:tab w:val="num" w:pos="3240"/>
        </w:tabs>
        <w:ind w:left="3240" w:hanging="360"/>
      </w:pPr>
      <w:rPr>
        <w:rFonts w:ascii="Arial" w:hAnsi="Arial" w:hint="default"/>
      </w:rPr>
    </w:lvl>
    <w:lvl w:ilvl="5" w:tplc="7210377A" w:tentative="1">
      <w:start w:val="1"/>
      <w:numFmt w:val="bullet"/>
      <w:lvlText w:val="-"/>
      <w:lvlJc w:val="left"/>
      <w:pPr>
        <w:tabs>
          <w:tab w:val="num" w:pos="3960"/>
        </w:tabs>
        <w:ind w:left="3960" w:hanging="360"/>
      </w:pPr>
      <w:rPr>
        <w:rFonts w:ascii="Arial" w:hAnsi="Arial" w:hint="default"/>
      </w:rPr>
    </w:lvl>
    <w:lvl w:ilvl="6" w:tplc="BBCC0FD8" w:tentative="1">
      <w:start w:val="1"/>
      <w:numFmt w:val="bullet"/>
      <w:lvlText w:val="-"/>
      <w:lvlJc w:val="left"/>
      <w:pPr>
        <w:tabs>
          <w:tab w:val="num" w:pos="4680"/>
        </w:tabs>
        <w:ind w:left="4680" w:hanging="360"/>
      </w:pPr>
      <w:rPr>
        <w:rFonts w:ascii="Arial" w:hAnsi="Arial" w:hint="default"/>
      </w:rPr>
    </w:lvl>
    <w:lvl w:ilvl="7" w:tplc="4F82B700" w:tentative="1">
      <w:start w:val="1"/>
      <w:numFmt w:val="bullet"/>
      <w:lvlText w:val="-"/>
      <w:lvlJc w:val="left"/>
      <w:pPr>
        <w:tabs>
          <w:tab w:val="num" w:pos="5400"/>
        </w:tabs>
        <w:ind w:left="5400" w:hanging="360"/>
      </w:pPr>
      <w:rPr>
        <w:rFonts w:ascii="Arial" w:hAnsi="Arial" w:hint="default"/>
      </w:rPr>
    </w:lvl>
    <w:lvl w:ilvl="8" w:tplc="F7262D58"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26" w15:restartNumberingAfterBreak="0">
    <w:nsid w:val="714700CF"/>
    <w:multiLevelType w:val="multilevel"/>
    <w:tmpl w:val="A6C09C40"/>
    <w:lvl w:ilvl="0">
      <w:start w:val="1"/>
      <w:numFmt w:val="decimal"/>
      <w:pStyle w:val="Heading1"/>
      <w:lvlText w:val="%1"/>
      <w:lvlJc w:val="left"/>
      <w:pPr>
        <w:ind w:left="432" w:hanging="432"/>
      </w:pPr>
    </w:lvl>
    <w:lvl w:ilvl="1">
      <w:start w:val="1"/>
      <w:numFmt w:val="decimal"/>
      <w:pStyle w:val="Heading2"/>
      <w:lvlText w:val="%1.%2"/>
      <w:lvlJc w:val="left"/>
      <w:pPr>
        <w:ind w:left="2845"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EBF284C"/>
    <w:multiLevelType w:val="hybridMultilevel"/>
    <w:tmpl w:val="5D865722"/>
    <w:lvl w:ilvl="0" w:tplc="3874227E">
      <w:start w:val="1"/>
      <w:numFmt w:val="bullet"/>
      <w:lvlText w:val=""/>
      <w:lvlJc w:val="left"/>
      <w:pPr>
        <w:tabs>
          <w:tab w:val="num" w:pos="720"/>
        </w:tabs>
        <w:ind w:left="720" w:hanging="360"/>
      </w:pPr>
      <w:rPr>
        <w:rFonts w:ascii="Wingdings" w:hAnsi="Wingdings" w:hint="default"/>
      </w:rPr>
    </w:lvl>
    <w:lvl w:ilvl="1" w:tplc="BC1C37EA" w:tentative="1">
      <w:start w:val="1"/>
      <w:numFmt w:val="bullet"/>
      <w:lvlText w:val=""/>
      <w:lvlJc w:val="left"/>
      <w:pPr>
        <w:tabs>
          <w:tab w:val="num" w:pos="1440"/>
        </w:tabs>
        <w:ind w:left="1440" w:hanging="360"/>
      </w:pPr>
      <w:rPr>
        <w:rFonts w:ascii="Wingdings" w:hAnsi="Wingdings" w:hint="default"/>
      </w:rPr>
    </w:lvl>
    <w:lvl w:ilvl="2" w:tplc="7B2E37BC" w:tentative="1">
      <w:start w:val="1"/>
      <w:numFmt w:val="bullet"/>
      <w:lvlText w:val=""/>
      <w:lvlJc w:val="left"/>
      <w:pPr>
        <w:tabs>
          <w:tab w:val="num" w:pos="2160"/>
        </w:tabs>
        <w:ind w:left="2160" w:hanging="360"/>
      </w:pPr>
      <w:rPr>
        <w:rFonts w:ascii="Wingdings" w:hAnsi="Wingdings" w:hint="default"/>
      </w:rPr>
    </w:lvl>
    <w:lvl w:ilvl="3" w:tplc="A9ACAFAC" w:tentative="1">
      <w:start w:val="1"/>
      <w:numFmt w:val="bullet"/>
      <w:lvlText w:val=""/>
      <w:lvlJc w:val="left"/>
      <w:pPr>
        <w:tabs>
          <w:tab w:val="num" w:pos="2880"/>
        </w:tabs>
        <w:ind w:left="2880" w:hanging="360"/>
      </w:pPr>
      <w:rPr>
        <w:rFonts w:ascii="Wingdings" w:hAnsi="Wingdings" w:hint="default"/>
      </w:rPr>
    </w:lvl>
    <w:lvl w:ilvl="4" w:tplc="D988CC7C" w:tentative="1">
      <w:start w:val="1"/>
      <w:numFmt w:val="bullet"/>
      <w:lvlText w:val=""/>
      <w:lvlJc w:val="left"/>
      <w:pPr>
        <w:tabs>
          <w:tab w:val="num" w:pos="3600"/>
        </w:tabs>
        <w:ind w:left="3600" w:hanging="360"/>
      </w:pPr>
      <w:rPr>
        <w:rFonts w:ascii="Wingdings" w:hAnsi="Wingdings" w:hint="default"/>
      </w:rPr>
    </w:lvl>
    <w:lvl w:ilvl="5" w:tplc="6658D5CE" w:tentative="1">
      <w:start w:val="1"/>
      <w:numFmt w:val="bullet"/>
      <w:lvlText w:val=""/>
      <w:lvlJc w:val="left"/>
      <w:pPr>
        <w:tabs>
          <w:tab w:val="num" w:pos="4320"/>
        </w:tabs>
        <w:ind w:left="4320" w:hanging="360"/>
      </w:pPr>
      <w:rPr>
        <w:rFonts w:ascii="Wingdings" w:hAnsi="Wingdings" w:hint="default"/>
      </w:rPr>
    </w:lvl>
    <w:lvl w:ilvl="6" w:tplc="C1764236" w:tentative="1">
      <w:start w:val="1"/>
      <w:numFmt w:val="bullet"/>
      <w:lvlText w:val=""/>
      <w:lvlJc w:val="left"/>
      <w:pPr>
        <w:tabs>
          <w:tab w:val="num" w:pos="5040"/>
        </w:tabs>
        <w:ind w:left="5040" w:hanging="360"/>
      </w:pPr>
      <w:rPr>
        <w:rFonts w:ascii="Wingdings" w:hAnsi="Wingdings" w:hint="default"/>
      </w:rPr>
    </w:lvl>
    <w:lvl w:ilvl="7" w:tplc="A566DB3E" w:tentative="1">
      <w:start w:val="1"/>
      <w:numFmt w:val="bullet"/>
      <w:lvlText w:val=""/>
      <w:lvlJc w:val="left"/>
      <w:pPr>
        <w:tabs>
          <w:tab w:val="num" w:pos="5760"/>
        </w:tabs>
        <w:ind w:left="5760" w:hanging="360"/>
      </w:pPr>
      <w:rPr>
        <w:rFonts w:ascii="Wingdings" w:hAnsi="Wingdings" w:hint="default"/>
      </w:rPr>
    </w:lvl>
    <w:lvl w:ilvl="8" w:tplc="694E4EC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7"/>
  </w:num>
  <w:num w:numId="4">
    <w:abstractNumId w:val="16"/>
  </w:num>
  <w:num w:numId="5">
    <w:abstractNumId w:val="10"/>
  </w:num>
  <w:num w:numId="6">
    <w:abstractNumId w:val="15"/>
  </w:num>
  <w:num w:numId="7">
    <w:abstractNumId w:val="23"/>
  </w:num>
  <w:num w:numId="8">
    <w:abstractNumId w:val="25"/>
  </w:num>
  <w:num w:numId="9">
    <w:abstractNumId w:val="13"/>
  </w:num>
  <w:num w:numId="10">
    <w:abstractNumId w:val="22"/>
  </w:num>
  <w:num w:numId="11">
    <w:abstractNumId w:val="21"/>
  </w:num>
  <w:num w:numId="12">
    <w:abstractNumId w:val="17"/>
  </w:num>
  <w:num w:numId="13">
    <w:abstractNumId w:val="20"/>
  </w:num>
  <w:num w:numId="14">
    <w:abstractNumId w:val="8"/>
  </w:num>
  <w:num w:numId="15">
    <w:abstractNumId w:val="14"/>
  </w:num>
  <w:num w:numId="16">
    <w:abstractNumId w:val="5"/>
  </w:num>
  <w:num w:numId="17">
    <w:abstractNumId w:val="11"/>
  </w:num>
  <w:num w:numId="18">
    <w:abstractNumId w:val="27"/>
  </w:num>
  <w:num w:numId="19">
    <w:abstractNumId w:val="18"/>
  </w:num>
  <w:num w:numId="20">
    <w:abstractNumId w:val="6"/>
  </w:num>
  <w:num w:numId="21">
    <w:abstractNumId w:val="28"/>
  </w:num>
  <w:num w:numId="22">
    <w:abstractNumId w:val="29"/>
  </w:num>
  <w:num w:numId="23">
    <w:abstractNumId w:val="4"/>
  </w:num>
  <w:num w:numId="24">
    <w:abstractNumId w:val="19"/>
  </w:num>
  <w:num w:numId="25">
    <w:abstractNumId w:val="12"/>
  </w:num>
  <w:num w:numId="26">
    <w:abstractNumId w:val="24"/>
  </w:num>
  <w:num w:numId="27">
    <w:abstractNumId w:val="9"/>
  </w:num>
  <w:num w:numId="28">
    <w:abstractNumId w:val="3"/>
  </w:num>
  <w:num w:numId="29">
    <w:abstractNumId w:val="26"/>
  </w:num>
  <w:num w:numId="30">
    <w:abstractNumId w:val="2"/>
  </w:num>
  <w:numIdMacAtCleanup w:val="2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kx Dekkers">
    <w15:presenceInfo w15:providerId="None" w15:userId="Makx Dekkers"/>
  </w15:person>
  <w15:person w15:author="Emidio Stani">
    <w15:presenceInfo w15:providerId="AD" w15:userId="S-1-5-21-1471047708-1026687513-316617838-343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efaultTableStyle w:val="TableGrid"/>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REP"/>
  </w:docVars>
  <w:rsids>
    <w:rsidRoot w:val="00D63776"/>
    <w:rsid w:val="00000C92"/>
    <w:rsid w:val="00001113"/>
    <w:rsid w:val="00001252"/>
    <w:rsid w:val="00004DBD"/>
    <w:rsid w:val="00006056"/>
    <w:rsid w:val="00007D04"/>
    <w:rsid w:val="00010C13"/>
    <w:rsid w:val="00012209"/>
    <w:rsid w:val="00013876"/>
    <w:rsid w:val="0001615C"/>
    <w:rsid w:val="00016519"/>
    <w:rsid w:val="00017F07"/>
    <w:rsid w:val="00020B03"/>
    <w:rsid w:val="00022544"/>
    <w:rsid w:val="00027ABA"/>
    <w:rsid w:val="00030154"/>
    <w:rsid w:val="00031F49"/>
    <w:rsid w:val="000325CB"/>
    <w:rsid w:val="00032D5F"/>
    <w:rsid w:val="00036474"/>
    <w:rsid w:val="000371E1"/>
    <w:rsid w:val="000373D9"/>
    <w:rsid w:val="000420DD"/>
    <w:rsid w:val="000441E9"/>
    <w:rsid w:val="00044581"/>
    <w:rsid w:val="000466B0"/>
    <w:rsid w:val="00047208"/>
    <w:rsid w:val="000501EA"/>
    <w:rsid w:val="00050692"/>
    <w:rsid w:val="00050EB0"/>
    <w:rsid w:val="00052009"/>
    <w:rsid w:val="00057030"/>
    <w:rsid w:val="0005734C"/>
    <w:rsid w:val="00060520"/>
    <w:rsid w:val="00060F14"/>
    <w:rsid w:val="000624B2"/>
    <w:rsid w:val="00062ACA"/>
    <w:rsid w:val="000632D9"/>
    <w:rsid w:val="00063904"/>
    <w:rsid w:val="00064050"/>
    <w:rsid w:val="000644A0"/>
    <w:rsid w:val="0006477C"/>
    <w:rsid w:val="00071F85"/>
    <w:rsid w:val="00073B6A"/>
    <w:rsid w:val="00073C32"/>
    <w:rsid w:val="000800EC"/>
    <w:rsid w:val="00083100"/>
    <w:rsid w:val="000846B0"/>
    <w:rsid w:val="00086ED1"/>
    <w:rsid w:val="00087125"/>
    <w:rsid w:val="00087F61"/>
    <w:rsid w:val="00090B97"/>
    <w:rsid w:val="00091CB5"/>
    <w:rsid w:val="0009261C"/>
    <w:rsid w:val="00092D71"/>
    <w:rsid w:val="0009561E"/>
    <w:rsid w:val="00096C38"/>
    <w:rsid w:val="00097276"/>
    <w:rsid w:val="000A11E8"/>
    <w:rsid w:val="000A16D1"/>
    <w:rsid w:val="000A1B98"/>
    <w:rsid w:val="000A3BFD"/>
    <w:rsid w:val="000A59E7"/>
    <w:rsid w:val="000A608A"/>
    <w:rsid w:val="000A6808"/>
    <w:rsid w:val="000A6934"/>
    <w:rsid w:val="000A776C"/>
    <w:rsid w:val="000B004A"/>
    <w:rsid w:val="000B0313"/>
    <w:rsid w:val="000B30D1"/>
    <w:rsid w:val="000B3397"/>
    <w:rsid w:val="000B50BE"/>
    <w:rsid w:val="000B5A28"/>
    <w:rsid w:val="000B62F1"/>
    <w:rsid w:val="000B7835"/>
    <w:rsid w:val="000C32AB"/>
    <w:rsid w:val="000C3C91"/>
    <w:rsid w:val="000C3EB0"/>
    <w:rsid w:val="000C4D9A"/>
    <w:rsid w:val="000C60FC"/>
    <w:rsid w:val="000C6B12"/>
    <w:rsid w:val="000D24B8"/>
    <w:rsid w:val="000D26E3"/>
    <w:rsid w:val="000D2761"/>
    <w:rsid w:val="000D3B86"/>
    <w:rsid w:val="000D3FE4"/>
    <w:rsid w:val="000D4884"/>
    <w:rsid w:val="000D65BE"/>
    <w:rsid w:val="000D7FDC"/>
    <w:rsid w:val="000E2401"/>
    <w:rsid w:val="000E2AB0"/>
    <w:rsid w:val="000E4647"/>
    <w:rsid w:val="000E55F8"/>
    <w:rsid w:val="000E5A50"/>
    <w:rsid w:val="000E636E"/>
    <w:rsid w:val="000E6EDF"/>
    <w:rsid w:val="000F1813"/>
    <w:rsid w:val="000F2D68"/>
    <w:rsid w:val="000F3680"/>
    <w:rsid w:val="000F3BB7"/>
    <w:rsid w:val="000F42E2"/>
    <w:rsid w:val="000F45BD"/>
    <w:rsid w:val="000F5580"/>
    <w:rsid w:val="000F6CF1"/>
    <w:rsid w:val="0010119D"/>
    <w:rsid w:val="0010339F"/>
    <w:rsid w:val="001033E0"/>
    <w:rsid w:val="00104DB7"/>
    <w:rsid w:val="00105106"/>
    <w:rsid w:val="00105307"/>
    <w:rsid w:val="001053D1"/>
    <w:rsid w:val="00107A9D"/>
    <w:rsid w:val="00111B23"/>
    <w:rsid w:val="001124DF"/>
    <w:rsid w:val="001133FE"/>
    <w:rsid w:val="00113B6D"/>
    <w:rsid w:val="001140F7"/>
    <w:rsid w:val="00114181"/>
    <w:rsid w:val="001146E3"/>
    <w:rsid w:val="001161A0"/>
    <w:rsid w:val="0011681E"/>
    <w:rsid w:val="00117531"/>
    <w:rsid w:val="00121102"/>
    <w:rsid w:val="00121C38"/>
    <w:rsid w:val="00121E97"/>
    <w:rsid w:val="00121ECE"/>
    <w:rsid w:val="001223EC"/>
    <w:rsid w:val="001231BD"/>
    <w:rsid w:val="00125610"/>
    <w:rsid w:val="00127B5F"/>
    <w:rsid w:val="00136138"/>
    <w:rsid w:val="0013613F"/>
    <w:rsid w:val="00137016"/>
    <w:rsid w:val="00141231"/>
    <w:rsid w:val="00146ED7"/>
    <w:rsid w:val="00147391"/>
    <w:rsid w:val="0014784E"/>
    <w:rsid w:val="00150AB4"/>
    <w:rsid w:val="00151D56"/>
    <w:rsid w:val="00153A81"/>
    <w:rsid w:val="00156406"/>
    <w:rsid w:val="0016175D"/>
    <w:rsid w:val="001623EC"/>
    <w:rsid w:val="00163999"/>
    <w:rsid w:val="00167FA6"/>
    <w:rsid w:val="00170246"/>
    <w:rsid w:val="00170D7B"/>
    <w:rsid w:val="0017201F"/>
    <w:rsid w:val="00172894"/>
    <w:rsid w:val="00173A73"/>
    <w:rsid w:val="00173C3D"/>
    <w:rsid w:val="001750BA"/>
    <w:rsid w:val="00176D2C"/>
    <w:rsid w:val="00180D55"/>
    <w:rsid w:val="001857A6"/>
    <w:rsid w:val="00187A50"/>
    <w:rsid w:val="001901AA"/>
    <w:rsid w:val="00191B3B"/>
    <w:rsid w:val="00193FEC"/>
    <w:rsid w:val="001942E6"/>
    <w:rsid w:val="00194599"/>
    <w:rsid w:val="00194FB4"/>
    <w:rsid w:val="00196AD1"/>
    <w:rsid w:val="001A00E8"/>
    <w:rsid w:val="001A0173"/>
    <w:rsid w:val="001A0A5D"/>
    <w:rsid w:val="001A158B"/>
    <w:rsid w:val="001A2109"/>
    <w:rsid w:val="001A3086"/>
    <w:rsid w:val="001A3654"/>
    <w:rsid w:val="001A484E"/>
    <w:rsid w:val="001A526E"/>
    <w:rsid w:val="001A59DD"/>
    <w:rsid w:val="001A74F1"/>
    <w:rsid w:val="001B100B"/>
    <w:rsid w:val="001B68C5"/>
    <w:rsid w:val="001B707E"/>
    <w:rsid w:val="001B73BF"/>
    <w:rsid w:val="001C0209"/>
    <w:rsid w:val="001C05B2"/>
    <w:rsid w:val="001C2EAA"/>
    <w:rsid w:val="001C379C"/>
    <w:rsid w:val="001C75F9"/>
    <w:rsid w:val="001D0DA6"/>
    <w:rsid w:val="001D1029"/>
    <w:rsid w:val="001D1C1D"/>
    <w:rsid w:val="001D22E6"/>
    <w:rsid w:val="001D2602"/>
    <w:rsid w:val="001D3213"/>
    <w:rsid w:val="001D5E04"/>
    <w:rsid w:val="001D7337"/>
    <w:rsid w:val="001D73C3"/>
    <w:rsid w:val="001E07D9"/>
    <w:rsid w:val="001E317A"/>
    <w:rsid w:val="001E321A"/>
    <w:rsid w:val="001E476A"/>
    <w:rsid w:val="001E5DCC"/>
    <w:rsid w:val="001E62ED"/>
    <w:rsid w:val="001E76F1"/>
    <w:rsid w:val="001F12AF"/>
    <w:rsid w:val="001F32B3"/>
    <w:rsid w:val="001F47E6"/>
    <w:rsid w:val="001F4CB2"/>
    <w:rsid w:val="001F6530"/>
    <w:rsid w:val="001F77F2"/>
    <w:rsid w:val="00200970"/>
    <w:rsid w:val="00202C8F"/>
    <w:rsid w:val="002043BF"/>
    <w:rsid w:val="00205401"/>
    <w:rsid w:val="002067A1"/>
    <w:rsid w:val="00211A2E"/>
    <w:rsid w:val="0021201F"/>
    <w:rsid w:val="002132AD"/>
    <w:rsid w:val="00215B2F"/>
    <w:rsid w:val="00216E55"/>
    <w:rsid w:val="00217CD0"/>
    <w:rsid w:val="0022005C"/>
    <w:rsid w:val="00221F46"/>
    <w:rsid w:val="002226B4"/>
    <w:rsid w:val="00223B9B"/>
    <w:rsid w:val="0022543C"/>
    <w:rsid w:val="00225E18"/>
    <w:rsid w:val="002277E0"/>
    <w:rsid w:val="00232469"/>
    <w:rsid w:val="00232893"/>
    <w:rsid w:val="0023430B"/>
    <w:rsid w:val="00234AFB"/>
    <w:rsid w:val="002367E6"/>
    <w:rsid w:val="002374D0"/>
    <w:rsid w:val="0024102D"/>
    <w:rsid w:val="00242F70"/>
    <w:rsid w:val="002430A2"/>
    <w:rsid w:val="002458DD"/>
    <w:rsid w:val="00246A4A"/>
    <w:rsid w:val="00247B08"/>
    <w:rsid w:val="0025456F"/>
    <w:rsid w:val="00255BD7"/>
    <w:rsid w:val="00262C59"/>
    <w:rsid w:val="00263D41"/>
    <w:rsid w:val="00266ED9"/>
    <w:rsid w:val="0026795B"/>
    <w:rsid w:val="00267C45"/>
    <w:rsid w:val="0027200A"/>
    <w:rsid w:val="00272068"/>
    <w:rsid w:val="00273260"/>
    <w:rsid w:val="002736FC"/>
    <w:rsid w:val="00274DB9"/>
    <w:rsid w:val="00276AC3"/>
    <w:rsid w:val="00276E55"/>
    <w:rsid w:val="00277A20"/>
    <w:rsid w:val="0028061C"/>
    <w:rsid w:val="00282256"/>
    <w:rsid w:val="002826F1"/>
    <w:rsid w:val="00283ED9"/>
    <w:rsid w:val="002866E1"/>
    <w:rsid w:val="00291AC0"/>
    <w:rsid w:val="00291CEF"/>
    <w:rsid w:val="00296617"/>
    <w:rsid w:val="00297FC7"/>
    <w:rsid w:val="002A228F"/>
    <w:rsid w:val="002A2EAC"/>
    <w:rsid w:val="002A3607"/>
    <w:rsid w:val="002A726D"/>
    <w:rsid w:val="002B09FF"/>
    <w:rsid w:val="002B329F"/>
    <w:rsid w:val="002B5A5F"/>
    <w:rsid w:val="002B5C5D"/>
    <w:rsid w:val="002B62A5"/>
    <w:rsid w:val="002C02FE"/>
    <w:rsid w:val="002C4C63"/>
    <w:rsid w:val="002C5E30"/>
    <w:rsid w:val="002D2C3E"/>
    <w:rsid w:val="002D52C0"/>
    <w:rsid w:val="002D6D4C"/>
    <w:rsid w:val="002D6DB8"/>
    <w:rsid w:val="002E15B7"/>
    <w:rsid w:val="002E193A"/>
    <w:rsid w:val="002E2FBF"/>
    <w:rsid w:val="002E3233"/>
    <w:rsid w:val="002E3CB4"/>
    <w:rsid w:val="002E4671"/>
    <w:rsid w:val="002E6679"/>
    <w:rsid w:val="002E782C"/>
    <w:rsid w:val="002F13AE"/>
    <w:rsid w:val="002F1592"/>
    <w:rsid w:val="002F2077"/>
    <w:rsid w:val="00310BFC"/>
    <w:rsid w:val="00311FAF"/>
    <w:rsid w:val="0031320E"/>
    <w:rsid w:val="003141EC"/>
    <w:rsid w:val="00314982"/>
    <w:rsid w:val="003169FB"/>
    <w:rsid w:val="00322B72"/>
    <w:rsid w:val="00323179"/>
    <w:rsid w:val="00331E90"/>
    <w:rsid w:val="00331FEE"/>
    <w:rsid w:val="003351CB"/>
    <w:rsid w:val="00335F5A"/>
    <w:rsid w:val="003367FE"/>
    <w:rsid w:val="00336C25"/>
    <w:rsid w:val="003416C6"/>
    <w:rsid w:val="00342414"/>
    <w:rsid w:val="00345D89"/>
    <w:rsid w:val="003460CC"/>
    <w:rsid w:val="00347446"/>
    <w:rsid w:val="00347A77"/>
    <w:rsid w:val="00350D85"/>
    <w:rsid w:val="0035147C"/>
    <w:rsid w:val="0035248F"/>
    <w:rsid w:val="003541B9"/>
    <w:rsid w:val="00355429"/>
    <w:rsid w:val="003566D6"/>
    <w:rsid w:val="00356E31"/>
    <w:rsid w:val="0035715E"/>
    <w:rsid w:val="003618DF"/>
    <w:rsid w:val="00363B00"/>
    <w:rsid w:val="00363C76"/>
    <w:rsid w:val="003650F2"/>
    <w:rsid w:val="00365A47"/>
    <w:rsid w:val="00370065"/>
    <w:rsid w:val="003713A5"/>
    <w:rsid w:val="00371CC7"/>
    <w:rsid w:val="003752F8"/>
    <w:rsid w:val="00375533"/>
    <w:rsid w:val="00380923"/>
    <w:rsid w:val="00383539"/>
    <w:rsid w:val="00383BD9"/>
    <w:rsid w:val="003844CA"/>
    <w:rsid w:val="00384EF8"/>
    <w:rsid w:val="00386DF0"/>
    <w:rsid w:val="0039110A"/>
    <w:rsid w:val="003948C3"/>
    <w:rsid w:val="00395011"/>
    <w:rsid w:val="003951C9"/>
    <w:rsid w:val="00395741"/>
    <w:rsid w:val="003957E6"/>
    <w:rsid w:val="003959D0"/>
    <w:rsid w:val="00396FAF"/>
    <w:rsid w:val="00397186"/>
    <w:rsid w:val="003A01A5"/>
    <w:rsid w:val="003A4447"/>
    <w:rsid w:val="003A7336"/>
    <w:rsid w:val="003B2C47"/>
    <w:rsid w:val="003B549B"/>
    <w:rsid w:val="003B6F1D"/>
    <w:rsid w:val="003C1CEB"/>
    <w:rsid w:val="003C30DB"/>
    <w:rsid w:val="003C4643"/>
    <w:rsid w:val="003C5771"/>
    <w:rsid w:val="003C688C"/>
    <w:rsid w:val="003C7F8C"/>
    <w:rsid w:val="003D1EAA"/>
    <w:rsid w:val="003D24AB"/>
    <w:rsid w:val="003E1CCA"/>
    <w:rsid w:val="003E2503"/>
    <w:rsid w:val="003E3B00"/>
    <w:rsid w:val="003E462D"/>
    <w:rsid w:val="003E4706"/>
    <w:rsid w:val="003E5E81"/>
    <w:rsid w:val="003E7B2D"/>
    <w:rsid w:val="003F03C5"/>
    <w:rsid w:val="003F38A7"/>
    <w:rsid w:val="003F44E4"/>
    <w:rsid w:val="003F4DFD"/>
    <w:rsid w:val="003F6BF0"/>
    <w:rsid w:val="003F72A4"/>
    <w:rsid w:val="003F7D53"/>
    <w:rsid w:val="00400E00"/>
    <w:rsid w:val="004010EE"/>
    <w:rsid w:val="0040354D"/>
    <w:rsid w:val="0041137F"/>
    <w:rsid w:val="00411576"/>
    <w:rsid w:val="004217AD"/>
    <w:rsid w:val="00422672"/>
    <w:rsid w:val="00423164"/>
    <w:rsid w:val="0042337C"/>
    <w:rsid w:val="00425110"/>
    <w:rsid w:val="00427153"/>
    <w:rsid w:val="00427500"/>
    <w:rsid w:val="00430353"/>
    <w:rsid w:val="00434779"/>
    <w:rsid w:val="00435538"/>
    <w:rsid w:val="00436CAC"/>
    <w:rsid w:val="0043787B"/>
    <w:rsid w:val="00437A5F"/>
    <w:rsid w:val="00440BC5"/>
    <w:rsid w:val="00442F4A"/>
    <w:rsid w:val="00443A21"/>
    <w:rsid w:val="00443C03"/>
    <w:rsid w:val="00444699"/>
    <w:rsid w:val="004446BA"/>
    <w:rsid w:val="0044503B"/>
    <w:rsid w:val="00445ECC"/>
    <w:rsid w:val="00446FD7"/>
    <w:rsid w:val="004504D9"/>
    <w:rsid w:val="00451F3D"/>
    <w:rsid w:val="00453650"/>
    <w:rsid w:val="00453A36"/>
    <w:rsid w:val="0045405E"/>
    <w:rsid w:val="00455115"/>
    <w:rsid w:val="00455233"/>
    <w:rsid w:val="00455976"/>
    <w:rsid w:val="00456FC8"/>
    <w:rsid w:val="00460FD1"/>
    <w:rsid w:val="0046240E"/>
    <w:rsid w:val="004641A1"/>
    <w:rsid w:val="00467135"/>
    <w:rsid w:val="00472F5D"/>
    <w:rsid w:val="00476AA6"/>
    <w:rsid w:val="0047775C"/>
    <w:rsid w:val="00481A7B"/>
    <w:rsid w:val="00481D56"/>
    <w:rsid w:val="004824D0"/>
    <w:rsid w:val="004829E7"/>
    <w:rsid w:val="00482D3C"/>
    <w:rsid w:val="0049043D"/>
    <w:rsid w:val="0049053D"/>
    <w:rsid w:val="00493E39"/>
    <w:rsid w:val="004965FB"/>
    <w:rsid w:val="00497C5B"/>
    <w:rsid w:val="004A0A8F"/>
    <w:rsid w:val="004A15DD"/>
    <w:rsid w:val="004A4697"/>
    <w:rsid w:val="004A4C16"/>
    <w:rsid w:val="004A6099"/>
    <w:rsid w:val="004B02FD"/>
    <w:rsid w:val="004B0F67"/>
    <w:rsid w:val="004B4AB4"/>
    <w:rsid w:val="004B4D19"/>
    <w:rsid w:val="004B57A2"/>
    <w:rsid w:val="004B6027"/>
    <w:rsid w:val="004B7B43"/>
    <w:rsid w:val="004B7C09"/>
    <w:rsid w:val="004C5576"/>
    <w:rsid w:val="004C6C6F"/>
    <w:rsid w:val="004D0412"/>
    <w:rsid w:val="004D0FEA"/>
    <w:rsid w:val="004D2018"/>
    <w:rsid w:val="004D277D"/>
    <w:rsid w:val="004D4629"/>
    <w:rsid w:val="004D492D"/>
    <w:rsid w:val="004D4991"/>
    <w:rsid w:val="004D6430"/>
    <w:rsid w:val="004D71F1"/>
    <w:rsid w:val="004E0B37"/>
    <w:rsid w:val="004E4C83"/>
    <w:rsid w:val="004E5623"/>
    <w:rsid w:val="004E5D40"/>
    <w:rsid w:val="004F538A"/>
    <w:rsid w:val="004F6B6E"/>
    <w:rsid w:val="00503240"/>
    <w:rsid w:val="00503DA8"/>
    <w:rsid w:val="00504ACA"/>
    <w:rsid w:val="00505998"/>
    <w:rsid w:val="005063B4"/>
    <w:rsid w:val="00506408"/>
    <w:rsid w:val="00510F04"/>
    <w:rsid w:val="0051178F"/>
    <w:rsid w:val="00514705"/>
    <w:rsid w:val="00514805"/>
    <w:rsid w:val="005156F4"/>
    <w:rsid w:val="00520C32"/>
    <w:rsid w:val="00521730"/>
    <w:rsid w:val="005274AF"/>
    <w:rsid w:val="00532C24"/>
    <w:rsid w:val="0053339C"/>
    <w:rsid w:val="00534CBE"/>
    <w:rsid w:val="00536487"/>
    <w:rsid w:val="005401AC"/>
    <w:rsid w:val="00541934"/>
    <w:rsid w:val="00542908"/>
    <w:rsid w:val="0054313B"/>
    <w:rsid w:val="005434E4"/>
    <w:rsid w:val="00543673"/>
    <w:rsid w:val="00545F33"/>
    <w:rsid w:val="00546212"/>
    <w:rsid w:val="005463FC"/>
    <w:rsid w:val="00546628"/>
    <w:rsid w:val="0054698A"/>
    <w:rsid w:val="00547364"/>
    <w:rsid w:val="0055254D"/>
    <w:rsid w:val="00553668"/>
    <w:rsid w:val="0055434B"/>
    <w:rsid w:val="005551D1"/>
    <w:rsid w:val="00556D3C"/>
    <w:rsid w:val="00563139"/>
    <w:rsid w:val="00563E99"/>
    <w:rsid w:val="00565AA9"/>
    <w:rsid w:val="00566B8E"/>
    <w:rsid w:val="005677CD"/>
    <w:rsid w:val="00573940"/>
    <w:rsid w:val="0057779A"/>
    <w:rsid w:val="0058012E"/>
    <w:rsid w:val="0058020D"/>
    <w:rsid w:val="00582267"/>
    <w:rsid w:val="00582433"/>
    <w:rsid w:val="00582500"/>
    <w:rsid w:val="00582502"/>
    <w:rsid w:val="00582812"/>
    <w:rsid w:val="00582E52"/>
    <w:rsid w:val="0058413D"/>
    <w:rsid w:val="00584255"/>
    <w:rsid w:val="005848E1"/>
    <w:rsid w:val="00586A3A"/>
    <w:rsid w:val="00586C44"/>
    <w:rsid w:val="00591061"/>
    <w:rsid w:val="005931F7"/>
    <w:rsid w:val="00594F19"/>
    <w:rsid w:val="0059681A"/>
    <w:rsid w:val="00596823"/>
    <w:rsid w:val="005A2492"/>
    <w:rsid w:val="005A31E2"/>
    <w:rsid w:val="005A34C6"/>
    <w:rsid w:val="005A4B62"/>
    <w:rsid w:val="005A4BF8"/>
    <w:rsid w:val="005B3624"/>
    <w:rsid w:val="005B36B5"/>
    <w:rsid w:val="005B65FB"/>
    <w:rsid w:val="005B7875"/>
    <w:rsid w:val="005C047A"/>
    <w:rsid w:val="005C087D"/>
    <w:rsid w:val="005C0973"/>
    <w:rsid w:val="005C2B46"/>
    <w:rsid w:val="005C4F77"/>
    <w:rsid w:val="005C51C9"/>
    <w:rsid w:val="005D0453"/>
    <w:rsid w:val="005D09CF"/>
    <w:rsid w:val="005D1841"/>
    <w:rsid w:val="005D1F4A"/>
    <w:rsid w:val="005D2094"/>
    <w:rsid w:val="005D3549"/>
    <w:rsid w:val="005D51A6"/>
    <w:rsid w:val="005D6071"/>
    <w:rsid w:val="005E18A3"/>
    <w:rsid w:val="005E1B9D"/>
    <w:rsid w:val="005E2558"/>
    <w:rsid w:val="005E25D1"/>
    <w:rsid w:val="005E4E77"/>
    <w:rsid w:val="005F03CB"/>
    <w:rsid w:val="005F14CA"/>
    <w:rsid w:val="005F1B3E"/>
    <w:rsid w:val="005F3BD2"/>
    <w:rsid w:val="005F49D5"/>
    <w:rsid w:val="005F585A"/>
    <w:rsid w:val="005F7028"/>
    <w:rsid w:val="006002C7"/>
    <w:rsid w:val="0060194F"/>
    <w:rsid w:val="00601B08"/>
    <w:rsid w:val="00602F67"/>
    <w:rsid w:val="006062A5"/>
    <w:rsid w:val="00611B2F"/>
    <w:rsid w:val="006145A4"/>
    <w:rsid w:val="006215A9"/>
    <w:rsid w:val="00623511"/>
    <w:rsid w:val="00623C28"/>
    <w:rsid w:val="00624A16"/>
    <w:rsid w:val="00626C85"/>
    <w:rsid w:val="006320A1"/>
    <w:rsid w:val="00633774"/>
    <w:rsid w:val="00636E2A"/>
    <w:rsid w:val="0064101E"/>
    <w:rsid w:val="006416FD"/>
    <w:rsid w:val="006420F6"/>
    <w:rsid w:val="00642618"/>
    <w:rsid w:val="006444CF"/>
    <w:rsid w:val="006454D1"/>
    <w:rsid w:val="006466A2"/>
    <w:rsid w:val="0064694F"/>
    <w:rsid w:val="00646C8D"/>
    <w:rsid w:val="00650B3E"/>
    <w:rsid w:val="00650CEA"/>
    <w:rsid w:val="0065308B"/>
    <w:rsid w:val="00660830"/>
    <w:rsid w:val="00660F1F"/>
    <w:rsid w:val="00661338"/>
    <w:rsid w:val="006616CD"/>
    <w:rsid w:val="006619B3"/>
    <w:rsid w:val="00662577"/>
    <w:rsid w:val="006625BF"/>
    <w:rsid w:val="00662DC1"/>
    <w:rsid w:val="00662E74"/>
    <w:rsid w:val="006709DA"/>
    <w:rsid w:val="00670A82"/>
    <w:rsid w:val="00671183"/>
    <w:rsid w:val="00671ED7"/>
    <w:rsid w:val="0067283C"/>
    <w:rsid w:val="006728E3"/>
    <w:rsid w:val="00672B0E"/>
    <w:rsid w:val="00675CE0"/>
    <w:rsid w:val="00677D60"/>
    <w:rsid w:val="00680530"/>
    <w:rsid w:val="006823D5"/>
    <w:rsid w:val="006845AB"/>
    <w:rsid w:val="00685E66"/>
    <w:rsid w:val="006877AA"/>
    <w:rsid w:val="00687A3B"/>
    <w:rsid w:val="006906DE"/>
    <w:rsid w:val="00690DA5"/>
    <w:rsid w:val="0069111D"/>
    <w:rsid w:val="00691191"/>
    <w:rsid w:val="006914AD"/>
    <w:rsid w:val="00693978"/>
    <w:rsid w:val="00695C71"/>
    <w:rsid w:val="006A06C7"/>
    <w:rsid w:val="006A2020"/>
    <w:rsid w:val="006A2257"/>
    <w:rsid w:val="006A2E71"/>
    <w:rsid w:val="006A2FDC"/>
    <w:rsid w:val="006A385A"/>
    <w:rsid w:val="006A3BFB"/>
    <w:rsid w:val="006A41B0"/>
    <w:rsid w:val="006A4287"/>
    <w:rsid w:val="006A4CE3"/>
    <w:rsid w:val="006A506A"/>
    <w:rsid w:val="006A512C"/>
    <w:rsid w:val="006A5D51"/>
    <w:rsid w:val="006A6301"/>
    <w:rsid w:val="006A6A33"/>
    <w:rsid w:val="006A7B82"/>
    <w:rsid w:val="006A7DA1"/>
    <w:rsid w:val="006B0E77"/>
    <w:rsid w:val="006B2165"/>
    <w:rsid w:val="006B431F"/>
    <w:rsid w:val="006B4DB0"/>
    <w:rsid w:val="006B55C1"/>
    <w:rsid w:val="006B6BDD"/>
    <w:rsid w:val="006C182B"/>
    <w:rsid w:val="006C2642"/>
    <w:rsid w:val="006C32BD"/>
    <w:rsid w:val="006C4701"/>
    <w:rsid w:val="006C57AC"/>
    <w:rsid w:val="006C5FFE"/>
    <w:rsid w:val="006C67F1"/>
    <w:rsid w:val="006D13C5"/>
    <w:rsid w:val="006D3A31"/>
    <w:rsid w:val="006D52BD"/>
    <w:rsid w:val="006D578F"/>
    <w:rsid w:val="006D78D3"/>
    <w:rsid w:val="006E0147"/>
    <w:rsid w:val="006E1938"/>
    <w:rsid w:val="006E1D4E"/>
    <w:rsid w:val="006E1F25"/>
    <w:rsid w:val="006E2771"/>
    <w:rsid w:val="006E62D4"/>
    <w:rsid w:val="006F2633"/>
    <w:rsid w:val="006F3042"/>
    <w:rsid w:val="006F3869"/>
    <w:rsid w:val="00701515"/>
    <w:rsid w:val="007043D8"/>
    <w:rsid w:val="007046BD"/>
    <w:rsid w:val="00704895"/>
    <w:rsid w:val="007048BB"/>
    <w:rsid w:val="00704958"/>
    <w:rsid w:val="007064E4"/>
    <w:rsid w:val="00706F89"/>
    <w:rsid w:val="007101A1"/>
    <w:rsid w:val="0071242D"/>
    <w:rsid w:val="00713494"/>
    <w:rsid w:val="00714801"/>
    <w:rsid w:val="0071748A"/>
    <w:rsid w:val="0072033D"/>
    <w:rsid w:val="0072249D"/>
    <w:rsid w:val="00723B4D"/>
    <w:rsid w:val="00723F2F"/>
    <w:rsid w:val="00725880"/>
    <w:rsid w:val="00725FB0"/>
    <w:rsid w:val="0073068D"/>
    <w:rsid w:val="007314F2"/>
    <w:rsid w:val="00732266"/>
    <w:rsid w:val="0073260E"/>
    <w:rsid w:val="0073415F"/>
    <w:rsid w:val="007354C7"/>
    <w:rsid w:val="007441C7"/>
    <w:rsid w:val="00745994"/>
    <w:rsid w:val="00747CE0"/>
    <w:rsid w:val="0075080A"/>
    <w:rsid w:val="007548E7"/>
    <w:rsid w:val="007562CC"/>
    <w:rsid w:val="007574B8"/>
    <w:rsid w:val="007578C3"/>
    <w:rsid w:val="007606B4"/>
    <w:rsid w:val="007625A8"/>
    <w:rsid w:val="007645A9"/>
    <w:rsid w:val="00764869"/>
    <w:rsid w:val="00765D03"/>
    <w:rsid w:val="00770764"/>
    <w:rsid w:val="0077150B"/>
    <w:rsid w:val="00773036"/>
    <w:rsid w:val="00775704"/>
    <w:rsid w:val="00776EBD"/>
    <w:rsid w:val="0077710F"/>
    <w:rsid w:val="00780D63"/>
    <w:rsid w:val="00781C61"/>
    <w:rsid w:val="007823E8"/>
    <w:rsid w:val="00791D0A"/>
    <w:rsid w:val="0079503F"/>
    <w:rsid w:val="00795F25"/>
    <w:rsid w:val="00796A3A"/>
    <w:rsid w:val="00796C7A"/>
    <w:rsid w:val="007A1292"/>
    <w:rsid w:val="007A3C65"/>
    <w:rsid w:val="007A4813"/>
    <w:rsid w:val="007A48CD"/>
    <w:rsid w:val="007A4C41"/>
    <w:rsid w:val="007A772C"/>
    <w:rsid w:val="007B134E"/>
    <w:rsid w:val="007B3551"/>
    <w:rsid w:val="007B7BA7"/>
    <w:rsid w:val="007C0ACB"/>
    <w:rsid w:val="007C17DB"/>
    <w:rsid w:val="007C4147"/>
    <w:rsid w:val="007C5178"/>
    <w:rsid w:val="007D2022"/>
    <w:rsid w:val="007D2163"/>
    <w:rsid w:val="007D3C7B"/>
    <w:rsid w:val="007D46C5"/>
    <w:rsid w:val="007D4D33"/>
    <w:rsid w:val="007D78D3"/>
    <w:rsid w:val="007E1276"/>
    <w:rsid w:val="007E142F"/>
    <w:rsid w:val="007E183E"/>
    <w:rsid w:val="007E1B3C"/>
    <w:rsid w:val="007E3835"/>
    <w:rsid w:val="007E4402"/>
    <w:rsid w:val="007E6F67"/>
    <w:rsid w:val="007E7290"/>
    <w:rsid w:val="007F0016"/>
    <w:rsid w:val="007F1935"/>
    <w:rsid w:val="007F29BB"/>
    <w:rsid w:val="007F3817"/>
    <w:rsid w:val="007F535E"/>
    <w:rsid w:val="007F6DF8"/>
    <w:rsid w:val="007F7F1A"/>
    <w:rsid w:val="00800CC5"/>
    <w:rsid w:val="00801010"/>
    <w:rsid w:val="00801EB4"/>
    <w:rsid w:val="008056FA"/>
    <w:rsid w:val="00807986"/>
    <w:rsid w:val="00807D16"/>
    <w:rsid w:val="0081066F"/>
    <w:rsid w:val="008125DB"/>
    <w:rsid w:val="008133FC"/>
    <w:rsid w:val="00816057"/>
    <w:rsid w:val="008160D8"/>
    <w:rsid w:val="008220D8"/>
    <w:rsid w:val="00822FB3"/>
    <w:rsid w:val="00825B98"/>
    <w:rsid w:val="008307BD"/>
    <w:rsid w:val="00830A07"/>
    <w:rsid w:val="00832D56"/>
    <w:rsid w:val="008344A9"/>
    <w:rsid w:val="00835243"/>
    <w:rsid w:val="00841A91"/>
    <w:rsid w:val="00842A0C"/>
    <w:rsid w:val="00844512"/>
    <w:rsid w:val="00846738"/>
    <w:rsid w:val="00846D1B"/>
    <w:rsid w:val="00847C2E"/>
    <w:rsid w:val="0085071F"/>
    <w:rsid w:val="00851411"/>
    <w:rsid w:val="00851DDD"/>
    <w:rsid w:val="00852A36"/>
    <w:rsid w:val="008547F5"/>
    <w:rsid w:val="00855791"/>
    <w:rsid w:val="00856F3E"/>
    <w:rsid w:val="0085731F"/>
    <w:rsid w:val="0086384B"/>
    <w:rsid w:val="008667ED"/>
    <w:rsid w:val="008667EF"/>
    <w:rsid w:val="0086717A"/>
    <w:rsid w:val="0086757F"/>
    <w:rsid w:val="00870470"/>
    <w:rsid w:val="00875A20"/>
    <w:rsid w:val="008764B6"/>
    <w:rsid w:val="008805B1"/>
    <w:rsid w:val="00880F6D"/>
    <w:rsid w:val="00881A9F"/>
    <w:rsid w:val="00882C94"/>
    <w:rsid w:val="0088399D"/>
    <w:rsid w:val="00885B78"/>
    <w:rsid w:val="00887DE4"/>
    <w:rsid w:val="008909A5"/>
    <w:rsid w:val="00891056"/>
    <w:rsid w:val="00893B58"/>
    <w:rsid w:val="0089548D"/>
    <w:rsid w:val="00895651"/>
    <w:rsid w:val="00896436"/>
    <w:rsid w:val="00897368"/>
    <w:rsid w:val="008A2705"/>
    <w:rsid w:val="008A2A23"/>
    <w:rsid w:val="008A4337"/>
    <w:rsid w:val="008A4593"/>
    <w:rsid w:val="008A49FA"/>
    <w:rsid w:val="008A4FC2"/>
    <w:rsid w:val="008A5452"/>
    <w:rsid w:val="008A55CC"/>
    <w:rsid w:val="008A5A58"/>
    <w:rsid w:val="008A61C6"/>
    <w:rsid w:val="008A6809"/>
    <w:rsid w:val="008A7BA0"/>
    <w:rsid w:val="008B0FCF"/>
    <w:rsid w:val="008B20F3"/>
    <w:rsid w:val="008B4C6D"/>
    <w:rsid w:val="008B7ABA"/>
    <w:rsid w:val="008C16F0"/>
    <w:rsid w:val="008C173E"/>
    <w:rsid w:val="008C3863"/>
    <w:rsid w:val="008C581A"/>
    <w:rsid w:val="008C6660"/>
    <w:rsid w:val="008C6A2E"/>
    <w:rsid w:val="008D04AA"/>
    <w:rsid w:val="008D6DB1"/>
    <w:rsid w:val="008D7FC9"/>
    <w:rsid w:val="008E0270"/>
    <w:rsid w:val="008E3995"/>
    <w:rsid w:val="008E6AB1"/>
    <w:rsid w:val="008F23C1"/>
    <w:rsid w:val="008F5CB4"/>
    <w:rsid w:val="008F739E"/>
    <w:rsid w:val="008F7E6A"/>
    <w:rsid w:val="0090166C"/>
    <w:rsid w:val="00901D9C"/>
    <w:rsid w:val="00903FF8"/>
    <w:rsid w:val="00904AD0"/>
    <w:rsid w:val="00904B61"/>
    <w:rsid w:val="00904D02"/>
    <w:rsid w:val="00905D9C"/>
    <w:rsid w:val="00905EA1"/>
    <w:rsid w:val="00910BEB"/>
    <w:rsid w:val="00911F5A"/>
    <w:rsid w:val="009134CE"/>
    <w:rsid w:val="00914E49"/>
    <w:rsid w:val="00915683"/>
    <w:rsid w:val="009166F2"/>
    <w:rsid w:val="00916F56"/>
    <w:rsid w:val="0091761B"/>
    <w:rsid w:val="009241B0"/>
    <w:rsid w:val="00924617"/>
    <w:rsid w:val="00925BB3"/>
    <w:rsid w:val="00927A22"/>
    <w:rsid w:val="00931390"/>
    <w:rsid w:val="00931E7A"/>
    <w:rsid w:val="00932C35"/>
    <w:rsid w:val="00933764"/>
    <w:rsid w:val="009349E8"/>
    <w:rsid w:val="009356D2"/>
    <w:rsid w:val="00936CC5"/>
    <w:rsid w:val="009376BB"/>
    <w:rsid w:val="00937790"/>
    <w:rsid w:val="00940D80"/>
    <w:rsid w:val="00942B9B"/>
    <w:rsid w:val="00944ACB"/>
    <w:rsid w:val="0094576D"/>
    <w:rsid w:val="009463FC"/>
    <w:rsid w:val="009477E0"/>
    <w:rsid w:val="00950BE0"/>
    <w:rsid w:val="0095201B"/>
    <w:rsid w:val="009554FC"/>
    <w:rsid w:val="009574A6"/>
    <w:rsid w:val="0096052C"/>
    <w:rsid w:val="00961D18"/>
    <w:rsid w:val="00965B22"/>
    <w:rsid w:val="0096616A"/>
    <w:rsid w:val="00966E1B"/>
    <w:rsid w:val="009678E3"/>
    <w:rsid w:val="009700D2"/>
    <w:rsid w:val="00970FAD"/>
    <w:rsid w:val="00971B9C"/>
    <w:rsid w:val="00971FBD"/>
    <w:rsid w:val="00972EE7"/>
    <w:rsid w:val="00973E07"/>
    <w:rsid w:val="00975A6A"/>
    <w:rsid w:val="00977854"/>
    <w:rsid w:val="00977E24"/>
    <w:rsid w:val="00980C79"/>
    <w:rsid w:val="00980F77"/>
    <w:rsid w:val="0098433A"/>
    <w:rsid w:val="009852C5"/>
    <w:rsid w:val="0098594B"/>
    <w:rsid w:val="009874BE"/>
    <w:rsid w:val="009903CC"/>
    <w:rsid w:val="00990840"/>
    <w:rsid w:val="00992D16"/>
    <w:rsid w:val="0099645B"/>
    <w:rsid w:val="009972E7"/>
    <w:rsid w:val="009A06CE"/>
    <w:rsid w:val="009A1467"/>
    <w:rsid w:val="009A1B43"/>
    <w:rsid w:val="009A31AD"/>
    <w:rsid w:val="009A7181"/>
    <w:rsid w:val="009A72FD"/>
    <w:rsid w:val="009A7E6E"/>
    <w:rsid w:val="009A7F98"/>
    <w:rsid w:val="009B050C"/>
    <w:rsid w:val="009B152F"/>
    <w:rsid w:val="009B1930"/>
    <w:rsid w:val="009B423D"/>
    <w:rsid w:val="009B4A6D"/>
    <w:rsid w:val="009B5963"/>
    <w:rsid w:val="009B7C2A"/>
    <w:rsid w:val="009C0C19"/>
    <w:rsid w:val="009C128A"/>
    <w:rsid w:val="009C349F"/>
    <w:rsid w:val="009C3BC4"/>
    <w:rsid w:val="009C48E2"/>
    <w:rsid w:val="009C52D3"/>
    <w:rsid w:val="009C7D67"/>
    <w:rsid w:val="009C7E8B"/>
    <w:rsid w:val="009D22CD"/>
    <w:rsid w:val="009D6EF0"/>
    <w:rsid w:val="009D7F84"/>
    <w:rsid w:val="009E205D"/>
    <w:rsid w:val="009E277A"/>
    <w:rsid w:val="009E3DE5"/>
    <w:rsid w:val="009E46EE"/>
    <w:rsid w:val="009F2CAA"/>
    <w:rsid w:val="009F320A"/>
    <w:rsid w:val="009F3362"/>
    <w:rsid w:val="009F4BED"/>
    <w:rsid w:val="00A04494"/>
    <w:rsid w:val="00A05347"/>
    <w:rsid w:val="00A10BB4"/>
    <w:rsid w:val="00A10F2A"/>
    <w:rsid w:val="00A1132C"/>
    <w:rsid w:val="00A11BB4"/>
    <w:rsid w:val="00A12886"/>
    <w:rsid w:val="00A150EC"/>
    <w:rsid w:val="00A171F9"/>
    <w:rsid w:val="00A206B1"/>
    <w:rsid w:val="00A2080D"/>
    <w:rsid w:val="00A20D7A"/>
    <w:rsid w:val="00A2139F"/>
    <w:rsid w:val="00A224EF"/>
    <w:rsid w:val="00A23779"/>
    <w:rsid w:val="00A23822"/>
    <w:rsid w:val="00A255FF"/>
    <w:rsid w:val="00A265E7"/>
    <w:rsid w:val="00A2709D"/>
    <w:rsid w:val="00A30B8B"/>
    <w:rsid w:val="00A321F1"/>
    <w:rsid w:val="00A344B5"/>
    <w:rsid w:val="00A34B08"/>
    <w:rsid w:val="00A34E13"/>
    <w:rsid w:val="00A35A49"/>
    <w:rsid w:val="00A36AFF"/>
    <w:rsid w:val="00A40135"/>
    <w:rsid w:val="00A4032D"/>
    <w:rsid w:val="00A41C06"/>
    <w:rsid w:val="00A421AD"/>
    <w:rsid w:val="00A42E65"/>
    <w:rsid w:val="00A43702"/>
    <w:rsid w:val="00A46456"/>
    <w:rsid w:val="00A46B19"/>
    <w:rsid w:val="00A46DDD"/>
    <w:rsid w:val="00A4746C"/>
    <w:rsid w:val="00A47559"/>
    <w:rsid w:val="00A4791C"/>
    <w:rsid w:val="00A47C7D"/>
    <w:rsid w:val="00A51B10"/>
    <w:rsid w:val="00A612BB"/>
    <w:rsid w:val="00A64C48"/>
    <w:rsid w:val="00A67FA1"/>
    <w:rsid w:val="00A67FDD"/>
    <w:rsid w:val="00A71B1C"/>
    <w:rsid w:val="00A725B0"/>
    <w:rsid w:val="00A72A7F"/>
    <w:rsid w:val="00A73378"/>
    <w:rsid w:val="00A73694"/>
    <w:rsid w:val="00A736E6"/>
    <w:rsid w:val="00A741D4"/>
    <w:rsid w:val="00A74AA6"/>
    <w:rsid w:val="00A74C21"/>
    <w:rsid w:val="00A757E6"/>
    <w:rsid w:val="00A77243"/>
    <w:rsid w:val="00A801B6"/>
    <w:rsid w:val="00A80EA0"/>
    <w:rsid w:val="00A812CC"/>
    <w:rsid w:val="00A81F2B"/>
    <w:rsid w:val="00A87784"/>
    <w:rsid w:val="00A87C4F"/>
    <w:rsid w:val="00A903D8"/>
    <w:rsid w:val="00A9538A"/>
    <w:rsid w:val="00A97BBC"/>
    <w:rsid w:val="00A97DC5"/>
    <w:rsid w:val="00AA12B6"/>
    <w:rsid w:val="00AA42F1"/>
    <w:rsid w:val="00AA474E"/>
    <w:rsid w:val="00AA4B52"/>
    <w:rsid w:val="00AA4CF8"/>
    <w:rsid w:val="00AA5474"/>
    <w:rsid w:val="00AB1329"/>
    <w:rsid w:val="00AB3634"/>
    <w:rsid w:val="00AB36FD"/>
    <w:rsid w:val="00AB4277"/>
    <w:rsid w:val="00AB44A1"/>
    <w:rsid w:val="00AB47E1"/>
    <w:rsid w:val="00AB65B5"/>
    <w:rsid w:val="00AB6BBC"/>
    <w:rsid w:val="00AC18D0"/>
    <w:rsid w:val="00AC2FAA"/>
    <w:rsid w:val="00AC6B48"/>
    <w:rsid w:val="00AD0B5E"/>
    <w:rsid w:val="00AD15BB"/>
    <w:rsid w:val="00AD4D4B"/>
    <w:rsid w:val="00AE05C6"/>
    <w:rsid w:val="00AE0D7C"/>
    <w:rsid w:val="00AE18C8"/>
    <w:rsid w:val="00AE2C9B"/>
    <w:rsid w:val="00AE41B2"/>
    <w:rsid w:val="00AF28AD"/>
    <w:rsid w:val="00AF2BFC"/>
    <w:rsid w:val="00AF3BB9"/>
    <w:rsid w:val="00AF4F43"/>
    <w:rsid w:val="00AF5F87"/>
    <w:rsid w:val="00AF7515"/>
    <w:rsid w:val="00B012A8"/>
    <w:rsid w:val="00B01FA6"/>
    <w:rsid w:val="00B067AD"/>
    <w:rsid w:val="00B075E5"/>
    <w:rsid w:val="00B12480"/>
    <w:rsid w:val="00B12AB4"/>
    <w:rsid w:val="00B13385"/>
    <w:rsid w:val="00B15429"/>
    <w:rsid w:val="00B161A9"/>
    <w:rsid w:val="00B17244"/>
    <w:rsid w:val="00B21726"/>
    <w:rsid w:val="00B2210B"/>
    <w:rsid w:val="00B24D10"/>
    <w:rsid w:val="00B25E11"/>
    <w:rsid w:val="00B262CE"/>
    <w:rsid w:val="00B30038"/>
    <w:rsid w:val="00B31214"/>
    <w:rsid w:val="00B31F6C"/>
    <w:rsid w:val="00B328E6"/>
    <w:rsid w:val="00B329F1"/>
    <w:rsid w:val="00B33D72"/>
    <w:rsid w:val="00B3749C"/>
    <w:rsid w:val="00B40A21"/>
    <w:rsid w:val="00B40B5B"/>
    <w:rsid w:val="00B425C0"/>
    <w:rsid w:val="00B4642B"/>
    <w:rsid w:val="00B47C05"/>
    <w:rsid w:val="00B47C11"/>
    <w:rsid w:val="00B5055B"/>
    <w:rsid w:val="00B506DD"/>
    <w:rsid w:val="00B50732"/>
    <w:rsid w:val="00B50F9E"/>
    <w:rsid w:val="00B5119C"/>
    <w:rsid w:val="00B53F0D"/>
    <w:rsid w:val="00B56828"/>
    <w:rsid w:val="00B56C42"/>
    <w:rsid w:val="00B6214A"/>
    <w:rsid w:val="00B63341"/>
    <w:rsid w:val="00B64C9F"/>
    <w:rsid w:val="00B6670A"/>
    <w:rsid w:val="00B67611"/>
    <w:rsid w:val="00B6773B"/>
    <w:rsid w:val="00B70D46"/>
    <w:rsid w:val="00B72587"/>
    <w:rsid w:val="00B726B2"/>
    <w:rsid w:val="00B75AB0"/>
    <w:rsid w:val="00B76B72"/>
    <w:rsid w:val="00B82200"/>
    <w:rsid w:val="00B83BAA"/>
    <w:rsid w:val="00B849DA"/>
    <w:rsid w:val="00B9029B"/>
    <w:rsid w:val="00B9193E"/>
    <w:rsid w:val="00B9348E"/>
    <w:rsid w:val="00B937AF"/>
    <w:rsid w:val="00B947B8"/>
    <w:rsid w:val="00B94E1B"/>
    <w:rsid w:val="00B95034"/>
    <w:rsid w:val="00B95205"/>
    <w:rsid w:val="00B95D5B"/>
    <w:rsid w:val="00B95DF7"/>
    <w:rsid w:val="00BA1C76"/>
    <w:rsid w:val="00BA369B"/>
    <w:rsid w:val="00BA49E5"/>
    <w:rsid w:val="00BA54DA"/>
    <w:rsid w:val="00BA62BA"/>
    <w:rsid w:val="00BB1781"/>
    <w:rsid w:val="00BB198D"/>
    <w:rsid w:val="00BB2397"/>
    <w:rsid w:val="00BB3762"/>
    <w:rsid w:val="00BB3CD1"/>
    <w:rsid w:val="00BB4E31"/>
    <w:rsid w:val="00BB58EE"/>
    <w:rsid w:val="00BB5C08"/>
    <w:rsid w:val="00BB5ED0"/>
    <w:rsid w:val="00BB605D"/>
    <w:rsid w:val="00BC3703"/>
    <w:rsid w:val="00BC42A5"/>
    <w:rsid w:val="00BC5BAA"/>
    <w:rsid w:val="00BC7F2A"/>
    <w:rsid w:val="00BD0D96"/>
    <w:rsid w:val="00BD7858"/>
    <w:rsid w:val="00BE0AE4"/>
    <w:rsid w:val="00BE44B5"/>
    <w:rsid w:val="00BE49D2"/>
    <w:rsid w:val="00BE61F5"/>
    <w:rsid w:val="00BE6DF8"/>
    <w:rsid w:val="00BE7330"/>
    <w:rsid w:val="00BF16B4"/>
    <w:rsid w:val="00BF2737"/>
    <w:rsid w:val="00BF66A9"/>
    <w:rsid w:val="00BF6AA3"/>
    <w:rsid w:val="00C02386"/>
    <w:rsid w:val="00C0433D"/>
    <w:rsid w:val="00C044F7"/>
    <w:rsid w:val="00C0507D"/>
    <w:rsid w:val="00C0536C"/>
    <w:rsid w:val="00C05CD4"/>
    <w:rsid w:val="00C06AC7"/>
    <w:rsid w:val="00C07B71"/>
    <w:rsid w:val="00C10606"/>
    <w:rsid w:val="00C12AC8"/>
    <w:rsid w:val="00C12EFE"/>
    <w:rsid w:val="00C14E43"/>
    <w:rsid w:val="00C15408"/>
    <w:rsid w:val="00C163A3"/>
    <w:rsid w:val="00C17470"/>
    <w:rsid w:val="00C17C44"/>
    <w:rsid w:val="00C21A0A"/>
    <w:rsid w:val="00C230F8"/>
    <w:rsid w:val="00C23DEA"/>
    <w:rsid w:val="00C23E81"/>
    <w:rsid w:val="00C23EB2"/>
    <w:rsid w:val="00C24587"/>
    <w:rsid w:val="00C259E2"/>
    <w:rsid w:val="00C27097"/>
    <w:rsid w:val="00C30BD4"/>
    <w:rsid w:val="00C31A52"/>
    <w:rsid w:val="00C33327"/>
    <w:rsid w:val="00C3644E"/>
    <w:rsid w:val="00C368E6"/>
    <w:rsid w:val="00C40490"/>
    <w:rsid w:val="00C40EE3"/>
    <w:rsid w:val="00C41188"/>
    <w:rsid w:val="00C41FBB"/>
    <w:rsid w:val="00C47D62"/>
    <w:rsid w:val="00C50282"/>
    <w:rsid w:val="00C52772"/>
    <w:rsid w:val="00C53353"/>
    <w:rsid w:val="00C54E48"/>
    <w:rsid w:val="00C55A9B"/>
    <w:rsid w:val="00C574B0"/>
    <w:rsid w:val="00C62B05"/>
    <w:rsid w:val="00C63FD1"/>
    <w:rsid w:val="00C718EC"/>
    <w:rsid w:val="00C720B8"/>
    <w:rsid w:val="00C7609C"/>
    <w:rsid w:val="00C8047A"/>
    <w:rsid w:val="00C8323F"/>
    <w:rsid w:val="00C9313F"/>
    <w:rsid w:val="00C93296"/>
    <w:rsid w:val="00C9373B"/>
    <w:rsid w:val="00CA0164"/>
    <w:rsid w:val="00CA0EBF"/>
    <w:rsid w:val="00CA37D2"/>
    <w:rsid w:val="00CA43D4"/>
    <w:rsid w:val="00CA474C"/>
    <w:rsid w:val="00CB2EC7"/>
    <w:rsid w:val="00CC5B54"/>
    <w:rsid w:val="00CC62B7"/>
    <w:rsid w:val="00CC704D"/>
    <w:rsid w:val="00CD08CF"/>
    <w:rsid w:val="00CD47AB"/>
    <w:rsid w:val="00CD6C97"/>
    <w:rsid w:val="00CD735F"/>
    <w:rsid w:val="00CD75A7"/>
    <w:rsid w:val="00CD76B3"/>
    <w:rsid w:val="00CD78C9"/>
    <w:rsid w:val="00CE2087"/>
    <w:rsid w:val="00CE223C"/>
    <w:rsid w:val="00CE402F"/>
    <w:rsid w:val="00CE4073"/>
    <w:rsid w:val="00CE5DD9"/>
    <w:rsid w:val="00CF0DA8"/>
    <w:rsid w:val="00CF1237"/>
    <w:rsid w:val="00CF2693"/>
    <w:rsid w:val="00CF450F"/>
    <w:rsid w:val="00CF4E6D"/>
    <w:rsid w:val="00CF701A"/>
    <w:rsid w:val="00D02BAF"/>
    <w:rsid w:val="00D030E6"/>
    <w:rsid w:val="00D0330B"/>
    <w:rsid w:val="00D0523A"/>
    <w:rsid w:val="00D05908"/>
    <w:rsid w:val="00D05F06"/>
    <w:rsid w:val="00D0741C"/>
    <w:rsid w:val="00D11550"/>
    <w:rsid w:val="00D116F3"/>
    <w:rsid w:val="00D128EF"/>
    <w:rsid w:val="00D15262"/>
    <w:rsid w:val="00D173B9"/>
    <w:rsid w:val="00D1774B"/>
    <w:rsid w:val="00D20A2C"/>
    <w:rsid w:val="00D21395"/>
    <w:rsid w:val="00D21C78"/>
    <w:rsid w:val="00D25012"/>
    <w:rsid w:val="00D31412"/>
    <w:rsid w:val="00D35BE4"/>
    <w:rsid w:val="00D36527"/>
    <w:rsid w:val="00D366BE"/>
    <w:rsid w:val="00D36BAC"/>
    <w:rsid w:val="00D371C3"/>
    <w:rsid w:val="00D3720F"/>
    <w:rsid w:val="00D3782E"/>
    <w:rsid w:val="00D4109F"/>
    <w:rsid w:val="00D41DC2"/>
    <w:rsid w:val="00D421A5"/>
    <w:rsid w:val="00D42427"/>
    <w:rsid w:val="00D42A36"/>
    <w:rsid w:val="00D43E3A"/>
    <w:rsid w:val="00D47F27"/>
    <w:rsid w:val="00D509CD"/>
    <w:rsid w:val="00D547C8"/>
    <w:rsid w:val="00D548C2"/>
    <w:rsid w:val="00D54AD4"/>
    <w:rsid w:val="00D56C86"/>
    <w:rsid w:val="00D574D3"/>
    <w:rsid w:val="00D601AA"/>
    <w:rsid w:val="00D627EF"/>
    <w:rsid w:val="00D63776"/>
    <w:rsid w:val="00D641A7"/>
    <w:rsid w:val="00D66EFE"/>
    <w:rsid w:val="00D71537"/>
    <w:rsid w:val="00D71741"/>
    <w:rsid w:val="00D72F53"/>
    <w:rsid w:val="00D73418"/>
    <w:rsid w:val="00D7496E"/>
    <w:rsid w:val="00D77E5E"/>
    <w:rsid w:val="00D810A4"/>
    <w:rsid w:val="00D818E5"/>
    <w:rsid w:val="00D83879"/>
    <w:rsid w:val="00D83955"/>
    <w:rsid w:val="00D87E41"/>
    <w:rsid w:val="00D91613"/>
    <w:rsid w:val="00D936F4"/>
    <w:rsid w:val="00D94A30"/>
    <w:rsid w:val="00D970A2"/>
    <w:rsid w:val="00D978F6"/>
    <w:rsid w:val="00DA121E"/>
    <w:rsid w:val="00DA1AE3"/>
    <w:rsid w:val="00DA48E1"/>
    <w:rsid w:val="00DA4F69"/>
    <w:rsid w:val="00DA50A7"/>
    <w:rsid w:val="00DA5253"/>
    <w:rsid w:val="00DA7257"/>
    <w:rsid w:val="00DA7700"/>
    <w:rsid w:val="00DB132C"/>
    <w:rsid w:val="00DB4CF2"/>
    <w:rsid w:val="00DB5B27"/>
    <w:rsid w:val="00DB61E5"/>
    <w:rsid w:val="00DB71D9"/>
    <w:rsid w:val="00DB7B8C"/>
    <w:rsid w:val="00DB7E4B"/>
    <w:rsid w:val="00DB7FEB"/>
    <w:rsid w:val="00DC39C7"/>
    <w:rsid w:val="00DC5B78"/>
    <w:rsid w:val="00DC68CA"/>
    <w:rsid w:val="00DC6F69"/>
    <w:rsid w:val="00DD0F25"/>
    <w:rsid w:val="00DD20E2"/>
    <w:rsid w:val="00DD26DE"/>
    <w:rsid w:val="00DD282D"/>
    <w:rsid w:val="00DD64EA"/>
    <w:rsid w:val="00DD68DD"/>
    <w:rsid w:val="00DD6A97"/>
    <w:rsid w:val="00DD7595"/>
    <w:rsid w:val="00DE023F"/>
    <w:rsid w:val="00DE0974"/>
    <w:rsid w:val="00DE3564"/>
    <w:rsid w:val="00DE3E90"/>
    <w:rsid w:val="00DE5FB5"/>
    <w:rsid w:val="00DE7C6B"/>
    <w:rsid w:val="00DF08C5"/>
    <w:rsid w:val="00DF09D7"/>
    <w:rsid w:val="00DF0DA2"/>
    <w:rsid w:val="00DF1368"/>
    <w:rsid w:val="00DF3368"/>
    <w:rsid w:val="00DF3538"/>
    <w:rsid w:val="00DF43EE"/>
    <w:rsid w:val="00DF66F9"/>
    <w:rsid w:val="00DF6B9F"/>
    <w:rsid w:val="00E0040D"/>
    <w:rsid w:val="00E0216F"/>
    <w:rsid w:val="00E047E2"/>
    <w:rsid w:val="00E065AC"/>
    <w:rsid w:val="00E11268"/>
    <w:rsid w:val="00E11575"/>
    <w:rsid w:val="00E128A1"/>
    <w:rsid w:val="00E12F4F"/>
    <w:rsid w:val="00E157E9"/>
    <w:rsid w:val="00E15C78"/>
    <w:rsid w:val="00E1606C"/>
    <w:rsid w:val="00E20D86"/>
    <w:rsid w:val="00E22A21"/>
    <w:rsid w:val="00E23B43"/>
    <w:rsid w:val="00E25102"/>
    <w:rsid w:val="00E25324"/>
    <w:rsid w:val="00E27E4D"/>
    <w:rsid w:val="00E30D5C"/>
    <w:rsid w:val="00E31001"/>
    <w:rsid w:val="00E31559"/>
    <w:rsid w:val="00E318CD"/>
    <w:rsid w:val="00E34756"/>
    <w:rsid w:val="00E3511C"/>
    <w:rsid w:val="00E357D0"/>
    <w:rsid w:val="00E366C3"/>
    <w:rsid w:val="00E370B4"/>
    <w:rsid w:val="00E37CE2"/>
    <w:rsid w:val="00E42CFA"/>
    <w:rsid w:val="00E43C2D"/>
    <w:rsid w:val="00E500E9"/>
    <w:rsid w:val="00E523F3"/>
    <w:rsid w:val="00E52A1D"/>
    <w:rsid w:val="00E6082B"/>
    <w:rsid w:val="00E61645"/>
    <w:rsid w:val="00E633E7"/>
    <w:rsid w:val="00E63D3B"/>
    <w:rsid w:val="00E63D88"/>
    <w:rsid w:val="00E664B7"/>
    <w:rsid w:val="00E6732F"/>
    <w:rsid w:val="00E674A6"/>
    <w:rsid w:val="00E72EE2"/>
    <w:rsid w:val="00E737A4"/>
    <w:rsid w:val="00E76C4C"/>
    <w:rsid w:val="00E77D3E"/>
    <w:rsid w:val="00E823C3"/>
    <w:rsid w:val="00E84773"/>
    <w:rsid w:val="00E87483"/>
    <w:rsid w:val="00E905AF"/>
    <w:rsid w:val="00E9077C"/>
    <w:rsid w:val="00E90FE3"/>
    <w:rsid w:val="00E91232"/>
    <w:rsid w:val="00E930E7"/>
    <w:rsid w:val="00EA5C76"/>
    <w:rsid w:val="00EB1A80"/>
    <w:rsid w:val="00EB1C9C"/>
    <w:rsid w:val="00EB2FA2"/>
    <w:rsid w:val="00EB478B"/>
    <w:rsid w:val="00EB5DA8"/>
    <w:rsid w:val="00EC050F"/>
    <w:rsid w:val="00EC2C55"/>
    <w:rsid w:val="00EC77FF"/>
    <w:rsid w:val="00EC7840"/>
    <w:rsid w:val="00ED15BE"/>
    <w:rsid w:val="00ED1B01"/>
    <w:rsid w:val="00ED3447"/>
    <w:rsid w:val="00ED46A1"/>
    <w:rsid w:val="00ED501A"/>
    <w:rsid w:val="00ED69E5"/>
    <w:rsid w:val="00ED7DE3"/>
    <w:rsid w:val="00EE0D0E"/>
    <w:rsid w:val="00EE60CF"/>
    <w:rsid w:val="00EF184A"/>
    <w:rsid w:val="00EF1AF3"/>
    <w:rsid w:val="00EF490F"/>
    <w:rsid w:val="00EF5C27"/>
    <w:rsid w:val="00EF662D"/>
    <w:rsid w:val="00EF6E6A"/>
    <w:rsid w:val="00EF7057"/>
    <w:rsid w:val="00EF75D6"/>
    <w:rsid w:val="00F02546"/>
    <w:rsid w:val="00F02836"/>
    <w:rsid w:val="00F02F4E"/>
    <w:rsid w:val="00F05987"/>
    <w:rsid w:val="00F062AB"/>
    <w:rsid w:val="00F10EBA"/>
    <w:rsid w:val="00F1265D"/>
    <w:rsid w:val="00F14E62"/>
    <w:rsid w:val="00F16F70"/>
    <w:rsid w:val="00F20300"/>
    <w:rsid w:val="00F20A87"/>
    <w:rsid w:val="00F20CE9"/>
    <w:rsid w:val="00F21AD6"/>
    <w:rsid w:val="00F31058"/>
    <w:rsid w:val="00F320E1"/>
    <w:rsid w:val="00F338D2"/>
    <w:rsid w:val="00F3543E"/>
    <w:rsid w:val="00F35EA0"/>
    <w:rsid w:val="00F36A51"/>
    <w:rsid w:val="00F37274"/>
    <w:rsid w:val="00F37879"/>
    <w:rsid w:val="00F42090"/>
    <w:rsid w:val="00F43203"/>
    <w:rsid w:val="00F44407"/>
    <w:rsid w:val="00F4660A"/>
    <w:rsid w:val="00F47FB8"/>
    <w:rsid w:val="00F51C4D"/>
    <w:rsid w:val="00F51E2C"/>
    <w:rsid w:val="00F5204B"/>
    <w:rsid w:val="00F527FA"/>
    <w:rsid w:val="00F54A68"/>
    <w:rsid w:val="00F55526"/>
    <w:rsid w:val="00F57AF0"/>
    <w:rsid w:val="00F62D7B"/>
    <w:rsid w:val="00F63534"/>
    <w:rsid w:val="00F639EA"/>
    <w:rsid w:val="00F6747A"/>
    <w:rsid w:val="00F6781F"/>
    <w:rsid w:val="00F70BB4"/>
    <w:rsid w:val="00F712CD"/>
    <w:rsid w:val="00F730F0"/>
    <w:rsid w:val="00F76DB1"/>
    <w:rsid w:val="00F804A3"/>
    <w:rsid w:val="00F82781"/>
    <w:rsid w:val="00F829EF"/>
    <w:rsid w:val="00F82E5D"/>
    <w:rsid w:val="00F846C1"/>
    <w:rsid w:val="00F86855"/>
    <w:rsid w:val="00F91389"/>
    <w:rsid w:val="00F92194"/>
    <w:rsid w:val="00F92771"/>
    <w:rsid w:val="00F9648A"/>
    <w:rsid w:val="00F96B4D"/>
    <w:rsid w:val="00FA2B00"/>
    <w:rsid w:val="00FA38E2"/>
    <w:rsid w:val="00FA4AAE"/>
    <w:rsid w:val="00FA6BD9"/>
    <w:rsid w:val="00FA6BDF"/>
    <w:rsid w:val="00FB054D"/>
    <w:rsid w:val="00FB0BEC"/>
    <w:rsid w:val="00FB1C36"/>
    <w:rsid w:val="00FB46D4"/>
    <w:rsid w:val="00FB4E96"/>
    <w:rsid w:val="00FB693C"/>
    <w:rsid w:val="00FB7ACE"/>
    <w:rsid w:val="00FC0795"/>
    <w:rsid w:val="00FC2928"/>
    <w:rsid w:val="00FC3849"/>
    <w:rsid w:val="00FC4B9E"/>
    <w:rsid w:val="00FC50EB"/>
    <w:rsid w:val="00FC5E32"/>
    <w:rsid w:val="00FD0162"/>
    <w:rsid w:val="00FD1112"/>
    <w:rsid w:val="00FD1C14"/>
    <w:rsid w:val="00FD4912"/>
    <w:rsid w:val="00FD6891"/>
    <w:rsid w:val="00FE4D97"/>
    <w:rsid w:val="00FE5835"/>
    <w:rsid w:val="00FF1280"/>
    <w:rsid w:val="00FF3F6B"/>
    <w:rsid w:val="00FF4248"/>
    <w:rsid w:val="00FF679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0AE323"/>
  <w15:docId w15:val="{0B5930A2-560A-443F-9756-50AE23FA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D51"/>
    <w:pPr>
      <w:spacing w:after="180"/>
      <w:jc w:val="both"/>
    </w:pPr>
    <w:rPr>
      <w:rFonts w:ascii="Verdana" w:hAnsi="Verdana"/>
      <w:lang w:eastAsia="en-US"/>
    </w:rPr>
  </w:style>
  <w:style w:type="paragraph" w:styleId="Heading1">
    <w:name w:val="heading 1"/>
    <w:basedOn w:val="Normal"/>
    <w:next w:val="Text1"/>
    <w:link w:val="Heading1Char"/>
    <w:autoRedefine/>
    <w:qFormat/>
    <w:rsid w:val="00AA42F1"/>
    <w:pPr>
      <w:keepNext/>
      <w:pageBreakBefore/>
      <w:numPr>
        <w:numId w:val="29"/>
      </w:numPr>
      <w:spacing w:before="240"/>
      <w:outlineLvl w:val="0"/>
    </w:pPr>
    <w:rPr>
      <w:b/>
      <w:smallCaps/>
      <w:sz w:val="24"/>
    </w:rPr>
  </w:style>
  <w:style w:type="paragraph" w:styleId="Heading2">
    <w:name w:val="heading 2"/>
    <w:basedOn w:val="Normal"/>
    <w:next w:val="Text2"/>
    <w:link w:val="Heading2Char"/>
    <w:qFormat/>
    <w:rsid w:val="006A5D51"/>
    <w:pPr>
      <w:keepNext/>
      <w:numPr>
        <w:ilvl w:val="1"/>
        <w:numId w:val="29"/>
      </w:numPr>
      <w:spacing w:before="120" w:after="120"/>
      <w:ind w:left="578" w:hanging="578"/>
      <w:outlineLvl w:val="1"/>
    </w:pPr>
    <w:rPr>
      <w:b/>
    </w:rPr>
  </w:style>
  <w:style w:type="paragraph" w:styleId="Heading3">
    <w:name w:val="heading 3"/>
    <w:basedOn w:val="Normal"/>
    <w:next w:val="Text3"/>
    <w:link w:val="Heading3Char"/>
    <w:qFormat/>
    <w:rsid w:val="006A5D51"/>
    <w:pPr>
      <w:keepNext/>
      <w:numPr>
        <w:ilvl w:val="2"/>
        <w:numId w:val="29"/>
      </w:numPr>
      <w:spacing w:before="120" w:after="120"/>
      <w:outlineLvl w:val="2"/>
    </w:pPr>
    <w:rPr>
      <w:i/>
    </w:rPr>
  </w:style>
  <w:style w:type="paragraph" w:styleId="Heading4">
    <w:name w:val="heading 4"/>
    <w:basedOn w:val="Normal"/>
    <w:next w:val="Text4"/>
    <w:rsid w:val="005B7875"/>
    <w:pPr>
      <w:keepNext/>
      <w:numPr>
        <w:ilvl w:val="3"/>
        <w:numId w:val="29"/>
      </w:numPr>
      <w:outlineLvl w:val="3"/>
    </w:pPr>
  </w:style>
  <w:style w:type="paragraph" w:styleId="Heading5">
    <w:name w:val="heading 5"/>
    <w:basedOn w:val="Normal"/>
    <w:next w:val="Normal"/>
    <w:rsid w:val="005B7875"/>
    <w:pPr>
      <w:numPr>
        <w:ilvl w:val="4"/>
        <w:numId w:val="29"/>
      </w:numPr>
      <w:tabs>
        <w:tab w:val="num" w:pos="0"/>
      </w:tabs>
      <w:spacing w:before="240" w:after="60"/>
      <w:outlineLvl w:val="4"/>
    </w:pPr>
    <w:rPr>
      <w:rFonts w:ascii="Arial" w:hAnsi="Arial"/>
      <w:sz w:val="22"/>
    </w:rPr>
  </w:style>
  <w:style w:type="paragraph" w:styleId="Heading6">
    <w:name w:val="heading 6"/>
    <w:basedOn w:val="Normal"/>
    <w:next w:val="Normal"/>
    <w:rsid w:val="005B7875"/>
    <w:pPr>
      <w:numPr>
        <w:ilvl w:val="5"/>
        <w:numId w:val="29"/>
      </w:numPr>
      <w:tabs>
        <w:tab w:val="num" w:pos="0"/>
      </w:tabs>
      <w:spacing w:before="240" w:after="60"/>
      <w:outlineLvl w:val="5"/>
    </w:pPr>
    <w:rPr>
      <w:rFonts w:ascii="Arial" w:hAnsi="Arial"/>
      <w:i/>
      <w:sz w:val="22"/>
    </w:rPr>
  </w:style>
  <w:style w:type="paragraph" w:styleId="Heading7">
    <w:name w:val="heading 7"/>
    <w:basedOn w:val="Normal"/>
    <w:next w:val="Normal"/>
    <w:rsid w:val="005B7875"/>
    <w:pPr>
      <w:numPr>
        <w:ilvl w:val="6"/>
        <w:numId w:val="29"/>
      </w:numPr>
      <w:tabs>
        <w:tab w:val="num" w:pos="0"/>
      </w:tabs>
      <w:spacing w:before="240" w:after="60"/>
      <w:outlineLvl w:val="6"/>
    </w:pPr>
    <w:rPr>
      <w:rFonts w:ascii="Arial" w:hAnsi="Arial"/>
    </w:rPr>
  </w:style>
  <w:style w:type="paragraph" w:styleId="Heading8">
    <w:name w:val="heading 8"/>
    <w:basedOn w:val="Normal"/>
    <w:next w:val="Normal"/>
    <w:rsid w:val="005B7875"/>
    <w:pPr>
      <w:numPr>
        <w:ilvl w:val="7"/>
        <w:numId w:val="29"/>
      </w:numPr>
      <w:tabs>
        <w:tab w:val="num" w:pos="0"/>
      </w:tabs>
      <w:spacing w:before="240" w:after="60"/>
      <w:outlineLvl w:val="7"/>
    </w:pPr>
    <w:rPr>
      <w:rFonts w:ascii="Arial" w:hAnsi="Arial"/>
      <w:i/>
    </w:rPr>
  </w:style>
  <w:style w:type="paragraph" w:styleId="Heading9">
    <w:name w:val="heading 9"/>
    <w:basedOn w:val="Normal"/>
    <w:next w:val="Normal"/>
    <w:rsid w:val="005B7875"/>
    <w:pPr>
      <w:numPr>
        <w:ilvl w:val="8"/>
        <w:numId w:val="29"/>
      </w:num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jc w:val="left"/>
    </w:pPr>
  </w:style>
  <w:style w:type="paragraph" w:customStyle="1" w:styleId="AddressTL">
    <w:name w:val="AddressTL"/>
    <w:basedOn w:val="Normal"/>
    <w:next w:val="Normal"/>
    <w:rsid w:val="005B7875"/>
    <w:pPr>
      <w:spacing w:after="720"/>
      <w:jc w:val="left"/>
    </w:pPr>
  </w:style>
  <w:style w:type="paragraph" w:customStyle="1" w:styleId="AddressTR">
    <w:name w:val="AddressTR"/>
    <w:basedOn w:val="Normal"/>
    <w:next w:val="Normal"/>
    <w:rsid w:val="005B7875"/>
    <w:pPr>
      <w:spacing w:after="720"/>
      <w:ind w:left="5103"/>
      <w:jc w:val="left"/>
    </w:pPr>
  </w:style>
  <w:style w:type="paragraph" w:styleId="BlockText">
    <w:name w:val="Block Text"/>
    <w:basedOn w:val="Normal"/>
    <w:rsid w:val="005B7875"/>
    <w:pPr>
      <w:spacing w:after="120"/>
      <w:ind w:left="1440" w:right="1440"/>
    </w:pPr>
  </w:style>
  <w:style w:type="paragraph" w:styleId="BodyText">
    <w:name w:val="Body Text"/>
    <w:basedOn w:val="Normal"/>
    <w:rsid w:val="005B7875"/>
    <w:pPr>
      <w:spacing w:after="120"/>
    </w:pPr>
  </w:style>
  <w:style w:type="paragraph" w:styleId="BodyText2">
    <w:name w:val="Body Text 2"/>
    <w:basedOn w:val="Normal"/>
    <w:rsid w:val="005B7875"/>
    <w:pPr>
      <w:spacing w:after="120" w:line="480" w:lineRule="auto"/>
    </w:pPr>
  </w:style>
  <w:style w:type="paragraph" w:styleId="BodyText3">
    <w:name w:val="Body Text 3"/>
    <w:basedOn w:val="Normal"/>
    <w:rsid w:val="005B7875"/>
    <w:pPr>
      <w:spacing w:after="120"/>
    </w:pPr>
    <w:rPr>
      <w:sz w:val="16"/>
    </w:rPr>
  </w:style>
  <w:style w:type="paragraph" w:styleId="BodyTextFirstIndent">
    <w:name w:val="Body Text First Indent"/>
    <w:basedOn w:val="BodyText"/>
    <w:rsid w:val="005B7875"/>
    <w:pPr>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5B7875"/>
    <w:pPr>
      <w:spacing w:before="120" w:after="120"/>
    </w:pPr>
    <w:rPr>
      <w:b/>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jc w:val="left"/>
    </w:pPr>
  </w:style>
  <w:style w:type="paragraph" w:customStyle="1" w:styleId="References">
    <w:name w:val="References"/>
    <w:basedOn w:val="Normal"/>
    <w:next w:val="AddressTR"/>
    <w:rsid w:val="005B7875"/>
    <w:pPr>
      <w:ind w:left="5103"/>
      <w:jc w:val="left"/>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jc w:val="left"/>
    </w:pPr>
  </w:style>
  <w:style w:type="paragraph" w:customStyle="1" w:styleId="Enclosures">
    <w:name w:val="Enclosures"/>
    <w:basedOn w:val="Normal"/>
    <w:rsid w:val="005B7875"/>
    <w:pPr>
      <w:keepNext/>
      <w:keepLines/>
      <w:tabs>
        <w:tab w:val="left" w:pos="5642"/>
      </w:tabs>
      <w:spacing w:before="480" w:after="0"/>
      <w:ind w:left="1191" w:hanging="1191"/>
      <w:jc w:val="left"/>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jc w:val="left"/>
    </w:pPr>
    <w:rPr>
      <w:rFonts w:ascii="Arial" w:hAnsi="Arial"/>
      <w:sz w:val="16"/>
    </w:rPr>
  </w:style>
  <w:style w:type="paragraph" w:styleId="FootnoteText">
    <w:name w:val="footnote text"/>
    <w:basedOn w:val="Normal"/>
    <w:link w:val="FootnoteTextChar"/>
    <w:semiHidden/>
    <w:rsid w:val="00AB47E1"/>
    <w:pPr>
      <w:spacing w:after="0"/>
      <w:ind w:left="113" w:hanging="113"/>
      <w:contextualSpacing/>
      <w:jc w:val="left"/>
    </w:pPr>
    <w:rPr>
      <w:sz w:val="17"/>
    </w:rPr>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5B7875"/>
    <w:pPr>
      <w:ind w:left="283" w:hanging="283"/>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rsid w:val="008D7FC9"/>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jc w:val="left"/>
    </w:pPr>
    <w:rPr>
      <w:b/>
    </w:rPr>
  </w:style>
  <w:style w:type="paragraph" w:customStyle="1" w:styleId="NoteList">
    <w:name w:val="NoteList"/>
    <w:basedOn w:val="Normal"/>
    <w:next w:val="Subject"/>
    <w:rsid w:val="005B7875"/>
    <w:pPr>
      <w:tabs>
        <w:tab w:val="left" w:pos="5823"/>
      </w:tabs>
      <w:spacing w:before="720" w:after="720"/>
      <w:ind w:left="5104" w:hanging="3119"/>
      <w:jc w:val="left"/>
    </w:pPr>
    <w:rPr>
      <w:b/>
      <w:smallCaps/>
    </w:rPr>
  </w:style>
  <w:style w:type="paragraph" w:customStyle="1" w:styleId="NumPar1">
    <w:name w:val="NumPar 1"/>
    <w:basedOn w:val="Heading1"/>
    <w:next w:val="Text1"/>
    <w:rsid w:val="005B7875"/>
    <w:pPr>
      <w:keepNext w:val="0"/>
      <w:numPr>
        <w:numId w:val="0"/>
      </w:numPr>
      <w:spacing w:before="0"/>
      <w:ind w:left="482"/>
      <w:outlineLvl w:val="9"/>
    </w:pPr>
    <w:rPr>
      <w:b w:val="0"/>
      <w:smallCaps w:val="0"/>
    </w:rPr>
  </w:style>
  <w:style w:type="paragraph" w:customStyle="1" w:styleId="NumPar2">
    <w:name w:val="NumPar 2"/>
    <w:basedOn w:val="Heading2"/>
    <w:next w:val="Text2"/>
    <w:rsid w:val="005B7875"/>
    <w:pPr>
      <w:keepNext w:val="0"/>
      <w:numPr>
        <w:numId w:val="3"/>
      </w:numPr>
      <w:outlineLvl w:val="9"/>
    </w:pPr>
    <w:rPr>
      <w:b w:val="0"/>
    </w:rPr>
  </w:style>
  <w:style w:type="paragraph" w:customStyle="1" w:styleId="NumPar3">
    <w:name w:val="NumPar 3"/>
    <w:basedOn w:val="Heading3"/>
    <w:next w:val="Text3"/>
    <w:rsid w:val="005B7875"/>
    <w:pPr>
      <w:keepNext w:val="0"/>
      <w:numPr>
        <w:numId w:val="3"/>
      </w:numPr>
      <w:outlineLvl w:val="9"/>
    </w:pPr>
    <w:rPr>
      <w:i w:val="0"/>
    </w:rPr>
  </w:style>
  <w:style w:type="paragraph" w:customStyle="1" w:styleId="NumPar4">
    <w:name w:val="NumPar 4"/>
    <w:basedOn w:val="Heading4"/>
    <w:next w:val="Text4"/>
    <w:rsid w:val="005B7875"/>
    <w:pPr>
      <w:keepNext w:val="0"/>
      <w:numPr>
        <w:numId w:val="3"/>
      </w:numPr>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semiHidden/>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5B7875"/>
    <w:pPr>
      <w:spacing w:before="120"/>
    </w:pPr>
    <w:rPr>
      <w:rFonts w:ascii="Calibri" w:hAnsi="Calibri"/>
      <w:b/>
      <w:bCs/>
      <w:caps/>
    </w:rPr>
  </w:style>
  <w:style w:type="paragraph" w:styleId="TOC2">
    <w:name w:val="toc 2"/>
    <w:basedOn w:val="Normal"/>
    <w:next w:val="Normal"/>
    <w:uiPriority w:val="39"/>
    <w:rsid w:val="005B7875"/>
    <w:pPr>
      <w:spacing w:after="0"/>
      <w:ind w:left="240"/>
      <w:jc w:val="left"/>
    </w:pPr>
    <w:rPr>
      <w:rFonts w:ascii="Calibri" w:hAnsi="Calibri"/>
      <w:smallCaps/>
    </w:rPr>
  </w:style>
  <w:style w:type="paragraph" w:styleId="TOC3">
    <w:name w:val="toc 3"/>
    <w:basedOn w:val="Normal"/>
    <w:next w:val="Normal"/>
    <w:uiPriority w:val="39"/>
    <w:rsid w:val="005B7875"/>
    <w:pPr>
      <w:spacing w:after="0"/>
      <w:ind w:left="480"/>
      <w:jc w:val="left"/>
    </w:pPr>
    <w:rPr>
      <w:rFonts w:ascii="Calibri" w:hAnsi="Calibri"/>
      <w:i/>
      <w:iCs/>
    </w:rPr>
  </w:style>
  <w:style w:type="paragraph" w:styleId="TOC4">
    <w:name w:val="toc 4"/>
    <w:basedOn w:val="Normal"/>
    <w:next w:val="Normal"/>
    <w:semiHidden/>
    <w:rsid w:val="005B7875"/>
    <w:pPr>
      <w:spacing w:after="0"/>
      <w:ind w:left="720"/>
      <w:jc w:val="left"/>
    </w:pPr>
    <w:rPr>
      <w:rFonts w:ascii="Calibri" w:hAnsi="Calibri"/>
      <w:sz w:val="18"/>
      <w:szCs w:val="18"/>
    </w:rPr>
  </w:style>
  <w:style w:type="paragraph" w:styleId="TOC5">
    <w:name w:val="toc 5"/>
    <w:basedOn w:val="Normal"/>
    <w:next w:val="Normal"/>
    <w:semiHidden/>
    <w:rsid w:val="005B7875"/>
    <w:pPr>
      <w:spacing w:after="0"/>
      <w:ind w:left="960"/>
      <w:jc w:val="left"/>
    </w:pPr>
    <w:rPr>
      <w:rFonts w:ascii="Calibri" w:hAnsi="Calibri"/>
      <w:sz w:val="18"/>
      <w:szCs w:val="18"/>
    </w:rPr>
  </w:style>
  <w:style w:type="paragraph" w:styleId="TOC6">
    <w:name w:val="toc 6"/>
    <w:basedOn w:val="Normal"/>
    <w:next w:val="Normal"/>
    <w:autoRedefine/>
    <w:semiHidden/>
    <w:rsid w:val="005B7875"/>
    <w:pPr>
      <w:spacing w:after="0"/>
      <w:ind w:left="1200"/>
      <w:jc w:val="left"/>
    </w:pPr>
    <w:rPr>
      <w:rFonts w:ascii="Calibri" w:hAnsi="Calibri"/>
      <w:sz w:val="18"/>
      <w:szCs w:val="18"/>
    </w:rPr>
  </w:style>
  <w:style w:type="paragraph" w:styleId="TOC7">
    <w:name w:val="toc 7"/>
    <w:basedOn w:val="Normal"/>
    <w:next w:val="Normal"/>
    <w:autoRedefine/>
    <w:semiHidden/>
    <w:rsid w:val="005B7875"/>
    <w:pPr>
      <w:spacing w:after="0"/>
      <w:ind w:left="1440"/>
      <w:jc w:val="left"/>
    </w:pPr>
    <w:rPr>
      <w:rFonts w:ascii="Calibri" w:hAnsi="Calibri"/>
      <w:sz w:val="18"/>
      <w:szCs w:val="18"/>
    </w:rPr>
  </w:style>
  <w:style w:type="paragraph" w:styleId="TOC8">
    <w:name w:val="toc 8"/>
    <w:basedOn w:val="Normal"/>
    <w:next w:val="Normal"/>
    <w:autoRedefine/>
    <w:semiHidden/>
    <w:rsid w:val="005B7875"/>
    <w:pPr>
      <w:spacing w:after="0"/>
      <w:ind w:left="1680"/>
      <w:jc w:val="left"/>
    </w:pPr>
    <w:rPr>
      <w:rFonts w:ascii="Calibri" w:hAnsi="Calibri"/>
      <w:sz w:val="18"/>
      <w:szCs w:val="18"/>
    </w:rPr>
  </w:style>
  <w:style w:type="paragraph" w:styleId="TOC9">
    <w:name w:val="toc 9"/>
    <w:basedOn w:val="Normal"/>
    <w:next w:val="Normal"/>
    <w:autoRedefine/>
    <w:semiHidden/>
    <w:rsid w:val="005B7875"/>
    <w:pPr>
      <w:spacing w:after="0"/>
      <w:ind w:left="1920"/>
      <w:jc w:val="left"/>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autoRedefine/>
    <w:uiPriority w:val="39"/>
    <w:qFormat/>
    <w:rsid w:val="00E30D5C"/>
  </w:style>
  <w:style w:type="paragraph" w:customStyle="1" w:styleId="Contact">
    <w:name w:val="Contact"/>
    <w:basedOn w:val="Normal"/>
    <w:next w:val="Normal"/>
    <w:rsid w:val="005B7875"/>
    <w:pPr>
      <w:spacing w:after="480"/>
      <w:ind w:left="567" w:hanging="567"/>
      <w:jc w:val="left"/>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uiPriority w:val="99"/>
    <w:rsid w:val="006914AD"/>
    <w:rPr>
      <w:color w:val="0000FF"/>
      <w:u w:val="single"/>
    </w:rPr>
  </w:style>
  <w:style w:type="character" w:styleId="FootnoteReference">
    <w:name w:val="footnote reference"/>
    <w:semiHidden/>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rPr>
  </w:style>
  <w:style w:type="paragraph" w:customStyle="1" w:styleId="HeaderTitle">
    <w:name w:val="Header Title"/>
    <w:basedOn w:val="Normal"/>
    <w:link w:val="HeaderTitleChar"/>
    <w:qFormat/>
    <w:rsid w:val="00E30D5C"/>
    <w:pPr>
      <w:jc w:val="center"/>
    </w:pPr>
    <w:rPr>
      <w:b/>
      <w:color w:val="808080"/>
      <w:sz w:val="18"/>
      <w:szCs w:val="18"/>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422672"/>
    <w:pPr>
      <w:numPr>
        <w:numId w:val="20"/>
      </w:numPr>
      <w:spacing w:after="120"/>
      <w:jc w:val="left"/>
    </w:p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jc w:val="left"/>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422672"/>
    <w:rPr>
      <w:rFonts w:ascii="Verdana" w:hAnsi="Verdana"/>
      <w:sz w:val="24"/>
      <w:lang w:val="fr-FR" w:eastAsia="en-US"/>
    </w:rPr>
  </w:style>
  <w:style w:type="paragraph" w:customStyle="1" w:styleId="BulletPoint2">
    <w:name w:val="Bullet Point 2"/>
    <w:basedOn w:val="NormalIndent"/>
    <w:link w:val="BulletPoint2Char"/>
    <w:autoRedefine/>
    <w:qFormat/>
    <w:rsid w:val="00E30D5C"/>
    <w:pPr>
      <w:numPr>
        <w:numId w:val="19"/>
      </w:numPr>
      <w:spacing w:after="0"/>
      <w:jc w:val="left"/>
    </w:p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121ECE"/>
    <w:rPr>
      <w:b/>
      <w:i/>
    </w:rPr>
  </w:style>
  <w:style w:type="character" w:customStyle="1" w:styleId="BodyChar">
    <w:name w:val="Body Char"/>
    <w:rsid w:val="006E2771"/>
    <w:rPr>
      <w:rFonts w:ascii="Verdana" w:hAnsi="Verdana"/>
      <w:lang w:eastAsia="en-US"/>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pPr>
      <w:numPr>
        <w:numId w:val="0"/>
      </w:numPr>
      <w:ind w:left="482"/>
    </w:pPr>
  </w:style>
  <w:style w:type="character" w:customStyle="1" w:styleId="Heading1Char">
    <w:name w:val="Heading 1 Char"/>
    <w:basedOn w:val="DefaultParagraphFont"/>
    <w:link w:val="Heading1"/>
    <w:rsid w:val="00AA42F1"/>
    <w:rPr>
      <w:rFonts w:ascii="Verdana" w:hAnsi="Verdana"/>
      <w:b/>
      <w:smallCaps/>
      <w:sz w:val="24"/>
      <w:lang w:eastAsia="en-US"/>
    </w:rPr>
  </w:style>
  <w:style w:type="character" w:customStyle="1" w:styleId="Heading1Char0">
    <w:name w:val="Heading1 Char"/>
    <w:basedOn w:val="Heading1Char"/>
    <w:link w:val="Heading10"/>
    <w:rsid w:val="004F538A"/>
    <w:rPr>
      <w:rFonts w:ascii="Verdana" w:hAnsi="Verdana"/>
      <w:b/>
      <w:smallCaps/>
      <w:sz w:val="24"/>
      <w:lang w:eastAsia="en-US"/>
    </w:rPr>
  </w:style>
  <w:style w:type="character" w:styleId="FollowedHyperlink">
    <w:name w:val="FollowedHyperlink"/>
    <w:basedOn w:val="DefaultParagraphFont"/>
    <w:rsid w:val="009B1930"/>
    <w:rPr>
      <w:color w:val="800080" w:themeColor="followedHyperlink"/>
      <w:u w:val="single"/>
    </w:rPr>
  </w:style>
  <w:style w:type="character" w:styleId="CommentReference">
    <w:name w:val="annotation reference"/>
    <w:basedOn w:val="DefaultParagraphFont"/>
    <w:rsid w:val="00DA1AE3"/>
    <w:rPr>
      <w:sz w:val="16"/>
      <w:szCs w:val="16"/>
    </w:rPr>
  </w:style>
  <w:style w:type="paragraph" w:styleId="CommentSubject">
    <w:name w:val="annotation subject"/>
    <w:basedOn w:val="CommentText"/>
    <w:next w:val="CommentText"/>
    <w:link w:val="CommentSubjectChar"/>
    <w:rsid w:val="00DA1AE3"/>
    <w:rPr>
      <w:b/>
      <w:bCs/>
    </w:rPr>
  </w:style>
  <w:style w:type="character" w:customStyle="1" w:styleId="CommentTextChar">
    <w:name w:val="Comment Text Char"/>
    <w:basedOn w:val="DefaultParagraphFont"/>
    <w:link w:val="CommentText"/>
    <w:semiHidden/>
    <w:rsid w:val="00DA1AE3"/>
    <w:rPr>
      <w:lang w:val="fr-FR" w:eastAsia="en-US"/>
    </w:rPr>
  </w:style>
  <w:style w:type="character" w:customStyle="1" w:styleId="CommentSubjectChar">
    <w:name w:val="Comment Subject Char"/>
    <w:basedOn w:val="CommentTextChar"/>
    <w:link w:val="CommentSubject"/>
    <w:rsid w:val="00DA1AE3"/>
    <w:rPr>
      <w:lang w:val="fr-FR" w:eastAsia="en-US"/>
    </w:rPr>
  </w:style>
  <w:style w:type="paragraph" w:customStyle="1" w:styleId="Tableheading">
    <w:name w:val="Table heading"/>
    <w:basedOn w:val="Normal"/>
    <w:qFormat/>
    <w:rsid w:val="003618DF"/>
    <w:rPr>
      <w:b/>
      <w:sz w:val="15"/>
      <w:szCs w:val="14"/>
    </w:rPr>
  </w:style>
  <w:style w:type="paragraph" w:customStyle="1" w:styleId="Tableentry">
    <w:name w:val="Table entry"/>
    <w:basedOn w:val="Normal"/>
    <w:qFormat/>
    <w:rsid w:val="007A1292"/>
    <w:pPr>
      <w:snapToGrid w:val="0"/>
      <w:spacing w:before="40" w:after="40"/>
    </w:pPr>
    <w:rPr>
      <w:sz w:val="14"/>
      <w:szCs w:val="14"/>
    </w:rPr>
  </w:style>
  <w:style w:type="paragraph" w:styleId="Revision">
    <w:name w:val="Revision"/>
    <w:hidden/>
    <w:uiPriority w:val="99"/>
    <w:semiHidden/>
    <w:rsid w:val="00C259E2"/>
    <w:rPr>
      <w:sz w:val="24"/>
      <w:lang w:val="fr-FR" w:eastAsia="en-US"/>
    </w:rPr>
  </w:style>
  <w:style w:type="paragraph" w:styleId="ListParagraph">
    <w:name w:val="List Paragraph"/>
    <w:basedOn w:val="Normal"/>
    <w:uiPriority w:val="34"/>
    <w:rsid w:val="00D94A30"/>
    <w:pPr>
      <w:ind w:left="720"/>
      <w:contextualSpacing/>
    </w:pPr>
  </w:style>
  <w:style w:type="character" w:customStyle="1" w:styleId="Heading2Char">
    <w:name w:val="Heading 2 Char"/>
    <w:basedOn w:val="DefaultParagraphFont"/>
    <w:link w:val="Heading2"/>
    <w:rsid w:val="006A5D51"/>
    <w:rPr>
      <w:rFonts w:ascii="Verdana" w:hAnsi="Verdana"/>
      <w:b/>
      <w:lang w:eastAsia="en-US"/>
    </w:rPr>
  </w:style>
  <w:style w:type="character" w:customStyle="1" w:styleId="apple-converted-space">
    <w:name w:val="apple-converted-space"/>
    <w:basedOn w:val="DefaultParagraphFont"/>
    <w:rsid w:val="007F0016"/>
  </w:style>
  <w:style w:type="character" w:styleId="Emphasis">
    <w:name w:val="Emphasis"/>
    <w:basedOn w:val="DefaultParagraphFont"/>
    <w:uiPriority w:val="20"/>
    <w:qFormat/>
    <w:rsid w:val="007F0016"/>
    <w:rPr>
      <w:i/>
      <w:iCs/>
    </w:rPr>
  </w:style>
  <w:style w:type="character" w:customStyle="1" w:styleId="Heading3Char">
    <w:name w:val="Heading 3 Char"/>
    <w:basedOn w:val="DefaultParagraphFont"/>
    <w:link w:val="Heading3"/>
    <w:rsid w:val="006A5D51"/>
    <w:rPr>
      <w:rFonts w:ascii="Verdana" w:hAnsi="Verdana"/>
      <w:i/>
      <w:lang w:eastAsia="en-US"/>
    </w:rPr>
  </w:style>
  <w:style w:type="character" w:customStyle="1" w:styleId="FootnoteTextChar">
    <w:name w:val="Footnote Text Char"/>
    <w:basedOn w:val="DefaultParagraphFont"/>
    <w:link w:val="FootnoteText"/>
    <w:semiHidden/>
    <w:rsid w:val="00AB47E1"/>
    <w:rPr>
      <w:sz w:val="17"/>
      <w:lang w:eastAsia="en-US"/>
    </w:rPr>
  </w:style>
  <w:style w:type="table" w:customStyle="1" w:styleId="TableGrid1">
    <w:name w:val="Table Grid1"/>
    <w:basedOn w:val="TableNormal"/>
    <w:next w:val="TableGrid"/>
    <w:rsid w:val="00BB1781"/>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D36527"/>
    <w:rPr>
      <w:vertAlign w:val="superscript"/>
    </w:rPr>
  </w:style>
  <w:style w:type="paragraph" w:styleId="NormalWeb">
    <w:name w:val="Normal (Web)"/>
    <w:basedOn w:val="Normal"/>
    <w:uiPriority w:val="99"/>
    <w:semiHidden/>
    <w:unhideWhenUsed/>
    <w:rsid w:val="0014784E"/>
    <w:pPr>
      <w:spacing w:before="100" w:beforeAutospacing="1" w:after="100" w:afterAutospacing="1"/>
      <w:jc w:val="left"/>
    </w:pPr>
    <w:rPr>
      <w:rFonts w:ascii="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1783">
      <w:bodyDiv w:val="1"/>
      <w:marLeft w:val="0"/>
      <w:marRight w:val="0"/>
      <w:marTop w:val="0"/>
      <w:marBottom w:val="0"/>
      <w:divBdr>
        <w:top w:val="none" w:sz="0" w:space="0" w:color="auto"/>
        <w:left w:val="none" w:sz="0" w:space="0" w:color="auto"/>
        <w:bottom w:val="none" w:sz="0" w:space="0" w:color="auto"/>
        <w:right w:val="none" w:sz="0" w:space="0" w:color="auto"/>
      </w:divBdr>
    </w:div>
    <w:div w:id="97260386">
      <w:bodyDiv w:val="1"/>
      <w:marLeft w:val="0"/>
      <w:marRight w:val="0"/>
      <w:marTop w:val="0"/>
      <w:marBottom w:val="0"/>
      <w:divBdr>
        <w:top w:val="none" w:sz="0" w:space="0" w:color="auto"/>
        <w:left w:val="none" w:sz="0" w:space="0" w:color="auto"/>
        <w:bottom w:val="none" w:sz="0" w:space="0" w:color="auto"/>
        <w:right w:val="none" w:sz="0" w:space="0" w:color="auto"/>
      </w:divBdr>
    </w:div>
    <w:div w:id="97484058">
      <w:bodyDiv w:val="1"/>
      <w:marLeft w:val="0"/>
      <w:marRight w:val="0"/>
      <w:marTop w:val="0"/>
      <w:marBottom w:val="0"/>
      <w:divBdr>
        <w:top w:val="none" w:sz="0" w:space="0" w:color="auto"/>
        <w:left w:val="none" w:sz="0" w:space="0" w:color="auto"/>
        <w:bottom w:val="none" w:sz="0" w:space="0" w:color="auto"/>
        <w:right w:val="none" w:sz="0" w:space="0" w:color="auto"/>
      </w:divBdr>
    </w:div>
    <w:div w:id="117728415">
      <w:bodyDiv w:val="1"/>
      <w:marLeft w:val="0"/>
      <w:marRight w:val="0"/>
      <w:marTop w:val="0"/>
      <w:marBottom w:val="0"/>
      <w:divBdr>
        <w:top w:val="none" w:sz="0" w:space="0" w:color="auto"/>
        <w:left w:val="none" w:sz="0" w:space="0" w:color="auto"/>
        <w:bottom w:val="none" w:sz="0" w:space="0" w:color="auto"/>
        <w:right w:val="none" w:sz="0" w:space="0" w:color="auto"/>
      </w:divBdr>
    </w:div>
    <w:div w:id="158740460">
      <w:bodyDiv w:val="1"/>
      <w:marLeft w:val="0"/>
      <w:marRight w:val="0"/>
      <w:marTop w:val="0"/>
      <w:marBottom w:val="0"/>
      <w:divBdr>
        <w:top w:val="none" w:sz="0" w:space="0" w:color="auto"/>
        <w:left w:val="none" w:sz="0" w:space="0" w:color="auto"/>
        <w:bottom w:val="none" w:sz="0" w:space="0" w:color="auto"/>
        <w:right w:val="none" w:sz="0" w:space="0" w:color="auto"/>
      </w:divBdr>
    </w:div>
    <w:div w:id="178814050">
      <w:bodyDiv w:val="1"/>
      <w:marLeft w:val="0"/>
      <w:marRight w:val="0"/>
      <w:marTop w:val="0"/>
      <w:marBottom w:val="0"/>
      <w:divBdr>
        <w:top w:val="none" w:sz="0" w:space="0" w:color="auto"/>
        <w:left w:val="none" w:sz="0" w:space="0" w:color="auto"/>
        <w:bottom w:val="none" w:sz="0" w:space="0" w:color="auto"/>
        <w:right w:val="none" w:sz="0" w:space="0" w:color="auto"/>
      </w:divBdr>
      <w:divsChild>
        <w:div w:id="1292979626">
          <w:marLeft w:val="0"/>
          <w:marRight w:val="0"/>
          <w:marTop w:val="0"/>
          <w:marBottom w:val="0"/>
          <w:divBdr>
            <w:top w:val="none" w:sz="0" w:space="0" w:color="auto"/>
            <w:left w:val="none" w:sz="0" w:space="0" w:color="auto"/>
            <w:bottom w:val="none" w:sz="0" w:space="0" w:color="auto"/>
            <w:right w:val="none" w:sz="0" w:space="0" w:color="auto"/>
          </w:divBdr>
        </w:div>
        <w:div w:id="1394160341">
          <w:marLeft w:val="0"/>
          <w:marRight w:val="0"/>
          <w:marTop w:val="0"/>
          <w:marBottom w:val="0"/>
          <w:divBdr>
            <w:top w:val="none" w:sz="0" w:space="0" w:color="auto"/>
            <w:left w:val="none" w:sz="0" w:space="0" w:color="auto"/>
            <w:bottom w:val="none" w:sz="0" w:space="0" w:color="auto"/>
            <w:right w:val="none" w:sz="0" w:space="0" w:color="auto"/>
          </w:divBdr>
          <w:divsChild>
            <w:div w:id="194125531">
              <w:marLeft w:val="0"/>
              <w:marRight w:val="0"/>
              <w:marTop w:val="0"/>
              <w:marBottom w:val="0"/>
              <w:divBdr>
                <w:top w:val="none" w:sz="0" w:space="0" w:color="auto"/>
                <w:left w:val="none" w:sz="0" w:space="0" w:color="auto"/>
                <w:bottom w:val="none" w:sz="0" w:space="0" w:color="auto"/>
                <w:right w:val="none" w:sz="0" w:space="0" w:color="auto"/>
              </w:divBdr>
              <w:divsChild>
                <w:div w:id="1228808068">
                  <w:marLeft w:val="0"/>
                  <w:marRight w:val="0"/>
                  <w:marTop w:val="0"/>
                  <w:marBottom w:val="0"/>
                  <w:divBdr>
                    <w:top w:val="none" w:sz="0" w:space="0" w:color="auto"/>
                    <w:left w:val="none" w:sz="0" w:space="0" w:color="auto"/>
                    <w:bottom w:val="none" w:sz="0" w:space="0" w:color="auto"/>
                    <w:right w:val="none" w:sz="0" w:space="0" w:color="auto"/>
                  </w:divBdr>
                </w:div>
              </w:divsChild>
            </w:div>
            <w:div w:id="1646933491">
              <w:marLeft w:val="0"/>
              <w:marRight w:val="0"/>
              <w:marTop w:val="0"/>
              <w:marBottom w:val="0"/>
              <w:divBdr>
                <w:top w:val="none" w:sz="0" w:space="0" w:color="auto"/>
                <w:left w:val="none" w:sz="0" w:space="0" w:color="auto"/>
                <w:bottom w:val="none" w:sz="0" w:space="0" w:color="auto"/>
                <w:right w:val="none" w:sz="0" w:space="0" w:color="auto"/>
              </w:divBdr>
              <w:divsChild>
                <w:div w:id="8941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24846">
      <w:bodyDiv w:val="1"/>
      <w:marLeft w:val="0"/>
      <w:marRight w:val="0"/>
      <w:marTop w:val="0"/>
      <w:marBottom w:val="0"/>
      <w:divBdr>
        <w:top w:val="none" w:sz="0" w:space="0" w:color="auto"/>
        <w:left w:val="none" w:sz="0" w:space="0" w:color="auto"/>
        <w:bottom w:val="none" w:sz="0" w:space="0" w:color="auto"/>
        <w:right w:val="none" w:sz="0" w:space="0" w:color="auto"/>
      </w:divBdr>
    </w:div>
    <w:div w:id="227344397">
      <w:bodyDiv w:val="1"/>
      <w:marLeft w:val="0"/>
      <w:marRight w:val="0"/>
      <w:marTop w:val="0"/>
      <w:marBottom w:val="0"/>
      <w:divBdr>
        <w:top w:val="none" w:sz="0" w:space="0" w:color="auto"/>
        <w:left w:val="none" w:sz="0" w:space="0" w:color="auto"/>
        <w:bottom w:val="none" w:sz="0" w:space="0" w:color="auto"/>
        <w:right w:val="none" w:sz="0" w:space="0" w:color="auto"/>
      </w:divBdr>
    </w:div>
    <w:div w:id="302395622">
      <w:bodyDiv w:val="1"/>
      <w:marLeft w:val="0"/>
      <w:marRight w:val="0"/>
      <w:marTop w:val="0"/>
      <w:marBottom w:val="0"/>
      <w:divBdr>
        <w:top w:val="none" w:sz="0" w:space="0" w:color="auto"/>
        <w:left w:val="none" w:sz="0" w:space="0" w:color="auto"/>
        <w:bottom w:val="none" w:sz="0" w:space="0" w:color="auto"/>
        <w:right w:val="none" w:sz="0" w:space="0" w:color="auto"/>
      </w:divBdr>
    </w:div>
    <w:div w:id="322709023">
      <w:bodyDiv w:val="1"/>
      <w:marLeft w:val="0"/>
      <w:marRight w:val="0"/>
      <w:marTop w:val="0"/>
      <w:marBottom w:val="0"/>
      <w:divBdr>
        <w:top w:val="none" w:sz="0" w:space="0" w:color="auto"/>
        <w:left w:val="none" w:sz="0" w:space="0" w:color="auto"/>
        <w:bottom w:val="none" w:sz="0" w:space="0" w:color="auto"/>
        <w:right w:val="none" w:sz="0" w:space="0" w:color="auto"/>
      </w:divBdr>
    </w:div>
    <w:div w:id="484394202">
      <w:bodyDiv w:val="1"/>
      <w:marLeft w:val="0"/>
      <w:marRight w:val="0"/>
      <w:marTop w:val="0"/>
      <w:marBottom w:val="0"/>
      <w:divBdr>
        <w:top w:val="none" w:sz="0" w:space="0" w:color="auto"/>
        <w:left w:val="none" w:sz="0" w:space="0" w:color="auto"/>
        <w:bottom w:val="none" w:sz="0" w:space="0" w:color="auto"/>
        <w:right w:val="none" w:sz="0" w:space="0" w:color="auto"/>
      </w:divBdr>
    </w:div>
    <w:div w:id="514540225">
      <w:bodyDiv w:val="1"/>
      <w:marLeft w:val="0"/>
      <w:marRight w:val="0"/>
      <w:marTop w:val="0"/>
      <w:marBottom w:val="0"/>
      <w:divBdr>
        <w:top w:val="none" w:sz="0" w:space="0" w:color="auto"/>
        <w:left w:val="none" w:sz="0" w:space="0" w:color="auto"/>
        <w:bottom w:val="none" w:sz="0" w:space="0" w:color="auto"/>
        <w:right w:val="none" w:sz="0" w:space="0" w:color="auto"/>
      </w:divBdr>
    </w:div>
    <w:div w:id="580257854">
      <w:bodyDiv w:val="1"/>
      <w:marLeft w:val="0"/>
      <w:marRight w:val="0"/>
      <w:marTop w:val="0"/>
      <w:marBottom w:val="0"/>
      <w:divBdr>
        <w:top w:val="none" w:sz="0" w:space="0" w:color="auto"/>
        <w:left w:val="none" w:sz="0" w:space="0" w:color="auto"/>
        <w:bottom w:val="none" w:sz="0" w:space="0" w:color="auto"/>
        <w:right w:val="none" w:sz="0" w:space="0" w:color="auto"/>
      </w:divBdr>
      <w:divsChild>
        <w:div w:id="188763215">
          <w:marLeft w:val="0"/>
          <w:marRight w:val="0"/>
          <w:marTop w:val="0"/>
          <w:marBottom w:val="0"/>
          <w:divBdr>
            <w:top w:val="none" w:sz="0" w:space="0" w:color="auto"/>
            <w:left w:val="none" w:sz="0" w:space="0" w:color="auto"/>
            <w:bottom w:val="none" w:sz="0" w:space="0" w:color="auto"/>
            <w:right w:val="none" w:sz="0" w:space="0" w:color="auto"/>
          </w:divBdr>
        </w:div>
        <w:div w:id="1638103870">
          <w:marLeft w:val="0"/>
          <w:marRight w:val="0"/>
          <w:marTop w:val="0"/>
          <w:marBottom w:val="0"/>
          <w:divBdr>
            <w:top w:val="none" w:sz="0" w:space="0" w:color="auto"/>
            <w:left w:val="none" w:sz="0" w:space="0" w:color="auto"/>
            <w:bottom w:val="none" w:sz="0" w:space="0" w:color="auto"/>
            <w:right w:val="none" w:sz="0" w:space="0" w:color="auto"/>
          </w:divBdr>
          <w:divsChild>
            <w:div w:id="1366372476">
              <w:marLeft w:val="0"/>
              <w:marRight w:val="0"/>
              <w:marTop w:val="0"/>
              <w:marBottom w:val="0"/>
              <w:divBdr>
                <w:top w:val="none" w:sz="0" w:space="0" w:color="auto"/>
                <w:left w:val="none" w:sz="0" w:space="0" w:color="auto"/>
                <w:bottom w:val="none" w:sz="0" w:space="0" w:color="auto"/>
                <w:right w:val="none" w:sz="0" w:space="0" w:color="auto"/>
              </w:divBdr>
              <w:divsChild>
                <w:div w:id="254753755">
                  <w:marLeft w:val="0"/>
                  <w:marRight w:val="0"/>
                  <w:marTop w:val="0"/>
                  <w:marBottom w:val="0"/>
                  <w:divBdr>
                    <w:top w:val="none" w:sz="0" w:space="0" w:color="auto"/>
                    <w:left w:val="none" w:sz="0" w:space="0" w:color="auto"/>
                    <w:bottom w:val="none" w:sz="0" w:space="0" w:color="auto"/>
                    <w:right w:val="none" w:sz="0" w:space="0" w:color="auto"/>
                  </w:divBdr>
                </w:div>
              </w:divsChild>
            </w:div>
            <w:div w:id="1765569603">
              <w:marLeft w:val="0"/>
              <w:marRight w:val="0"/>
              <w:marTop w:val="0"/>
              <w:marBottom w:val="0"/>
              <w:divBdr>
                <w:top w:val="none" w:sz="0" w:space="0" w:color="auto"/>
                <w:left w:val="none" w:sz="0" w:space="0" w:color="auto"/>
                <w:bottom w:val="none" w:sz="0" w:space="0" w:color="auto"/>
                <w:right w:val="none" w:sz="0" w:space="0" w:color="auto"/>
              </w:divBdr>
              <w:divsChild>
                <w:div w:id="12191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79139">
      <w:bodyDiv w:val="1"/>
      <w:marLeft w:val="0"/>
      <w:marRight w:val="0"/>
      <w:marTop w:val="0"/>
      <w:marBottom w:val="0"/>
      <w:divBdr>
        <w:top w:val="none" w:sz="0" w:space="0" w:color="auto"/>
        <w:left w:val="none" w:sz="0" w:space="0" w:color="auto"/>
        <w:bottom w:val="none" w:sz="0" w:space="0" w:color="auto"/>
        <w:right w:val="none" w:sz="0" w:space="0" w:color="auto"/>
      </w:divBdr>
    </w:div>
    <w:div w:id="717894806">
      <w:bodyDiv w:val="1"/>
      <w:marLeft w:val="0"/>
      <w:marRight w:val="0"/>
      <w:marTop w:val="0"/>
      <w:marBottom w:val="0"/>
      <w:divBdr>
        <w:top w:val="none" w:sz="0" w:space="0" w:color="auto"/>
        <w:left w:val="none" w:sz="0" w:space="0" w:color="auto"/>
        <w:bottom w:val="none" w:sz="0" w:space="0" w:color="auto"/>
        <w:right w:val="none" w:sz="0" w:space="0" w:color="auto"/>
      </w:divBdr>
    </w:div>
    <w:div w:id="866677931">
      <w:bodyDiv w:val="1"/>
      <w:marLeft w:val="0"/>
      <w:marRight w:val="0"/>
      <w:marTop w:val="0"/>
      <w:marBottom w:val="0"/>
      <w:divBdr>
        <w:top w:val="none" w:sz="0" w:space="0" w:color="auto"/>
        <w:left w:val="none" w:sz="0" w:space="0" w:color="auto"/>
        <w:bottom w:val="none" w:sz="0" w:space="0" w:color="auto"/>
        <w:right w:val="none" w:sz="0" w:space="0" w:color="auto"/>
      </w:divBdr>
    </w:div>
    <w:div w:id="1032609996">
      <w:bodyDiv w:val="1"/>
      <w:marLeft w:val="0"/>
      <w:marRight w:val="0"/>
      <w:marTop w:val="0"/>
      <w:marBottom w:val="0"/>
      <w:divBdr>
        <w:top w:val="none" w:sz="0" w:space="0" w:color="auto"/>
        <w:left w:val="none" w:sz="0" w:space="0" w:color="auto"/>
        <w:bottom w:val="none" w:sz="0" w:space="0" w:color="auto"/>
        <w:right w:val="none" w:sz="0" w:space="0" w:color="auto"/>
      </w:divBdr>
    </w:div>
    <w:div w:id="1034961621">
      <w:bodyDiv w:val="1"/>
      <w:marLeft w:val="0"/>
      <w:marRight w:val="0"/>
      <w:marTop w:val="0"/>
      <w:marBottom w:val="0"/>
      <w:divBdr>
        <w:top w:val="none" w:sz="0" w:space="0" w:color="auto"/>
        <w:left w:val="none" w:sz="0" w:space="0" w:color="auto"/>
        <w:bottom w:val="none" w:sz="0" w:space="0" w:color="auto"/>
        <w:right w:val="none" w:sz="0" w:space="0" w:color="auto"/>
      </w:divBdr>
    </w:div>
    <w:div w:id="1049496239">
      <w:bodyDiv w:val="1"/>
      <w:marLeft w:val="0"/>
      <w:marRight w:val="0"/>
      <w:marTop w:val="0"/>
      <w:marBottom w:val="0"/>
      <w:divBdr>
        <w:top w:val="none" w:sz="0" w:space="0" w:color="auto"/>
        <w:left w:val="none" w:sz="0" w:space="0" w:color="auto"/>
        <w:bottom w:val="none" w:sz="0" w:space="0" w:color="auto"/>
        <w:right w:val="none" w:sz="0" w:space="0" w:color="auto"/>
      </w:divBdr>
    </w:div>
    <w:div w:id="1156261994">
      <w:bodyDiv w:val="1"/>
      <w:marLeft w:val="0"/>
      <w:marRight w:val="0"/>
      <w:marTop w:val="0"/>
      <w:marBottom w:val="0"/>
      <w:divBdr>
        <w:top w:val="none" w:sz="0" w:space="0" w:color="auto"/>
        <w:left w:val="none" w:sz="0" w:space="0" w:color="auto"/>
        <w:bottom w:val="none" w:sz="0" w:space="0" w:color="auto"/>
        <w:right w:val="none" w:sz="0" w:space="0" w:color="auto"/>
      </w:divBdr>
    </w:div>
    <w:div w:id="1240872135">
      <w:bodyDiv w:val="1"/>
      <w:marLeft w:val="0"/>
      <w:marRight w:val="0"/>
      <w:marTop w:val="0"/>
      <w:marBottom w:val="0"/>
      <w:divBdr>
        <w:top w:val="none" w:sz="0" w:space="0" w:color="auto"/>
        <w:left w:val="none" w:sz="0" w:space="0" w:color="auto"/>
        <w:bottom w:val="none" w:sz="0" w:space="0" w:color="auto"/>
        <w:right w:val="none" w:sz="0" w:space="0" w:color="auto"/>
      </w:divBdr>
    </w:div>
    <w:div w:id="1330794020">
      <w:bodyDiv w:val="1"/>
      <w:marLeft w:val="0"/>
      <w:marRight w:val="0"/>
      <w:marTop w:val="0"/>
      <w:marBottom w:val="0"/>
      <w:divBdr>
        <w:top w:val="none" w:sz="0" w:space="0" w:color="auto"/>
        <w:left w:val="none" w:sz="0" w:space="0" w:color="auto"/>
        <w:bottom w:val="none" w:sz="0" w:space="0" w:color="auto"/>
        <w:right w:val="none" w:sz="0" w:space="0" w:color="auto"/>
      </w:divBdr>
    </w:div>
    <w:div w:id="1382629358">
      <w:bodyDiv w:val="1"/>
      <w:marLeft w:val="0"/>
      <w:marRight w:val="0"/>
      <w:marTop w:val="0"/>
      <w:marBottom w:val="0"/>
      <w:divBdr>
        <w:top w:val="none" w:sz="0" w:space="0" w:color="auto"/>
        <w:left w:val="none" w:sz="0" w:space="0" w:color="auto"/>
        <w:bottom w:val="none" w:sz="0" w:space="0" w:color="auto"/>
        <w:right w:val="none" w:sz="0" w:space="0" w:color="auto"/>
      </w:divBdr>
    </w:div>
    <w:div w:id="1404141565">
      <w:bodyDiv w:val="1"/>
      <w:marLeft w:val="0"/>
      <w:marRight w:val="0"/>
      <w:marTop w:val="0"/>
      <w:marBottom w:val="0"/>
      <w:divBdr>
        <w:top w:val="none" w:sz="0" w:space="0" w:color="auto"/>
        <w:left w:val="none" w:sz="0" w:space="0" w:color="auto"/>
        <w:bottom w:val="none" w:sz="0" w:space="0" w:color="auto"/>
        <w:right w:val="none" w:sz="0" w:space="0" w:color="auto"/>
      </w:divBdr>
    </w:div>
    <w:div w:id="1422600038">
      <w:bodyDiv w:val="1"/>
      <w:marLeft w:val="0"/>
      <w:marRight w:val="0"/>
      <w:marTop w:val="0"/>
      <w:marBottom w:val="0"/>
      <w:divBdr>
        <w:top w:val="none" w:sz="0" w:space="0" w:color="auto"/>
        <w:left w:val="none" w:sz="0" w:space="0" w:color="auto"/>
        <w:bottom w:val="none" w:sz="0" w:space="0" w:color="auto"/>
        <w:right w:val="none" w:sz="0" w:space="0" w:color="auto"/>
      </w:divBdr>
      <w:divsChild>
        <w:div w:id="1472939968">
          <w:marLeft w:val="446"/>
          <w:marRight w:val="0"/>
          <w:marTop w:val="0"/>
          <w:marBottom w:val="0"/>
          <w:divBdr>
            <w:top w:val="none" w:sz="0" w:space="0" w:color="auto"/>
            <w:left w:val="none" w:sz="0" w:space="0" w:color="auto"/>
            <w:bottom w:val="none" w:sz="0" w:space="0" w:color="auto"/>
            <w:right w:val="none" w:sz="0" w:space="0" w:color="auto"/>
          </w:divBdr>
        </w:div>
        <w:div w:id="1430199422">
          <w:marLeft w:val="446"/>
          <w:marRight w:val="0"/>
          <w:marTop w:val="0"/>
          <w:marBottom w:val="0"/>
          <w:divBdr>
            <w:top w:val="none" w:sz="0" w:space="0" w:color="auto"/>
            <w:left w:val="none" w:sz="0" w:space="0" w:color="auto"/>
            <w:bottom w:val="none" w:sz="0" w:space="0" w:color="auto"/>
            <w:right w:val="none" w:sz="0" w:space="0" w:color="auto"/>
          </w:divBdr>
        </w:div>
        <w:div w:id="1072197213">
          <w:marLeft w:val="446"/>
          <w:marRight w:val="0"/>
          <w:marTop w:val="0"/>
          <w:marBottom w:val="0"/>
          <w:divBdr>
            <w:top w:val="none" w:sz="0" w:space="0" w:color="auto"/>
            <w:left w:val="none" w:sz="0" w:space="0" w:color="auto"/>
            <w:bottom w:val="none" w:sz="0" w:space="0" w:color="auto"/>
            <w:right w:val="none" w:sz="0" w:space="0" w:color="auto"/>
          </w:divBdr>
        </w:div>
        <w:div w:id="885797025">
          <w:marLeft w:val="446"/>
          <w:marRight w:val="0"/>
          <w:marTop w:val="0"/>
          <w:marBottom w:val="0"/>
          <w:divBdr>
            <w:top w:val="none" w:sz="0" w:space="0" w:color="auto"/>
            <w:left w:val="none" w:sz="0" w:space="0" w:color="auto"/>
            <w:bottom w:val="none" w:sz="0" w:space="0" w:color="auto"/>
            <w:right w:val="none" w:sz="0" w:space="0" w:color="auto"/>
          </w:divBdr>
        </w:div>
        <w:div w:id="1838497158">
          <w:marLeft w:val="446"/>
          <w:marRight w:val="0"/>
          <w:marTop w:val="0"/>
          <w:marBottom w:val="0"/>
          <w:divBdr>
            <w:top w:val="none" w:sz="0" w:space="0" w:color="auto"/>
            <w:left w:val="none" w:sz="0" w:space="0" w:color="auto"/>
            <w:bottom w:val="none" w:sz="0" w:space="0" w:color="auto"/>
            <w:right w:val="none" w:sz="0" w:space="0" w:color="auto"/>
          </w:divBdr>
        </w:div>
        <w:div w:id="1235240585">
          <w:marLeft w:val="446"/>
          <w:marRight w:val="0"/>
          <w:marTop w:val="0"/>
          <w:marBottom w:val="0"/>
          <w:divBdr>
            <w:top w:val="none" w:sz="0" w:space="0" w:color="auto"/>
            <w:left w:val="none" w:sz="0" w:space="0" w:color="auto"/>
            <w:bottom w:val="none" w:sz="0" w:space="0" w:color="auto"/>
            <w:right w:val="none" w:sz="0" w:space="0" w:color="auto"/>
          </w:divBdr>
        </w:div>
        <w:div w:id="2027946318">
          <w:marLeft w:val="446"/>
          <w:marRight w:val="0"/>
          <w:marTop w:val="0"/>
          <w:marBottom w:val="0"/>
          <w:divBdr>
            <w:top w:val="none" w:sz="0" w:space="0" w:color="auto"/>
            <w:left w:val="none" w:sz="0" w:space="0" w:color="auto"/>
            <w:bottom w:val="none" w:sz="0" w:space="0" w:color="auto"/>
            <w:right w:val="none" w:sz="0" w:space="0" w:color="auto"/>
          </w:divBdr>
        </w:div>
        <w:div w:id="765543454">
          <w:marLeft w:val="446"/>
          <w:marRight w:val="0"/>
          <w:marTop w:val="0"/>
          <w:marBottom w:val="0"/>
          <w:divBdr>
            <w:top w:val="none" w:sz="0" w:space="0" w:color="auto"/>
            <w:left w:val="none" w:sz="0" w:space="0" w:color="auto"/>
            <w:bottom w:val="none" w:sz="0" w:space="0" w:color="auto"/>
            <w:right w:val="none" w:sz="0" w:space="0" w:color="auto"/>
          </w:divBdr>
        </w:div>
        <w:div w:id="642007872">
          <w:marLeft w:val="446"/>
          <w:marRight w:val="0"/>
          <w:marTop w:val="0"/>
          <w:marBottom w:val="0"/>
          <w:divBdr>
            <w:top w:val="none" w:sz="0" w:space="0" w:color="auto"/>
            <w:left w:val="none" w:sz="0" w:space="0" w:color="auto"/>
            <w:bottom w:val="none" w:sz="0" w:space="0" w:color="auto"/>
            <w:right w:val="none" w:sz="0" w:space="0" w:color="auto"/>
          </w:divBdr>
        </w:div>
        <w:div w:id="1210260249">
          <w:marLeft w:val="446"/>
          <w:marRight w:val="0"/>
          <w:marTop w:val="0"/>
          <w:marBottom w:val="0"/>
          <w:divBdr>
            <w:top w:val="none" w:sz="0" w:space="0" w:color="auto"/>
            <w:left w:val="none" w:sz="0" w:space="0" w:color="auto"/>
            <w:bottom w:val="none" w:sz="0" w:space="0" w:color="auto"/>
            <w:right w:val="none" w:sz="0" w:space="0" w:color="auto"/>
          </w:divBdr>
        </w:div>
        <w:div w:id="1436900819">
          <w:marLeft w:val="446"/>
          <w:marRight w:val="0"/>
          <w:marTop w:val="0"/>
          <w:marBottom w:val="0"/>
          <w:divBdr>
            <w:top w:val="none" w:sz="0" w:space="0" w:color="auto"/>
            <w:left w:val="none" w:sz="0" w:space="0" w:color="auto"/>
            <w:bottom w:val="none" w:sz="0" w:space="0" w:color="auto"/>
            <w:right w:val="none" w:sz="0" w:space="0" w:color="auto"/>
          </w:divBdr>
        </w:div>
        <w:div w:id="1995789933">
          <w:marLeft w:val="446"/>
          <w:marRight w:val="0"/>
          <w:marTop w:val="0"/>
          <w:marBottom w:val="0"/>
          <w:divBdr>
            <w:top w:val="none" w:sz="0" w:space="0" w:color="auto"/>
            <w:left w:val="none" w:sz="0" w:space="0" w:color="auto"/>
            <w:bottom w:val="none" w:sz="0" w:space="0" w:color="auto"/>
            <w:right w:val="none" w:sz="0" w:space="0" w:color="auto"/>
          </w:divBdr>
        </w:div>
        <w:div w:id="1853572177">
          <w:marLeft w:val="446"/>
          <w:marRight w:val="0"/>
          <w:marTop w:val="0"/>
          <w:marBottom w:val="0"/>
          <w:divBdr>
            <w:top w:val="none" w:sz="0" w:space="0" w:color="auto"/>
            <w:left w:val="none" w:sz="0" w:space="0" w:color="auto"/>
            <w:bottom w:val="none" w:sz="0" w:space="0" w:color="auto"/>
            <w:right w:val="none" w:sz="0" w:space="0" w:color="auto"/>
          </w:divBdr>
        </w:div>
        <w:div w:id="1121916332">
          <w:marLeft w:val="446"/>
          <w:marRight w:val="0"/>
          <w:marTop w:val="0"/>
          <w:marBottom w:val="0"/>
          <w:divBdr>
            <w:top w:val="none" w:sz="0" w:space="0" w:color="auto"/>
            <w:left w:val="none" w:sz="0" w:space="0" w:color="auto"/>
            <w:bottom w:val="none" w:sz="0" w:space="0" w:color="auto"/>
            <w:right w:val="none" w:sz="0" w:space="0" w:color="auto"/>
          </w:divBdr>
        </w:div>
        <w:div w:id="86079920">
          <w:marLeft w:val="446"/>
          <w:marRight w:val="0"/>
          <w:marTop w:val="0"/>
          <w:marBottom w:val="0"/>
          <w:divBdr>
            <w:top w:val="none" w:sz="0" w:space="0" w:color="auto"/>
            <w:left w:val="none" w:sz="0" w:space="0" w:color="auto"/>
            <w:bottom w:val="none" w:sz="0" w:space="0" w:color="auto"/>
            <w:right w:val="none" w:sz="0" w:space="0" w:color="auto"/>
          </w:divBdr>
        </w:div>
        <w:div w:id="399211236">
          <w:marLeft w:val="446"/>
          <w:marRight w:val="0"/>
          <w:marTop w:val="0"/>
          <w:marBottom w:val="0"/>
          <w:divBdr>
            <w:top w:val="none" w:sz="0" w:space="0" w:color="auto"/>
            <w:left w:val="none" w:sz="0" w:space="0" w:color="auto"/>
            <w:bottom w:val="none" w:sz="0" w:space="0" w:color="auto"/>
            <w:right w:val="none" w:sz="0" w:space="0" w:color="auto"/>
          </w:divBdr>
        </w:div>
        <w:div w:id="671026134">
          <w:marLeft w:val="446"/>
          <w:marRight w:val="0"/>
          <w:marTop w:val="0"/>
          <w:marBottom w:val="0"/>
          <w:divBdr>
            <w:top w:val="none" w:sz="0" w:space="0" w:color="auto"/>
            <w:left w:val="none" w:sz="0" w:space="0" w:color="auto"/>
            <w:bottom w:val="none" w:sz="0" w:space="0" w:color="auto"/>
            <w:right w:val="none" w:sz="0" w:space="0" w:color="auto"/>
          </w:divBdr>
        </w:div>
        <w:div w:id="782578751">
          <w:marLeft w:val="446"/>
          <w:marRight w:val="0"/>
          <w:marTop w:val="0"/>
          <w:marBottom w:val="0"/>
          <w:divBdr>
            <w:top w:val="none" w:sz="0" w:space="0" w:color="auto"/>
            <w:left w:val="none" w:sz="0" w:space="0" w:color="auto"/>
            <w:bottom w:val="none" w:sz="0" w:space="0" w:color="auto"/>
            <w:right w:val="none" w:sz="0" w:space="0" w:color="auto"/>
          </w:divBdr>
        </w:div>
      </w:divsChild>
    </w:div>
    <w:div w:id="1437094070">
      <w:bodyDiv w:val="1"/>
      <w:marLeft w:val="0"/>
      <w:marRight w:val="0"/>
      <w:marTop w:val="0"/>
      <w:marBottom w:val="0"/>
      <w:divBdr>
        <w:top w:val="none" w:sz="0" w:space="0" w:color="auto"/>
        <w:left w:val="none" w:sz="0" w:space="0" w:color="auto"/>
        <w:bottom w:val="none" w:sz="0" w:space="0" w:color="auto"/>
        <w:right w:val="none" w:sz="0" w:space="0" w:color="auto"/>
      </w:divBdr>
    </w:div>
    <w:div w:id="1517385774">
      <w:bodyDiv w:val="1"/>
      <w:marLeft w:val="0"/>
      <w:marRight w:val="0"/>
      <w:marTop w:val="0"/>
      <w:marBottom w:val="0"/>
      <w:divBdr>
        <w:top w:val="none" w:sz="0" w:space="0" w:color="auto"/>
        <w:left w:val="none" w:sz="0" w:space="0" w:color="auto"/>
        <w:bottom w:val="none" w:sz="0" w:space="0" w:color="auto"/>
        <w:right w:val="none" w:sz="0" w:space="0" w:color="auto"/>
      </w:divBdr>
    </w:div>
    <w:div w:id="1520775823">
      <w:bodyDiv w:val="1"/>
      <w:marLeft w:val="0"/>
      <w:marRight w:val="0"/>
      <w:marTop w:val="0"/>
      <w:marBottom w:val="0"/>
      <w:divBdr>
        <w:top w:val="none" w:sz="0" w:space="0" w:color="auto"/>
        <w:left w:val="none" w:sz="0" w:space="0" w:color="auto"/>
        <w:bottom w:val="none" w:sz="0" w:space="0" w:color="auto"/>
        <w:right w:val="none" w:sz="0" w:space="0" w:color="auto"/>
      </w:divBdr>
    </w:div>
    <w:div w:id="1522284798">
      <w:bodyDiv w:val="1"/>
      <w:marLeft w:val="0"/>
      <w:marRight w:val="0"/>
      <w:marTop w:val="0"/>
      <w:marBottom w:val="0"/>
      <w:divBdr>
        <w:top w:val="none" w:sz="0" w:space="0" w:color="auto"/>
        <w:left w:val="none" w:sz="0" w:space="0" w:color="auto"/>
        <w:bottom w:val="none" w:sz="0" w:space="0" w:color="auto"/>
        <w:right w:val="none" w:sz="0" w:space="0" w:color="auto"/>
      </w:divBdr>
    </w:div>
    <w:div w:id="1595438378">
      <w:bodyDiv w:val="1"/>
      <w:marLeft w:val="0"/>
      <w:marRight w:val="0"/>
      <w:marTop w:val="0"/>
      <w:marBottom w:val="0"/>
      <w:divBdr>
        <w:top w:val="none" w:sz="0" w:space="0" w:color="auto"/>
        <w:left w:val="none" w:sz="0" w:space="0" w:color="auto"/>
        <w:bottom w:val="none" w:sz="0" w:space="0" w:color="auto"/>
        <w:right w:val="none" w:sz="0" w:space="0" w:color="auto"/>
      </w:divBdr>
    </w:div>
    <w:div w:id="1796630820">
      <w:bodyDiv w:val="1"/>
      <w:marLeft w:val="0"/>
      <w:marRight w:val="0"/>
      <w:marTop w:val="0"/>
      <w:marBottom w:val="0"/>
      <w:divBdr>
        <w:top w:val="none" w:sz="0" w:space="0" w:color="auto"/>
        <w:left w:val="none" w:sz="0" w:space="0" w:color="auto"/>
        <w:bottom w:val="none" w:sz="0" w:space="0" w:color="auto"/>
        <w:right w:val="none" w:sz="0" w:space="0" w:color="auto"/>
      </w:divBdr>
    </w:div>
    <w:div w:id="1861897618">
      <w:bodyDiv w:val="1"/>
      <w:marLeft w:val="0"/>
      <w:marRight w:val="0"/>
      <w:marTop w:val="0"/>
      <w:marBottom w:val="0"/>
      <w:divBdr>
        <w:top w:val="none" w:sz="0" w:space="0" w:color="auto"/>
        <w:left w:val="none" w:sz="0" w:space="0" w:color="auto"/>
        <w:bottom w:val="none" w:sz="0" w:space="0" w:color="auto"/>
        <w:right w:val="none" w:sz="0" w:space="0" w:color="auto"/>
      </w:divBdr>
    </w:div>
    <w:div w:id="1961910233">
      <w:bodyDiv w:val="1"/>
      <w:marLeft w:val="0"/>
      <w:marRight w:val="0"/>
      <w:marTop w:val="0"/>
      <w:marBottom w:val="0"/>
      <w:divBdr>
        <w:top w:val="none" w:sz="0" w:space="0" w:color="auto"/>
        <w:left w:val="none" w:sz="0" w:space="0" w:color="auto"/>
        <w:bottom w:val="none" w:sz="0" w:space="0" w:color="auto"/>
        <w:right w:val="none" w:sz="0" w:space="0" w:color="auto"/>
      </w:divBdr>
    </w:div>
    <w:div w:id="201518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dx.org/rdf/terms" TargetMode="External"/><Relationship Id="rId117" Type="http://schemas.openxmlformats.org/officeDocument/2006/relationships/hyperlink" Target="https://joinup.ec.europa.eu/asset/dcat_application_profile/issue/drop-maximum-cardinality-constraint-dcatlandingpage" TargetMode="External"/><Relationship Id="rId21" Type="http://schemas.openxmlformats.org/officeDocument/2006/relationships/hyperlink" Target="http://xmlns.com/foaf/0.1/" TargetMode="External"/><Relationship Id="rId42" Type="http://schemas.openxmlformats.org/officeDocument/2006/relationships/hyperlink" Target="http://xmlns.com/foaf/spec/" TargetMode="External"/><Relationship Id="rId47" Type="http://schemas.openxmlformats.org/officeDocument/2006/relationships/hyperlink" Target="http://dublincore.org/documents/dcmi-terms/" TargetMode="External"/><Relationship Id="rId63" Type="http://schemas.openxmlformats.org/officeDocument/2006/relationships/hyperlink" Target="http://publications.europa.eu/mdr/authority/continent/" TargetMode="External"/><Relationship Id="rId68" Type="http://schemas.openxmlformats.org/officeDocument/2006/relationships/hyperlink" Target="http://purl.org/adms/licencetype/" TargetMode="External"/><Relationship Id="rId84" Type="http://schemas.openxmlformats.org/officeDocument/2006/relationships/hyperlink" Target="https://joinup.ec.europa.eu/asset/dcat_application_profile/issue/pr1-add-new-property-distribution-enable-verificationof-integri" TargetMode="External"/><Relationship Id="rId89" Type="http://schemas.openxmlformats.org/officeDocument/2006/relationships/hyperlink" Target="https://joinup.ec.europa.eu/asset/dcat_application_profile/issue/pr13-add-new-property-dataset-refer-other-datasets-were-used-in" TargetMode="External"/><Relationship Id="rId112" Type="http://schemas.openxmlformats.org/officeDocument/2006/relationships/hyperlink" Target="https://joinup.ec.europa.eu/asset/dcat_application_profile/issue/pr21-add-new-property-distribution-refer-sample-data" TargetMode="External"/><Relationship Id="rId16" Type="http://schemas.openxmlformats.org/officeDocument/2006/relationships/header" Target="header4.xml"/><Relationship Id="rId107" Type="http://schemas.openxmlformats.org/officeDocument/2006/relationships/hyperlink" Target="https://joinup.ec.europa.eu/asset/dcat_application_profile/issue/pr26-add-property-dctrelation-distribution-point-related-resour" TargetMode="External"/><Relationship Id="rId11" Type="http://schemas.openxmlformats.org/officeDocument/2006/relationships/footer" Target="footer2.xml"/><Relationship Id="rId32" Type="http://schemas.openxmlformats.org/officeDocument/2006/relationships/hyperlink" Target="http://www.w3.org/TR/2013/WD-vocab-dcat-20130312/" TargetMode="External"/><Relationship Id="rId37" Type="http://schemas.openxmlformats.org/officeDocument/2006/relationships/hyperlink" Target="http://www.w3.org/TR/rdf-schema/" TargetMode="External"/><Relationship Id="rId53" Type="http://schemas.openxmlformats.org/officeDocument/2006/relationships/hyperlink" Target="http://www.w3.org/TR/vocab-adms/" TargetMode="External"/><Relationship Id="rId58" Type="http://schemas.openxmlformats.org/officeDocument/2006/relationships/hyperlink" Target="http://publications.europa.eu/mdr/authority/file-type/" TargetMode="External"/><Relationship Id="rId74" Type="http://schemas.openxmlformats.org/officeDocument/2006/relationships/hyperlink" Target="http://unicode.org/cldr/trac/browser/trunk/common/bcp47/transform_mt.xml" TargetMode="External"/><Relationship Id="rId79" Type="http://schemas.openxmlformats.org/officeDocument/2006/relationships/hyperlink" Target="https://joinup.ec.europa.eu/node/138937" TargetMode="External"/><Relationship Id="rId102" Type="http://schemas.openxmlformats.org/officeDocument/2006/relationships/hyperlink" Target="https://joinup.ec.europa.eu/asset/dcat_application_profile/issue/pr16-use-dctisversionof-link-versions-datasets-together" TargetMode="External"/><Relationship Id="rId123"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publications.europa.eu/mdr/authority/country/" TargetMode="External"/><Relationship Id="rId82" Type="http://schemas.openxmlformats.org/officeDocument/2006/relationships/hyperlink" Target="https://joinup.ec.europa.eu/asset/dcat_application_profile/issue/pr1-add-new-property-distribution-enable-verificationof-integri" TargetMode="External"/><Relationship Id="rId90" Type="http://schemas.openxmlformats.org/officeDocument/2006/relationships/hyperlink" Target="https://joinup.ec.europa.eu/asset/dcat_application_profile/issue/pr14-add-new-property-express-lineage" TargetMode="External"/><Relationship Id="rId95" Type="http://schemas.openxmlformats.org/officeDocument/2006/relationships/hyperlink" Target="https://joinup.ec.europa.eu/asset/dcat_application_profile/issue/mo5-add-class-originalmetadatarecord-and-specify-property-refer" TargetMode="External"/><Relationship Id="rId19" Type="http://schemas.openxmlformats.org/officeDocument/2006/relationships/hyperlink" Target="http://www.w3.org/ns/dcat" TargetMode="External"/><Relationship Id="rId14" Type="http://schemas.openxmlformats.org/officeDocument/2006/relationships/hyperlink" Target="https://joinup.ec.europa.eu/category/licence/isa-open-metadata-licence-v11" TargetMode="External"/><Relationship Id="rId22" Type="http://schemas.openxmlformats.org/officeDocument/2006/relationships/hyperlink" Target="http://www.w3.org/2002/07/owl" TargetMode="External"/><Relationship Id="rId27" Type="http://schemas.openxmlformats.org/officeDocument/2006/relationships/hyperlink" Target="http://www.w3.org/2001/XMLSchema" TargetMode="External"/><Relationship Id="rId30" Type="http://schemas.openxmlformats.org/officeDocument/2006/relationships/hyperlink" Target="http://xmlns.com/foaf/spec/" TargetMode="External"/><Relationship Id="rId35" Type="http://schemas.openxmlformats.org/officeDocument/2006/relationships/hyperlink" Target="http://www.w3.org/TR/2013/WD-vocab-dcat-20130312/" TargetMode="External"/><Relationship Id="rId43" Type="http://schemas.openxmlformats.org/officeDocument/2006/relationships/hyperlink" Target="http://dublincore.org/documents/dcmi-terms/" TargetMode="External"/><Relationship Id="rId48" Type="http://schemas.openxmlformats.org/officeDocument/2006/relationships/hyperlink" Target="http://dublincore.org/documents/dcmi-terms/" TargetMode="External"/><Relationship Id="rId56" Type="http://schemas.openxmlformats.org/officeDocument/2006/relationships/hyperlink" Target="http://publications.europa.eu/resource/authority/data-theme" TargetMode="External"/><Relationship Id="rId64" Type="http://schemas.openxmlformats.org/officeDocument/2006/relationships/hyperlink" Target="http://sws.geonames.org/" TargetMode="External"/><Relationship Id="rId69" Type="http://schemas.openxmlformats.org/officeDocument/2006/relationships/hyperlink" Target="http://purl.org/dc/terms/publisher" TargetMode="External"/><Relationship Id="rId77" Type="http://schemas.openxmlformats.org/officeDocument/2006/relationships/hyperlink" Target="https://joinup.ec.europa.eu/asset/dcat_application_profile/issue/mo8-abandon-use-vcard-contact-point" TargetMode="External"/><Relationship Id="rId100" Type="http://schemas.openxmlformats.org/officeDocument/2006/relationships/hyperlink" Target="https://joinup.ec.europa.eu/asset/dcat_application_profile/issue/mo12-grouping-datasets" TargetMode="External"/><Relationship Id="rId105" Type="http://schemas.openxmlformats.org/officeDocument/2006/relationships/hyperlink" Target="https://joinup.ec.europa.eu/asset/dcat_application_profile/issue/mo12-grouping-datasets" TargetMode="External"/><Relationship Id="rId113" Type="http://schemas.openxmlformats.org/officeDocument/2006/relationships/hyperlink" Target="https://joinup.ec.europa.eu/asset/dcat_application_profile/issue/mo2-integrate-parts-void-particular-voiddatasetdescription-and-" TargetMode="External"/><Relationship Id="rId118" Type="http://schemas.openxmlformats.org/officeDocument/2006/relationships/footer" Target="footer5.xml"/><Relationship Id="rId8" Type="http://schemas.openxmlformats.org/officeDocument/2006/relationships/header" Target="header1.xml"/><Relationship Id="rId51" Type="http://schemas.openxmlformats.org/officeDocument/2006/relationships/hyperlink" Target="http://dublincore.org/documents/dcmi-terms/" TargetMode="External"/><Relationship Id="rId72" Type="http://schemas.openxmlformats.org/officeDocument/2006/relationships/hyperlink" Target="http://tools.ietf.org/html/bcp47" TargetMode="External"/><Relationship Id="rId80" Type="http://schemas.openxmlformats.org/officeDocument/2006/relationships/hyperlink" Target="https://joinup.ec.europa.eu/asset/dcat_application_profile/issue/mo5-add-class-originalmetadatarecord-and-specify-property-refer" TargetMode="External"/><Relationship Id="rId85" Type="http://schemas.openxmlformats.org/officeDocument/2006/relationships/hyperlink" Target="https://joinup.ec.europa.eu/asset/dcat_application_profile/issue/pr1-add-new-property-distribution-enable-verificationof-integri" TargetMode="External"/><Relationship Id="rId93" Type="http://schemas.openxmlformats.org/officeDocument/2006/relationships/hyperlink" Target="https://joinup.ec.europa.eu/asset/dcat_application_profile/issue/pr13-add-new-property-dataset-refer-other-datasets-were-used-in" TargetMode="External"/><Relationship Id="rId98" Type="http://schemas.openxmlformats.org/officeDocument/2006/relationships/hyperlink" Target="https://joinup.ec.europa.eu/asset/dcat_application_profile/issue/pr5-add-new-property-relate-datasets-time-series"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yperlink" Target="http://www.w3.org/2004/02/skos/core" TargetMode="External"/><Relationship Id="rId33" Type="http://schemas.openxmlformats.org/officeDocument/2006/relationships/hyperlink" Target="http://www.w3.org/TR/2013/WD-vocab-dcat-20130312/" TargetMode="External"/><Relationship Id="rId38" Type="http://schemas.openxmlformats.org/officeDocument/2006/relationships/hyperlink" Target="http://www.w3.org/TR/2013/WD-vocab-dcat-20130312/" TargetMode="External"/><Relationship Id="rId46" Type="http://schemas.openxmlformats.org/officeDocument/2006/relationships/hyperlink" Target="http://dublincore.org/documents/dcmi-terms/" TargetMode="External"/><Relationship Id="rId59" Type="http://schemas.openxmlformats.org/officeDocument/2006/relationships/hyperlink" Target="http://publications.europa.eu/mdr/authority/language/" TargetMode="External"/><Relationship Id="rId67" Type="http://schemas.openxmlformats.org/officeDocument/2006/relationships/hyperlink" Target="http://purl.org/adms/publishertype/" TargetMode="External"/><Relationship Id="rId103" Type="http://schemas.openxmlformats.org/officeDocument/2006/relationships/hyperlink" Target="https://joinup.ec.europa.eu/asset/dcat_application_profile/issue/mo12-grouping-datasets" TargetMode="External"/><Relationship Id="rId108" Type="http://schemas.openxmlformats.org/officeDocument/2006/relationships/hyperlink" Target="https://joinup.ec.europa.eu/asset/dcat_application_profile/issue/pr22-remove-dcatmediatype-and-only-use-dctformat" TargetMode="External"/><Relationship Id="rId116" Type="http://schemas.openxmlformats.org/officeDocument/2006/relationships/hyperlink" Target="https://joinup.ec.europa.eu/asset/dcat_application_profile/issue/vo2-create-new-list-concepts-property-theme" TargetMode="External"/><Relationship Id="rId20" Type="http://schemas.openxmlformats.org/officeDocument/2006/relationships/hyperlink" Target="http://purl.org/dc/terms/" TargetMode="External"/><Relationship Id="rId41" Type="http://schemas.openxmlformats.org/officeDocument/2006/relationships/hyperlink" Target="http://spdx.org/rdf/terms" TargetMode="External"/><Relationship Id="rId54" Type="http://schemas.openxmlformats.org/officeDocument/2006/relationships/hyperlink" Target="http://www.iana.org/assignments/media-types/media-types.xhtml" TargetMode="External"/><Relationship Id="rId62" Type="http://schemas.openxmlformats.org/officeDocument/2006/relationships/hyperlink" Target="http://publications.europa.eu/mdr/authority/place/" TargetMode="External"/><Relationship Id="rId70" Type="http://schemas.openxmlformats.org/officeDocument/2006/relationships/hyperlink" Target="http://www.w3.org/TR/vocab-dcat/" TargetMode="External"/><Relationship Id="rId75" Type="http://schemas.openxmlformats.org/officeDocument/2006/relationships/hyperlink" Target="http://publications.europa.eu/resource/authority/eu-data-theme" TargetMode="External"/><Relationship Id="rId83" Type="http://schemas.openxmlformats.org/officeDocument/2006/relationships/hyperlink" Target="https://joinup.ec.europa.eu/asset/dcat_application_profile/issue/pr1-add-new-property-distribution-enable-verificationof-integri" TargetMode="External"/><Relationship Id="rId88" Type="http://schemas.openxmlformats.org/officeDocument/2006/relationships/hyperlink" Target="https://joinup.ec.europa.eu/asset/dcat_application_profile/issue/pr6-add-new-property-dataset-refer-authority-responsible-making" TargetMode="External"/><Relationship Id="rId91" Type="http://schemas.openxmlformats.org/officeDocument/2006/relationships/hyperlink" Target="https://joinup.ec.europa.eu/asset/dcat_application_profile/issue/mo5-add-class-originalmetadatarecord-and-specify-property-refer" TargetMode="External"/><Relationship Id="rId96" Type="http://schemas.openxmlformats.org/officeDocument/2006/relationships/hyperlink" Target="https://joinup.ec.europa.eu/asset/dcat_application_profile/issue/pr2-add-new-property-dataset-indicate-whether-dataset-public-re" TargetMode="External"/><Relationship Id="rId111" Type="http://schemas.openxmlformats.org/officeDocument/2006/relationships/hyperlink" Target="https://joinup.ec.europa.eu/asset/dcat_application_profile/issue/nesting-part-relationships-catalog-and-datase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joinup.ec.europa.eu/node/137964/" TargetMode="External"/><Relationship Id="rId23" Type="http://schemas.openxmlformats.org/officeDocument/2006/relationships/hyperlink" Target="http://www.w3.org/2000/01/rdf-schema" TargetMode="External"/><Relationship Id="rId28" Type="http://schemas.openxmlformats.org/officeDocument/2006/relationships/hyperlink" Target="http://www.w3.org/2006/vcard/ns" TargetMode="External"/><Relationship Id="rId36" Type="http://schemas.openxmlformats.org/officeDocument/2006/relationships/hyperlink" Target="http://www.w3.org/TR/rdf-concepts/" TargetMode="External"/><Relationship Id="rId49" Type="http://schemas.openxmlformats.org/officeDocument/2006/relationships/hyperlink" Target="http://dublincore.org/documents/dcmi-terms/" TargetMode="External"/><Relationship Id="rId57" Type="http://schemas.openxmlformats.org/officeDocument/2006/relationships/hyperlink" Target="http://publications.europa.eu/mdr/authority/frequency" TargetMode="External"/><Relationship Id="rId106" Type="http://schemas.openxmlformats.org/officeDocument/2006/relationships/hyperlink" Target="https://joinup.ec.europa.eu/asset/dcat_application_profile/issue/pr19-add-new-property-dataset-refer-related-resources" TargetMode="External"/><Relationship Id="rId114" Type="http://schemas.openxmlformats.org/officeDocument/2006/relationships/hyperlink" Target="https://joinup.ec.europa.eu/asset/dcat_application_profile/issue/nesting-part-relationships-catalog-and-dataset" TargetMode="External"/><Relationship Id="rId119" Type="http://schemas.openxmlformats.org/officeDocument/2006/relationships/header" Target="header5.xml"/><Relationship Id="rId10" Type="http://schemas.openxmlformats.org/officeDocument/2006/relationships/footer" Target="footer1.xml"/><Relationship Id="rId31" Type="http://schemas.openxmlformats.org/officeDocument/2006/relationships/hyperlink" Target="http://www.w3.org/TR/vocab-org/" TargetMode="External"/><Relationship Id="rId44" Type="http://schemas.openxmlformats.org/officeDocument/2006/relationships/hyperlink" Target="http://www.w3.org/TR/vocab-adms/" TargetMode="External"/><Relationship Id="rId52" Type="http://schemas.openxmlformats.org/officeDocument/2006/relationships/hyperlink" Target="http://dublincore.org/documents/dcmi-terms/" TargetMode="External"/><Relationship Id="rId60" Type="http://schemas.openxmlformats.org/officeDocument/2006/relationships/hyperlink" Target="http://publications.europa.eu/mdr/authority/corporate-body/" TargetMode="External"/><Relationship Id="rId65" Type="http://schemas.openxmlformats.org/officeDocument/2006/relationships/hyperlink" Target="http://purl.org/adms/status/" TargetMode="External"/><Relationship Id="rId73" Type="http://schemas.openxmlformats.org/officeDocument/2006/relationships/hyperlink" Target="http://tools.ietf.org/html/rfc6497" TargetMode="External"/><Relationship Id="rId78" Type="http://schemas.openxmlformats.org/officeDocument/2006/relationships/hyperlink" Target="https://joinup.ec.europa.eu/asset/dcat_application_profile/issue/ob4-make-dctlicensedocument-recommended" TargetMode="External"/><Relationship Id="rId81" Type="http://schemas.openxmlformats.org/officeDocument/2006/relationships/hyperlink" Target="https://joinup.ec.europa.eu/asset/dcat_application_profile/issue/co4-replace-admsversion-owlversioninfo" TargetMode="External"/><Relationship Id="rId86" Type="http://schemas.openxmlformats.org/officeDocument/2006/relationships/hyperlink" Target="https://joinup.ec.europa.eu/asset/dcat_application_profile/issue/mo4-add-new-class-extension-without-specific-semantics" TargetMode="External"/><Relationship Id="rId94" Type="http://schemas.openxmlformats.org/officeDocument/2006/relationships/hyperlink" Target="https://joinup.ec.europa.eu/asset/dcat_application_profile/issue/pr14-add-new-property-express-lineage" TargetMode="External"/><Relationship Id="rId99" Type="http://schemas.openxmlformats.org/officeDocument/2006/relationships/hyperlink" Target="https://joinup.ec.europa.eu/asset/dcat_application_profile/issue/pr16-use-dctisversionof-link-versions-datasets-together" TargetMode="External"/><Relationship Id="rId101" Type="http://schemas.openxmlformats.org/officeDocument/2006/relationships/hyperlink" Target="https://joinup.ec.europa.eu/asset/dcat_application_profile/issue/pr5-add-new-property-relate-datasets-time-series" TargetMode="External"/><Relationship Id="rId122"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yperlink" Target="http://www.w3.org/ns/adms" TargetMode="External"/><Relationship Id="rId39" Type="http://schemas.openxmlformats.org/officeDocument/2006/relationships/hyperlink" Target="http://dublincore.org/documents/2012/06/14/dcmi-terms/?v=terms" TargetMode="External"/><Relationship Id="rId109" Type="http://schemas.openxmlformats.org/officeDocument/2006/relationships/hyperlink" Target="https://joinup.ec.europa.eu/asset/dcat_application_profile/issue/vo3-propose-uri-set-be-used-property-format" TargetMode="External"/><Relationship Id="rId34" Type="http://schemas.openxmlformats.org/officeDocument/2006/relationships/hyperlink" Target="http://www.w3.org/TR/2013/WD-vocab-dcat-20130312/" TargetMode="External"/><Relationship Id="rId50" Type="http://schemas.openxmlformats.org/officeDocument/2006/relationships/hyperlink" Target="http://www.w3.org/TR/vocab-adms/" TargetMode="External"/><Relationship Id="rId55" Type="http://schemas.openxmlformats.org/officeDocument/2006/relationships/hyperlink" Target="http://publications.europa.eu/resource/authority/data-them" TargetMode="External"/><Relationship Id="rId76" Type="http://schemas.openxmlformats.org/officeDocument/2006/relationships/hyperlink" Target="https://joinup.ec.europa.eu/asset/dcat_application_profile/issue/co4-replace-admsversion-owlversioninfo" TargetMode="External"/><Relationship Id="rId97" Type="http://schemas.openxmlformats.org/officeDocument/2006/relationships/hyperlink" Target="https://joinup.ec.europa.eu/asset/dcat_application_profile/issue/pr3-add-new-property-dataset-indicate-why-dataset-restricted-or" TargetMode="External"/><Relationship Id="rId104" Type="http://schemas.openxmlformats.org/officeDocument/2006/relationships/hyperlink" Target="https://joinup.ec.europa.eu/asset/dcat_application_profile/issue/pr19-add-new-property-dataset-refer-related-resources" TargetMode="External"/><Relationship Id="rId120" Type="http://schemas.openxmlformats.org/officeDocument/2006/relationships/footer" Target="footer6.xml"/><Relationship Id="rId7" Type="http://schemas.openxmlformats.org/officeDocument/2006/relationships/endnotes" Target="endnotes.xml"/><Relationship Id="rId71" Type="http://schemas.openxmlformats.org/officeDocument/2006/relationships/hyperlink" Target="http://www.w3.org/TR/rdf11-concepts/" TargetMode="External"/><Relationship Id="rId92" Type="http://schemas.openxmlformats.org/officeDocument/2006/relationships/hyperlink" Target="https://joinup.ec.europa.eu/asset/dcat_application_profile/issue/pr6-add-new-property-dataset-refer-authority-responsible-making" TargetMode="External"/><Relationship Id="rId2" Type="http://schemas.openxmlformats.org/officeDocument/2006/relationships/numbering" Target="numbering.xml"/><Relationship Id="rId29" Type="http://schemas.openxmlformats.org/officeDocument/2006/relationships/image" Target="media/image2.PNG"/><Relationship Id="rId24" Type="http://schemas.openxmlformats.org/officeDocument/2006/relationships/hyperlink" Target="http://schema.org/" TargetMode="External"/><Relationship Id="rId40" Type="http://schemas.openxmlformats.org/officeDocument/2006/relationships/hyperlink" Target="http://www.w3.org/TR/2013/WD-vocab-dcat-20130312/" TargetMode="External"/><Relationship Id="rId45" Type="http://schemas.openxmlformats.org/officeDocument/2006/relationships/hyperlink" Target="http://www.w3.org/TR/2014/NOTE-vcard-rdf-20140522/" TargetMode="External"/><Relationship Id="rId66" Type="http://schemas.openxmlformats.org/officeDocument/2006/relationships/hyperlink" Target="http://purl.org/adms/status/" TargetMode="External"/><Relationship Id="rId87" Type="http://schemas.openxmlformats.org/officeDocument/2006/relationships/hyperlink" Target="https://joinup.ec.europa.eu/asset/dcat_application_profile/issue/pr28-indicate-language-original-metadata" TargetMode="External"/><Relationship Id="rId110" Type="http://schemas.openxmlformats.org/officeDocument/2006/relationships/hyperlink" Target="https://joinup.ec.europa.eu/asset/dcat_application_profile/issue/vo9-add-necessary-place-mdr-places-nal-and/or-identify-and-reco" TargetMode="External"/><Relationship Id="rId115" Type="http://schemas.openxmlformats.org/officeDocument/2006/relationships/hyperlink" Target="https://joinup.ec.europa.eu/asset/dcat_application_profile/issue/vo2-create-new-list-concepts-property-theme"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ietf.org/rfc/rfc2119.txt" TargetMode="External"/><Relationship Id="rId18" Type="http://schemas.openxmlformats.org/officeDocument/2006/relationships/hyperlink" Target="http://www.datacite.org/" TargetMode="External"/><Relationship Id="rId26" Type="http://schemas.openxmlformats.org/officeDocument/2006/relationships/hyperlink" Target="http://publications.europa.eu/mdr/authority/language/" TargetMode="External"/><Relationship Id="rId39" Type="http://schemas.openxmlformats.org/officeDocument/2006/relationships/hyperlink" Target="https://joinup.ec.europa.eu/category/licence/isa-open-metadata-licence-v11" TargetMode="External"/><Relationship Id="rId3" Type="http://schemas.openxmlformats.org/officeDocument/2006/relationships/hyperlink" Target="http://ec.europa.eu/information_society/policy/psi/docs/pdfs/report/final_version_study_psi.docx" TargetMode="External"/><Relationship Id="rId21" Type="http://schemas.openxmlformats.org/officeDocument/2006/relationships/hyperlink" Target="https://w3id.org/" TargetMode="External"/><Relationship Id="rId34" Type="http://schemas.openxmlformats.org/officeDocument/2006/relationships/hyperlink" Target="http://www.oclc.org/dewey/webservices.en.html" TargetMode="External"/><Relationship Id="rId42" Type="http://schemas.openxmlformats.org/officeDocument/2006/relationships/hyperlink" Target="http://www.theodi.org/" TargetMode="External"/><Relationship Id="rId47" Type="http://schemas.openxmlformats.org/officeDocument/2006/relationships/hyperlink" Target="http://loc.gov/marc/relators/relaterm.html" TargetMode="External"/><Relationship Id="rId50" Type="http://schemas.openxmlformats.org/officeDocument/2006/relationships/hyperlink" Target="https://joinup.ec.europa.eu/node/141757" TargetMode="External"/><Relationship Id="rId7" Type="http://schemas.openxmlformats.org/officeDocument/2006/relationships/hyperlink" Target="http://www.w3.org/RDF/" TargetMode="External"/><Relationship Id="rId12" Type="http://schemas.openxmlformats.org/officeDocument/2006/relationships/hyperlink" Target="http://www.w3.org/TR/2014/REC-vocab-dcat-20140116/" TargetMode="External"/><Relationship Id="rId17" Type="http://schemas.openxmlformats.org/officeDocument/2006/relationships/hyperlink" Target="http://archive.stsci.edu/pub_dsn.html" TargetMode="External"/><Relationship Id="rId25" Type="http://schemas.openxmlformats.org/officeDocument/2006/relationships/hyperlink" Target="http://publications.europa.eu/mdr/authority/file-type/" TargetMode="External"/><Relationship Id="rId33" Type="http://schemas.openxmlformats.org/officeDocument/2006/relationships/hyperlink" Target="http://www.eurocris.org/Uploads/Web%20pages/CERIF-1.5/CERIF1.5_Semantics.xhtml" TargetMode="External"/><Relationship Id="rId38" Type="http://schemas.openxmlformats.org/officeDocument/2006/relationships/hyperlink" Target="http://opendatacommons.org/licenses/pddl/" TargetMode="External"/><Relationship Id="rId46" Type="http://schemas.openxmlformats.org/officeDocument/2006/relationships/hyperlink" Target="http://inspire.ec.europa.eu/metadata-codelist/ResponsiblePartyRole/" TargetMode="External"/><Relationship Id="rId2" Type="http://schemas.openxmlformats.org/officeDocument/2006/relationships/hyperlink" Target="http://ec.europa.eu/isa/index_en.htm" TargetMode="External"/><Relationship Id="rId16" Type="http://schemas.openxmlformats.org/officeDocument/2006/relationships/hyperlink" Target="https://joinup.ec.europa.eu/asset/core_location/description" TargetMode="External"/><Relationship Id="rId20" Type="http://schemas.openxmlformats.org/officeDocument/2006/relationships/hyperlink" Target="http://n2t.net/ezid" TargetMode="External"/><Relationship Id="rId29" Type="http://schemas.openxmlformats.org/officeDocument/2006/relationships/hyperlink" Target="http://publications.europa.eu/mdr/authority/country/" TargetMode="External"/><Relationship Id="rId41" Type="http://schemas.openxmlformats.org/officeDocument/2006/relationships/hyperlink" Target="http://www.nationalarchives.gov.uk/doc/open-government-licence/version/2/" TargetMode="External"/><Relationship Id="rId54" Type="http://schemas.openxmlformats.org/officeDocument/2006/relationships/hyperlink" Target="http://httpd.apache.org/docs/current/content-negotiation.html"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www.w3.org/2011/gld/wiki/Main_Page" TargetMode="External"/><Relationship Id="rId11" Type="http://schemas.openxmlformats.org/officeDocument/2006/relationships/hyperlink" Target="https://joinup.ec.europa.eu/node/137964" TargetMode="External"/><Relationship Id="rId24" Type="http://schemas.openxmlformats.org/officeDocument/2006/relationships/hyperlink" Target="http://publications.europa.eu/mdr/authority/frequency" TargetMode="External"/><Relationship Id="rId32" Type="http://schemas.openxmlformats.org/officeDocument/2006/relationships/hyperlink" Target="http://eurovoc.europa.eu/" TargetMode="External"/><Relationship Id="rId37" Type="http://schemas.openxmlformats.org/officeDocument/2006/relationships/hyperlink" Target="http://creativecommons.org/publicdomain/zero/1.0/" TargetMode="External"/><Relationship Id="rId40" Type="http://schemas.openxmlformats.org/officeDocument/2006/relationships/hyperlink" Target="http://joinup.ec.europa.eu/software/page/eupl" TargetMode="External"/><Relationship Id="rId45" Type="http://schemas.openxmlformats.org/officeDocument/2006/relationships/hyperlink" Target="http://publications.europa.eu/mdr/authority/role/" TargetMode="External"/><Relationship Id="rId53" Type="http://schemas.openxmlformats.org/officeDocument/2006/relationships/hyperlink" Target="http://unicode.org/cldr/trac/browser/trunk/common/bcp47/transform_mt.xml" TargetMode="External"/><Relationship Id="rId5" Type="http://schemas.openxmlformats.org/officeDocument/2006/relationships/hyperlink" Target="https://joinup.ec.europa.eu/asset/dcat_application_profile/asset_release/dcat-application-profile-data-portals-europe-final" TargetMode="External"/><Relationship Id="rId15" Type="http://schemas.openxmlformats.org/officeDocument/2006/relationships/hyperlink" Target="http://www.rfc-editor.org/rfc/bcp/bcp47.txt" TargetMode="External"/><Relationship Id="rId23" Type="http://schemas.openxmlformats.org/officeDocument/2006/relationships/hyperlink" Target="http://www.iana.org/assignments/media-types/" TargetMode="External"/><Relationship Id="rId28" Type="http://schemas.openxmlformats.org/officeDocument/2006/relationships/hyperlink" Target="http://publications.europa.eu/mdr/authority/continent/" TargetMode="External"/><Relationship Id="rId36" Type="http://schemas.openxmlformats.org/officeDocument/2006/relationships/hyperlink" Target="http://creativecommons.org/licenses/" TargetMode="External"/><Relationship Id="rId49" Type="http://schemas.openxmlformats.org/officeDocument/2006/relationships/hyperlink" Target="http://www.w3.org/TR/prov-o/" TargetMode="External"/><Relationship Id="rId10" Type="http://schemas.openxmlformats.org/officeDocument/2006/relationships/hyperlink" Target="https://joinup.ec.europa.eu/asset/dcat_application_profile/issue/all" TargetMode="External"/><Relationship Id="rId19" Type="http://schemas.openxmlformats.org/officeDocument/2006/relationships/hyperlink" Target="http://www.doi.org/" TargetMode="External"/><Relationship Id="rId31" Type="http://schemas.openxmlformats.org/officeDocument/2006/relationships/hyperlink" Target="http://joinup.ec.europa.eu/asset/adms/release/100" TargetMode="External"/><Relationship Id="rId44" Type="http://schemas.openxmlformats.org/officeDocument/2006/relationships/hyperlink" Target="http://www.w3.org/community/odrl/" TargetMode="External"/><Relationship Id="rId52" Type="http://schemas.openxmlformats.org/officeDocument/2006/relationships/hyperlink" Target="http://tools.ietf.org/html/rfc6497" TargetMode="External"/><Relationship Id="rId4" Type="http://schemas.openxmlformats.org/officeDocument/2006/relationships/hyperlink" Target="http://ec.europa.eu/information_society/policy/psi/docs/pdfs/opendata2012/open_data_communication/en.pdf" TargetMode="External"/><Relationship Id="rId9" Type="http://schemas.openxmlformats.org/officeDocument/2006/relationships/hyperlink" Target="https://joinup.ec.europa.eu/sites/default/files/dcat-ap_revision_requests_v0.03.xlsx" TargetMode="External"/><Relationship Id="rId14" Type="http://schemas.openxmlformats.org/officeDocument/2006/relationships/hyperlink" Target="http://www.w3.org/TR/2013/CR-vocab-org-20130625/" TargetMode="External"/><Relationship Id="rId22" Type="http://schemas.openxmlformats.org/officeDocument/2006/relationships/hyperlink" Target="http://purl.org/spar/datacite/ResourceIdentifierScheme" TargetMode="External"/><Relationship Id="rId27" Type="http://schemas.openxmlformats.org/officeDocument/2006/relationships/hyperlink" Target="http://publications.europa.eu/mdr/authority/corporate-body/" TargetMode="External"/><Relationship Id="rId30" Type="http://schemas.openxmlformats.org/officeDocument/2006/relationships/hyperlink" Target="http://publications.europa.eu/mdr/authority/place/" TargetMode="External"/><Relationship Id="rId35" Type="http://schemas.openxmlformats.org/officeDocument/2006/relationships/hyperlink" Target="http://dewey.info/" TargetMode="External"/><Relationship Id="rId43" Type="http://schemas.openxmlformats.org/officeDocument/2006/relationships/hyperlink" Target="http://schema.theodi.org/odrs/" TargetMode="External"/><Relationship Id="rId48" Type="http://schemas.openxmlformats.org/officeDocument/2006/relationships/hyperlink" Target="https://schema.datacite.org/meta/kernel-3/doc/DataCite-MetadataKernel_v3.1.pdf" TargetMode="External"/><Relationship Id="rId8" Type="http://schemas.openxmlformats.org/officeDocument/2006/relationships/hyperlink" Target="https://joinup.ec.europa.eu/node/139283" TargetMode="External"/><Relationship Id="rId51" Type="http://schemas.openxmlformats.org/officeDocument/2006/relationships/hyperlink" Target="http://tools.ietf.org/html/bcp47"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ISA15</b:Tag>
    <b:SourceType>Report</b:SourceType>
    <b:Guid>{44DF6E5F-793F-4A9D-86EE-8128477D8D5A}</b:Guid>
    <b:Author>
      <b:Author>
        <b:Corporate>ISA Programme - European Commission</b:Corporate>
      </b:Author>
    </b:Author>
    <b:Title>Description of a change management release and publication process for structural metadata specifications developed by the ISA Programme</b:Title>
    <b:Year>2015</b:Year>
    <b:Publisher>European Commission</b:Publisher>
    <b:City>Brussels</b:City>
    <b:RefOrder>1</b:RefOrder>
  </b:Source>
</b:Sources>
</file>

<file path=customXml/itemProps1.xml><?xml version="1.0" encoding="utf-8"?>
<ds:datastoreItem xmlns:ds="http://schemas.openxmlformats.org/officeDocument/2006/customXml" ds:itemID="{7E785956-B640-4FE4-90AB-F433B0E6E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REP.DOTM</Template>
  <TotalTime>18</TotalTime>
  <Pages>30</Pages>
  <Words>10823</Words>
  <Characters>61695</Characters>
  <Application>Microsoft Office Word</Application>
  <DocSecurity>0</DocSecurity>
  <PresentationFormat>Microsoft Word 11.0</PresentationFormat>
  <Lines>514</Lines>
  <Paragraphs>144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DCAT Application Profile</vt:lpstr>
      <vt:lpstr>DCAT Application Profile</vt:lpstr>
    </vt:vector>
  </TitlesOfParts>
  <Company>PwC EU Services</Company>
  <LinksUpToDate>false</LinksUpToDate>
  <CharactersWithSpaces>72374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DCAT Application Profile</dc:title>
  <dc:subject>Deliverable</dc:subject>
  <dc:creator>PwC;Makx Dekkers;Stijn Goedertier;Nikolaos Loutas</dc:creator>
  <cp:lastModifiedBy>Emidio Stani</cp:lastModifiedBy>
  <cp:revision>16</cp:revision>
  <cp:lastPrinted>2015-10-11T10:23:00Z</cp:lastPrinted>
  <dcterms:created xsi:type="dcterms:W3CDTF">2015-10-09T10:26:00Z</dcterms:created>
  <dcterms:modified xsi:type="dcterms:W3CDTF">2015-10-13T10:07:00Z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4.1XL [20070312]</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ies>
</file>